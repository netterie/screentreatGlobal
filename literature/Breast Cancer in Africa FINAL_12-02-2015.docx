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C0C94" w14:textId="56A439DB" w:rsidR="004672C6" w:rsidRDefault="004672C6" w:rsidP="004672C6">
      <w:pPr>
        <w:pStyle w:val="Title"/>
        <w:spacing w:before="100" w:after="100"/>
        <w:rPr>
          <w:b/>
          <w:sz w:val="40"/>
          <w:szCs w:val="40"/>
        </w:rPr>
      </w:pPr>
      <w:bookmarkStart w:id="0" w:name="_Toc436647369"/>
      <w:bookmarkStart w:id="1" w:name="_Toc436647469"/>
      <w:bookmarkStart w:id="2" w:name="_Toc436648110"/>
      <w:bookmarkStart w:id="3" w:name="_Toc436648264"/>
      <w:bookmarkStart w:id="4" w:name="_Toc434579657"/>
      <w:bookmarkStart w:id="5" w:name="_Toc434579829"/>
      <w:bookmarkStart w:id="6" w:name="_GoBack"/>
      <w:bookmarkEnd w:id="6"/>
      <w:r w:rsidRPr="00052FA7">
        <w:rPr>
          <w:b/>
          <w:sz w:val="40"/>
          <w:szCs w:val="40"/>
        </w:rPr>
        <w:t>Breast cancer in Africa</w:t>
      </w:r>
      <w:r>
        <w:rPr>
          <w:b/>
          <w:sz w:val="40"/>
          <w:szCs w:val="40"/>
        </w:rPr>
        <w:t>:</w:t>
      </w:r>
      <w:bookmarkEnd w:id="0"/>
      <w:bookmarkEnd w:id="1"/>
      <w:bookmarkEnd w:id="2"/>
      <w:bookmarkEnd w:id="3"/>
      <w:r w:rsidRPr="00052FA7">
        <w:rPr>
          <w:b/>
          <w:sz w:val="40"/>
          <w:szCs w:val="40"/>
        </w:rPr>
        <w:t xml:space="preserve"> </w:t>
      </w:r>
    </w:p>
    <w:p w14:paraId="4FAB81E0" w14:textId="77777777" w:rsidR="004672C6" w:rsidRDefault="004672C6" w:rsidP="004672C6">
      <w:pPr>
        <w:pStyle w:val="Title"/>
        <w:rPr>
          <w:b/>
          <w:sz w:val="40"/>
          <w:szCs w:val="40"/>
        </w:rPr>
      </w:pPr>
      <w:bookmarkStart w:id="7" w:name="_Toc436647370"/>
      <w:bookmarkStart w:id="8" w:name="_Toc436647470"/>
      <w:bookmarkStart w:id="9" w:name="_Toc436648111"/>
      <w:bookmarkStart w:id="10" w:name="_Toc436648265"/>
      <w:r w:rsidRPr="00052FA7">
        <w:rPr>
          <w:b/>
          <w:sz w:val="40"/>
          <w:szCs w:val="40"/>
        </w:rPr>
        <w:t>Screening, diagnosis and treatment</w:t>
      </w:r>
      <w:bookmarkEnd w:id="7"/>
      <w:bookmarkEnd w:id="8"/>
      <w:bookmarkEnd w:id="9"/>
      <w:bookmarkEnd w:id="10"/>
      <w:r w:rsidRPr="00052FA7">
        <w:rPr>
          <w:b/>
          <w:sz w:val="40"/>
          <w:szCs w:val="40"/>
        </w:rPr>
        <w:t xml:space="preserve">  </w:t>
      </w:r>
    </w:p>
    <w:p w14:paraId="309186C5" w14:textId="77777777" w:rsidR="004672C6" w:rsidRDefault="004672C6" w:rsidP="004672C6">
      <w:pPr>
        <w:pStyle w:val="Title"/>
        <w:spacing w:before="100" w:after="100"/>
        <w:rPr>
          <w:b/>
          <w:sz w:val="24"/>
          <w:szCs w:val="24"/>
        </w:rPr>
      </w:pPr>
    </w:p>
    <w:p w14:paraId="23966CF1" w14:textId="77777777" w:rsidR="004672C6" w:rsidRPr="009C47C7" w:rsidRDefault="004672C6" w:rsidP="009C47C7">
      <w:pPr>
        <w:spacing w:before="0" w:beforeAutospacing="0" w:after="0" w:afterAutospacing="0" w:line="240" w:lineRule="auto"/>
        <w:rPr>
          <w:b/>
        </w:rPr>
      </w:pPr>
      <w:r w:rsidRPr="009C47C7">
        <w:rPr>
          <w:b/>
        </w:rPr>
        <w:t>Authors</w:t>
      </w:r>
    </w:p>
    <w:p w14:paraId="3C049763" w14:textId="77777777" w:rsidR="00B0148A" w:rsidRPr="009C47C7" w:rsidRDefault="00B0148A" w:rsidP="009C47C7">
      <w:pPr>
        <w:spacing w:before="0" w:beforeAutospacing="0" w:after="0" w:afterAutospacing="0" w:line="240" w:lineRule="auto"/>
      </w:pPr>
    </w:p>
    <w:p w14:paraId="00D469FC" w14:textId="476CD9F8" w:rsidR="004672C6" w:rsidRPr="009C47C7" w:rsidRDefault="004672C6" w:rsidP="00A97740">
      <w:pPr>
        <w:spacing w:before="0" w:beforeAutospacing="0" w:after="0" w:afterAutospacing="0" w:line="240" w:lineRule="auto"/>
        <w:rPr>
          <w:rFonts w:cs="Arial"/>
        </w:rPr>
      </w:pPr>
      <w:r w:rsidRPr="009C47C7">
        <w:rPr>
          <w:rFonts w:cs="Arial"/>
        </w:rPr>
        <w:t>Catherine Duggan PhD</w:t>
      </w:r>
      <w:r w:rsidRPr="009C47C7">
        <w:rPr>
          <w:rFonts w:cs="Arial"/>
          <w:vertAlign w:val="superscript"/>
        </w:rPr>
        <w:t>1</w:t>
      </w:r>
    </w:p>
    <w:p w14:paraId="4FAF32D1" w14:textId="7533ADF9" w:rsidR="001323FE" w:rsidRPr="008135D7" w:rsidRDefault="008135D7" w:rsidP="008135D7">
      <w:pPr>
        <w:pStyle w:val="PlainText"/>
      </w:pPr>
      <w:r>
        <w:t>John R. Scheel MD PhD</w:t>
      </w:r>
      <w:r w:rsidR="006B5E4D" w:rsidRPr="009C47C7">
        <w:rPr>
          <w:rFonts w:cs="Arial"/>
          <w:vertAlign w:val="superscript"/>
        </w:rPr>
        <w:t>2</w:t>
      </w:r>
    </w:p>
    <w:p w14:paraId="5CDE0D53" w14:textId="2D248E91" w:rsidR="004672C6" w:rsidRPr="009C47C7" w:rsidRDefault="004672C6" w:rsidP="00A97740">
      <w:pPr>
        <w:spacing w:before="0" w:beforeAutospacing="0" w:after="0" w:afterAutospacing="0" w:line="240" w:lineRule="auto"/>
        <w:rPr>
          <w:rFonts w:cs="Arial"/>
        </w:rPr>
      </w:pPr>
      <w:r w:rsidRPr="009C47C7">
        <w:rPr>
          <w:rFonts w:cs="Arial"/>
        </w:rPr>
        <w:t>Benjamin O. Anderson MD</w:t>
      </w:r>
      <w:r w:rsidRPr="009C47C7">
        <w:rPr>
          <w:rFonts w:cs="Arial"/>
          <w:vertAlign w:val="superscript"/>
        </w:rPr>
        <w:t xml:space="preserve">1, </w:t>
      </w:r>
      <w:r w:rsidR="006B5E4D" w:rsidRPr="009C47C7">
        <w:rPr>
          <w:rFonts w:cs="Arial"/>
          <w:vertAlign w:val="superscript"/>
        </w:rPr>
        <w:t>3</w:t>
      </w:r>
    </w:p>
    <w:p w14:paraId="2BDA341D" w14:textId="77777777" w:rsidR="004672C6" w:rsidRPr="009C47C7" w:rsidRDefault="004672C6" w:rsidP="00A97740">
      <w:pPr>
        <w:spacing w:before="0" w:beforeAutospacing="0" w:after="0" w:afterAutospacing="0" w:line="240" w:lineRule="auto"/>
        <w:rPr>
          <w:rFonts w:cs="Arial"/>
        </w:rPr>
      </w:pPr>
    </w:p>
    <w:p w14:paraId="6D0DFE8B" w14:textId="77777777" w:rsidR="004672C6" w:rsidRPr="009C47C7" w:rsidRDefault="004672C6" w:rsidP="00A97740">
      <w:pPr>
        <w:spacing w:before="0" w:beforeAutospacing="0" w:after="0" w:afterAutospacing="0" w:line="240" w:lineRule="auto"/>
        <w:rPr>
          <w:rFonts w:cs="Arial"/>
        </w:rPr>
      </w:pPr>
    </w:p>
    <w:p w14:paraId="4CEB1BAC" w14:textId="77777777" w:rsidR="004672C6" w:rsidRPr="009C47C7" w:rsidRDefault="004672C6" w:rsidP="00A97740">
      <w:pPr>
        <w:spacing w:before="0" w:beforeAutospacing="0" w:after="0" w:afterAutospacing="0" w:line="240" w:lineRule="auto"/>
        <w:rPr>
          <w:rFonts w:cs="Arial"/>
          <w:b/>
        </w:rPr>
      </w:pPr>
      <w:r w:rsidRPr="009C47C7">
        <w:rPr>
          <w:rFonts w:cs="Arial"/>
          <w:b/>
        </w:rPr>
        <w:t>Affiliations</w:t>
      </w:r>
    </w:p>
    <w:p w14:paraId="72917504" w14:textId="77777777" w:rsidR="004672C6" w:rsidRPr="009C47C7" w:rsidRDefault="004672C6" w:rsidP="00A97740">
      <w:pPr>
        <w:spacing w:before="0" w:beforeAutospacing="0" w:after="0" w:afterAutospacing="0" w:line="240" w:lineRule="auto"/>
        <w:rPr>
          <w:rFonts w:cs="Arial"/>
        </w:rPr>
      </w:pPr>
      <w:r w:rsidRPr="009C47C7">
        <w:rPr>
          <w:rFonts w:cs="Arial"/>
          <w:vertAlign w:val="superscript"/>
        </w:rPr>
        <w:t>1</w:t>
      </w:r>
      <w:r w:rsidRPr="009C47C7">
        <w:rPr>
          <w:rFonts w:cs="Arial"/>
        </w:rPr>
        <w:t>Breast Health Global Initiative, Fred Hutchinson Cancer Research Center, Seattle, WA 98104 USA</w:t>
      </w:r>
    </w:p>
    <w:p w14:paraId="4EC87E02" w14:textId="22C67289" w:rsidR="006B5E4D" w:rsidRPr="009C47C7" w:rsidRDefault="006B5E4D" w:rsidP="00A97740">
      <w:pPr>
        <w:spacing w:before="0" w:beforeAutospacing="0" w:after="0" w:afterAutospacing="0" w:line="240" w:lineRule="auto"/>
        <w:rPr>
          <w:rFonts w:cs="Arial"/>
        </w:rPr>
      </w:pPr>
      <w:r w:rsidRPr="009C47C7">
        <w:rPr>
          <w:rFonts w:cs="Arial"/>
          <w:vertAlign w:val="superscript"/>
        </w:rPr>
        <w:t>2</w:t>
      </w:r>
      <w:r w:rsidRPr="009C47C7">
        <w:rPr>
          <w:rFonts w:cs="Arial"/>
        </w:rPr>
        <w:t>Department of Radiology, University of Washington, Seattle Cancer Care Alliance, Seattle, W</w:t>
      </w:r>
      <w:r w:rsidR="00A97740" w:rsidRPr="009C47C7">
        <w:rPr>
          <w:rFonts w:cs="Arial"/>
        </w:rPr>
        <w:t>A</w:t>
      </w:r>
    </w:p>
    <w:p w14:paraId="51430AFF" w14:textId="77ED0A3C" w:rsidR="004672C6" w:rsidRPr="009C47C7" w:rsidRDefault="006B5E4D" w:rsidP="00A97740">
      <w:pPr>
        <w:spacing w:before="0" w:beforeAutospacing="0" w:after="0" w:afterAutospacing="0" w:line="240" w:lineRule="auto"/>
        <w:rPr>
          <w:rFonts w:cs="Arial"/>
          <w:bCs/>
        </w:rPr>
      </w:pPr>
      <w:r w:rsidRPr="009C47C7">
        <w:rPr>
          <w:rFonts w:cs="Arial"/>
          <w:vertAlign w:val="superscript"/>
        </w:rPr>
        <w:t>3</w:t>
      </w:r>
      <w:r w:rsidR="004672C6" w:rsidRPr="009C47C7">
        <w:rPr>
          <w:rFonts w:cs="Arial"/>
        </w:rPr>
        <w:t>University of Washington, School of Medicine, Departments of Surgery and Global Health Medicine, Seattle, WA 98195, USA</w:t>
      </w:r>
      <w:r w:rsidR="004672C6" w:rsidRPr="009C47C7">
        <w:rPr>
          <w:rFonts w:cs="Arial"/>
          <w:bCs/>
        </w:rPr>
        <w:t xml:space="preserve"> </w:t>
      </w:r>
    </w:p>
    <w:p w14:paraId="7786D5BB" w14:textId="77777777" w:rsidR="004672C6" w:rsidRPr="009C47C7" w:rsidRDefault="004672C6" w:rsidP="00A97740">
      <w:pPr>
        <w:spacing w:before="0" w:beforeAutospacing="0" w:after="0" w:afterAutospacing="0" w:line="240" w:lineRule="auto"/>
        <w:rPr>
          <w:rFonts w:cs="Arial"/>
        </w:rPr>
      </w:pPr>
    </w:p>
    <w:p w14:paraId="0AC26318" w14:textId="791CF9CA" w:rsidR="004672C6" w:rsidRPr="009C47C7" w:rsidRDefault="004672C6" w:rsidP="00A97740">
      <w:pPr>
        <w:spacing w:before="0" w:beforeAutospacing="0" w:after="0" w:afterAutospacing="0" w:line="240" w:lineRule="auto"/>
        <w:rPr>
          <w:rFonts w:cs="Arial"/>
        </w:rPr>
      </w:pPr>
      <w:r w:rsidRPr="009C47C7">
        <w:rPr>
          <w:rFonts w:cs="Arial"/>
        </w:rPr>
        <w:t>Corresponding author: B.O. Anderson banderso@fredhutch.org</w:t>
      </w:r>
    </w:p>
    <w:p w14:paraId="5E604DD5" w14:textId="77777777" w:rsidR="004672C6" w:rsidRPr="009C47C7" w:rsidRDefault="004672C6" w:rsidP="00A97740">
      <w:pPr>
        <w:spacing w:before="0" w:beforeAutospacing="0" w:after="0" w:afterAutospacing="0" w:line="240" w:lineRule="auto"/>
        <w:rPr>
          <w:rFonts w:cs="Arial"/>
        </w:rPr>
      </w:pPr>
    </w:p>
    <w:p w14:paraId="2F96D479" w14:textId="77777777" w:rsidR="004672C6" w:rsidRPr="009C47C7" w:rsidRDefault="004672C6" w:rsidP="00A97740">
      <w:pPr>
        <w:spacing w:before="0" w:beforeAutospacing="0" w:after="0" w:afterAutospacing="0" w:line="240" w:lineRule="auto"/>
        <w:rPr>
          <w:rFonts w:cs="Arial"/>
        </w:rPr>
      </w:pPr>
      <w:r w:rsidRPr="009C47C7">
        <w:rPr>
          <w:rFonts w:cs="Arial"/>
          <w:b/>
        </w:rPr>
        <w:t>Key Words</w:t>
      </w:r>
      <w:r w:rsidRPr="009C47C7">
        <w:rPr>
          <w:rFonts w:cs="Arial"/>
        </w:rPr>
        <w:t>: Clinic Breast Examinations (CBE); Mammography; Community Health Workers (CHW); Low-to-Middle Income Countries; Breast Cancer.</w:t>
      </w:r>
    </w:p>
    <w:p w14:paraId="4861F59B" w14:textId="77777777" w:rsidR="004672C6" w:rsidRPr="009C47C7" w:rsidRDefault="004672C6" w:rsidP="00A97740">
      <w:pPr>
        <w:spacing w:before="0" w:beforeAutospacing="0" w:after="0" w:afterAutospacing="0" w:line="240" w:lineRule="auto"/>
        <w:rPr>
          <w:rFonts w:cs="Arial"/>
        </w:rPr>
      </w:pPr>
    </w:p>
    <w:p w14:paraId="7118185E" w14:textId="77777777" w:rsidR="004672C6" w:rsidRPr="009C47C7" w:rsidRDefault="004672C6" w:rsidP="00A97740">
      <w:pPr>
        <w:spacing w:before="0" w:beforeAutospacing="0" w:after="0" w:afterAutospacing="0" w:line="240" w:lineRule="auto"/>
        <w:rPr>
          <w:rFonts w:cs="Arial"/>
        </w:rPr>
      </w:pPr>
    </w:p>
    <w:p w14:paraId="446BBEEA" w14:textId="77777777" w:rsidR="004672C6" w:rsidRPr="009C47C7" w:rsidRDefault="004672C6" w:rsidP="00A97740">
      <w:pPr>
        <w:spacing w:before="0" w:beforeAutospacing="0" w:after="0" w:afterAutospacing="0" w:line="240" w:lineRule="auto"/>
        <w:rPr>
          <w:rFonts w:cs="Arial"/>
          <w:b/>
        </w:rPr>
      </w:pPr>
      <w:r w:rsidRPr="009C47C7">
        <w:rPr>
          <w:rFonts w:cs="Arial"/>
          <w:b/>
        </w:rPr>
        <w:t xml:space="preserve">Abbreviations: </w:t>
      </w:r>
    </w:p>
    <w:p w14:paraId="7487FF15" w14:textId="77777777" w:rsidR="004672C6" w:rsidRPr="009C47C7" w:rsidRDefault="004672C6" w:rsidP="00A97740">
      <w:pPr>
        <w:spacing w:before="0" w:beforeAutospacing="0" w:after="0" w:afterAutospacing="0" w:line="240" w:lineRule="auto"/>
        <w:rPr>
          <w:rFonts w:cs="Arial"/>
        </w:rPr>
      </w:pPr>
      <w:r w:rsidRPr="009C47C7">
        <w:rPr>
          <w:rFonts w:cs="Arial"/>
        </w:rPr>
        <w:t>CBE Clinical breast exam</w:t>
      </w:r>
    </w:p>
    <w:p w14:paraId="2051ADEF" w14:textId="77777777" w:rsidR="004672C6" w:rsidRPr="009C47C7" w:rsidRDefault="004672C6" w:rsidP="00A97740">
      <w:pPr>
        <w:spacing w:before="0" w:beforeAutospacing="0" w:after="0" w:afterAutospacing="0" w:line="240" w:lineRule="auto"/>
        <w:rPr>
          <w:rFonts w:cs="Arial"/>
        </w:rPr>
      </w:pPr>
      <w:r w:rsidRPr="009C47C7">
        <w:rPr>
          <w:rFonts w:cs="Arial"/>
        </w:rPr>
        <w:t>CHW Community health workers</w:t>
      </w:r>
    </w:p>
    <w:p w14:paraId="788A737A" w14:textId="77777777" w:rsidR="004672C6" w:rsidRPr="009C47C7" w:rsidRDefault="004672C6" w:rsidP="00A97740">
      <w:pPr>
        <w:spacing w:before="0" w:beforeAutospacing="0" w:after="0" w:afterAutospacing="0" w:line="240" w:lineRule="auto"/>
        <w:rPr>
          <w:rFonts w:cs="Arial"/>
        </w:rPr>
      </w:pPr>
      <w:r w:rsidRPr="009C47C7">
        <w:rPr>
          <w:rFonts w:cs="Arial"/>
        </w:rPr>
        <w:t>LMC Low and middle income countries</w:t>
      </w:r>
    </w:p>
    <w:p w14:paraId="727CFE5C" w14:textId="77777777" w:rsidR="004672C6" w:rsidRPr="009C47C7" w:rsidRDefault="004672C6" w:rsidP="00A97740">
      <w:pPr>
        <w:spacing w:before="0" w:beforeAutospacing="0" w:after="0" w:afterAutospacing="0" w:line="240" w:lineRule="auto"/>
        <w:rPr>
          <w:rFonts w:cs="Arial"/>
        </w:rPr>
      </w:pPr>
      <w:r w:rsidRPr="009C47C7">
        <w:rPr>
          <w:rFonts w:cs="Arial"/>
        </w:rPr>
        <w:t>HDI Human development index</w:t>
      </w:r>
    </w:p>
    <w:p w14:paraId="403716F8" w14:textId="77777777" w:rsidR="004672C6" w:rsidRPr="009C47C7" w:rsidRDefault="004672C6" w:rsidP="00A97740">
      <w:pPr>
        <w:spacing w:before="0" w:beforeAutospacing="0" w:after="0" w:afterAutospacing="0" w:line="240" w:lineRule="auto"/>
        <w:rPr>
          <w:rFonts w:cs="Arial"/>
        </w:rPr>
      </w:pPr>
      <w:r w:rsidRPr="009C47C7">
        <w:rPr>
          <w:rFonts w:cs="Arial"/>
        </w:rPr>
        <w:t>FNA Fine needle aspiration</w:t>
      </w:r>
    </w:p>
    <w:p w14:paraId="1C78F233" w14:textId="77777777" w:rsidR="004672C6" w:rsidRPr="009C47C7" w:rsidRDefault="004672C6" w:rsidP="00A97740">
      <w:pPr>
        <w:spacing w:before="0" w:beforeAutospacing="0" w:after="0" w:afterAutospacing="0" w:line="240" w:lineRule="auto"/>
        <w:rPr>
          <w:rFonts w:cs="Arial"/>
        </w:rPr>
      </w:pPr>
      <w:r w:rsidRPr="009C47C7">
        <w:rPr>
          <w:rFonts w:cs="Arial"/>
        </w:rPr>
        <w:t>BIRADS Breast Imaging Reporting and Data System</w:t>
      </w:r>
    </w:p>
    <w:p w14:paraId="66F05AA7" w14:textId="77777777" w:rsidR="004672C6" w:rsidRPr="009C47C7" w:rsidRDefault="004672C6" w:rsidP="00A97740">
      <w:pPr>
        <w:spacing w:before="0" w:beforeAutospacing="0" w:after="0" w:afterAutospacing="0" w:line="240" w:lineRule="auto"/>
        <w:rPr>
          <w:rFonts w:cs="Arial"/>
        </w:rPr>
      </w:pPr>
      <w:r w:rsidRPr="009C47C7">
        <w:rPr>
          <w:rFonts w:cs="Arial"/>
        </w:rPr>
        <w:t xml:space="preserve">BHGI Breast Health Global Initiative </w:t>
      </w:r>
    </w:p>
    <w:p w14:paraId="2DD2A77D" w14:textId="77777777" w:rsidR="004672C6" w:rsidRPr="009C47C7" w:rsidRDefault="004672C6" w:rsidP="00A97740">
      <w:pPr>
        <w:spacing w:before="0" w:beforeAutospacing="0" w:after="0" w:afterAutospacing="0" w:line="240" w:lineRule="auto"/>
        <w:rPr>
          <w:rFonts w:cs="Arial"/>
        </w:rPr>
      </w:pPr>
    </w:p>
    <w:p w14:paraId="286EA116" w14:textId="77777777" w:rsidR="004672C6" w:rsidRPr="009C47C7" w:rsidRDefault="004672C6" w:rsidP="00A97740">
      <w:pPr>
        <w:spacing w:before="0" w:beforeAutospacing="0" w:after="0" w:afterAutospacing="0" w:line="240" w:lineRule="auto"/>
        <w:rPr>
          <w:rFonts w:cs="Arial"/>
        </w:rPr>
      </w:pPr>
    </w:p>
    <w:p w14:paraId="0C55C3EB" w14:textId="77777777" w:rsidR="004672C6" w:rsidRPr="009C47C7" w:rsidRDefault="004672C6" w:rsidP="00A97740">
      <w:pPr>
        <w:spacing w:before="0" w:beforeAutospacing="0" w:after="0" w:afterAutospacing="0" w:line="240" w:lineRule="auto"/>
        <w:rPr>
          <w:rFonts w:cs="Arial"/>
          <w:b/>
        </w:rPr>
      </w:pPr>
      <w:r w:rsidRPr="009C47C7">
        <w:rPr>
          <w:rFonts w:cs="Arial"/>
          <w:b/>
        </w:rPr>
        <w:t xml:space="preserve">Funding source: </w:t>
      </w:r>
    </w:p>
    <w:p w14:paraId="5E810585" w14:textId="327FB386" w:rsidR="004672C6" w:rsidRPr="009C47C7" w:rsidRDefault="004672C6" w:rsidP="00A97740">
      <w:pPr>
        <w:spacing w:before="0" w:beforeAutospacing="0" w:after="0" w:afterAutospacing="0" w:line="240" w:lineRule="auto"/>
        <w:rPr>
          <w:rFonts w:cs="Arial"/>
        </w:rPr>
        <w:sectPr w:rsidR="004672C6" w:rsidRPr="009C47C7" w:rsidSect="00E171B2">
          <w:footerReference w:type="default" r:id="rId9"/>
          <w:pgSz w:w="12240" w:h="15840"/>
          <w:pgMar w:top="720" w:right="720" w:bottom="630" w:left="720" w:header="720" w:footer="720" w:gutter="0"/>
          <w:cols w:space="720"/>
          <w:docGrid w:linePitch="360"/>
        </w:sectPr>
      </w:pPr>
      <w:r w:rsidRPr="009C47C7">
        <w:rPr>
          <w:rFonts w:cs="Arial"/>
        </w:rPr>
        <w:t>This manuscript was funded in part by Susan G. Komen for the Cure® (Award No. 20000995)</w:t>
      </w:r>
    </w:p>
    <w:p w14:paraId="3366ED52" w14:textId="18DEA788" w:rsidR="00A97740" w:rsidRPr="008863F1" w:rsidRDefault="00A97740" w:rsidP="00A97740">
      <w:pPr>
        <w:pStyle w:val="Title"/>
        <w:rPr>
          <w:rStyle w:val="Hyperlink"/>
          <w:rFonts w:ascii="Arial" w:hAnsi="Arial" w:cs="Arial"/>
          <w:color w:val="17365D" w:themeColor="text2" w:themeShade="BF"/>
          <w:u w:val="none"/>
        </w:rPr>
      </w:pPr>
      <w:bookmarkStart w:id="11" w:name="_Toc436648266"/>
      <w:bookmarkStart w:id="12" w:name="_Toc434579658"/>
      <w:bookmarkStart w:id="13" w:name="_Toc434579830"/>
      <w:bookmarkStart w:id="14" w:name="_Toc436647371"/>
      <w:bookmarkStart w:id="15" w:name="_Toc436647471"/>
      <w:bookmarkEnd w:id="4"/>
      <w:bookmarkEnd w:id="5"/>
      <w:r w:rsidRPr="008863F1">
        <w:rPr>
          <w:rStyle w:val="Hyperlink"/>
          <w:rFonts w:ascii="Arial" w:hAnsi="Arial" w:cs="Arial"/>
          <w:color w:val="17365D" w:themeColor="text2" w:themeShade="BF"/>
          <w:u w:val="none"/>
        </w:rPr>
        <w:lastRenderedPageBreak/>
        <w:t>Table of Contents</w:t>
      </w:r>
      <w:bookmarkEnd w:id="11"/>
    </w:p>
    <w:p w14:paraId="7E5381E5" w14:textId="660B515D" w:rsidR="008863F1" w:rsidRPr="008863F1" w:rsidRDefault="008863F1" w:rsidP="008863F1">
      <w:pPr>
        <w:pStyle w:val="TOC1"/>
        <w:rPr>
          <w:rFonts w:ascii="Arial" w:eastAsiaTheme="minorEastAsia" w:hAnsi="Arial" w:cs="Arial"/>
          <w:noProof/>
        </w:rPr>
      </w:pPr>
      <w:r w:rsidRPr="008863F1">
        <w:rPr>
          <w:rStyle w:val="Hyperlink"/>
          <w:rFonts w:ascii="Arial" w:hAnsi="Arial" w:cs="Arial"/>
          <w:noProof/>
        </w:rPr>
        <w:fldChar w:fldCharType="begin"/>
      </w:r>
      <w:r w:rsidRPr="008863F1">
        <w:rPr>
          <w:rStyle w:val="Hyperlink"/>
          <w:rFonts w:ascii="Arial" w:hAnsi="Arial" w:cs="Arial"/>
          <w:noProof/>
        </w:rPr>
        <w:instrText xml:space="preserve"> TOC \h \z \t "Title,1" </w:instrText>
      </w:r>
      <w:r w:rsidRPr="008863F1">
        <w:rPr>
          <w:rStyle w:val="Hyperlink"/>
          <w:rFonts w:ascii="Arial" w:hAnsi="Arial" w:cs="Arial"/>
          <w:noProof/>
        </w:rPr>
        <w:fldChar w:fldCharType="separate"/>
      </w:r>
    </w:p>
    <w:p w14:paraId="64AB2434" w14:textId="77777777" w:rsidR="008863F1" w:rsidRPr="008863F1" w:rsidRDefault="00CF4617">
      <w:pPr>
        <w:pStyle w:val="TOC1"/>
        <w:rPr>
          <w:rFonts w:ascii="Arial" w:eastAsiaTheme="minorEastAsia" w:hAnsi="Arial" w:cs="Arial"/>
          <w:noProof/>
        </w:rPr>
      </w:pPr>
      <w:hyperlink w:anchor="_Toc436648267" w:history="1">
        <w:r w:rsidR="008863F1" w:rsidRPr="008863F1">
          <w:rPr>
            <w:rStyle w:val="Hyperlink"/>
            <w:rFonts w:ascii="Arial" w:hAnsi="Arial" w:cs="Arial"/>
            <w:noProof/>
          </w:rPr>
          <w:t>Introduction</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_Toc436648267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3</w:t>
        </w:r>
        <w:r w:rsidR="008863F1" w:rsidRPr="008863F1">
          <w:rPr>
            <w:rFonts w:ascii="Arial" w:hAnsi="Arial" w:cs="Arial"/>
            <w:noProof/>
            <w:webHidden/>
          </w:rPr>
          <w:fldChar w:fldCharType="end"/>
        </w:r>
      </w:hyperlink>
    </w:p>
    <w:p w14:paraId="1498BC08" w14:textId="77777777" w:rsidR="008863F1" w:rsidRPr="008863F1" w:rsidRDefault="00CF4617">
      <w:pPr>
        <w:pStyle w:val="TOC1"/>
        <w:rPr>
          <w:rFonts w:ascii="Arial" w:eastAsiaTheme="minorEastAsia" w:hAnsi="Arial" w:cs="Arial"/>
          <w:noProof/>
        </w:rPr>
      </w:pPr>
      <w:hyperlink w:anchor="_Toc436648268" w:history="1">
        <w:r w:rsidR="008863F1" w:rsidRPr="008863F1">
          <w:rPr>
            <w:rStyle w:val="Hyperlink"/>
            <w:rFonts w:ascii="Arial" w:hAnsi="Arial" w:cs="Arial"/>
            <w:noProof/>
          </w:rPr>
          <w:t>Statistics</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_Toc436648268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4</w:t>
        </w:r>
        <w:r w:rsidR="008863F1" w:rsidRPr="008863F1">
          <w:rPr>
            <w:rFonts w:ascii="Arial" w:hAnsi="Arial" w:cs="Arial"/>
            <w:noProof/>
            <w:webHidden/>
          </w:rPr>
          <w:fldChar w:fldCharType="end"/>
        </w:r>
      </w:hyperlink>
    </w:p>
    <w:p w14:paraId="427229EA" w14:textId="77777777" w:rsidR="008863F1" w:rsidRPr="008863F1" w:rsidRDefault="00CF4617">
      <w:pPr>
        <w:pStyle w:val="TOC1"/>
        <w:rPr>
          <w:rFonts w:ascii="Arial" w:eastAsiaTheme="minorEastAsia" w:hAnsi="Arial" w:cs="Arial"/>
          <w:noProof/>
        </w:rPr>
      </w:pPr>
      <w:hyperlink w:anchor="_Toc436648269" w:history="1">
        <w:r w:rsidR="008863F1" w:rsidRPr="008863F1">
          <w:rPr>
            <w:rStyle w:val="Hyperlink"/>
            <w:rFonts w:ascii="Arial" w:hAnsi="Arial" w:cs="Arial"/>
            <w:noProof/>
          </w:rPr>
          <w:t>Late stage diagnosis</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_Toc436648269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5</w:t>
        </w:r>
        <w:r w:rsidR="008863F1" w:rsidRPr="008863F1">
          <w:rPr>
            <w:rFonts w:ascii="Arial" w:hAnsi="Arial" w:cs="Arial"/>
            <w:noProof/>
            <w:webHidden/>
          </w:rPr>
          <w:fldChar w:fldCharType="end"/>
        </w:r>
      </w:hyperlink>
    </w:p>
    <w:p w14:paraId="30BED9E3" w14:textId="77777777" w:rsidR="008863F1" w:rsidRPr="008863F1" w:rsidRDefault="00CF4617">
      <w:pPr>
        <w:pStyle w:val="TOC1"/>
        <w:rPr>
          <w:rFonts w:ascii="Arial" w:eastAsiaTheme="minorEastAsia" w:hAnsi="Arial" w:cs="Arial"/>
          <w:noProof/>
        </w:rPr>
      </w:pPr>
      <w:hyperlink w:anchor="_Toc436648270" w:history="1">
        <w:r w:rsidR="008863F1" w:rsidRPr="008863F1">
          <w:rPr>
            <w:rStyle w:val="Hyperlink"/>
            <w:rFonts w:ascii="Arial" w:hAnsi="Arial" w:cs="Arial"/>
            <w:noProof/>
          </w:rPr>
          <w:t>Infrastructure</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_Toc436648270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7</w:t>
        </w:r>
        <w:r w:rsidR="008863F1" w:rsidRPr="008863F1">
          <w:rPr>
            <w:rFonts w:ascii="Arial" w:hAnsi="Arial" w:cs="Arial"/>
            <w:noProof/>
            <w:webHidden/>
          </w:rPr>
          <w:fldChar w:fldCharType="end"/>
        </w:r>
      </w:hyperlink>
    </w:p>
    <w:p w14:paraId="24B9B82D" w14:textId="77777777" w:rsidR="008863F1" w:rsidRPr="008863F1" w:rsidRDefault="00CF4617">
      <w:pPr>
        <w:pStyle w:val="TOC1"/>
        <w:rPr>
          <w:rFonts w:ascii="Arial" w:eastAsiaTheme="minorEastAsia" w:hAnsi="Arial" w:cs="Arial"/>
          <w:noProof/>
        </w:rPr>
      </w:pPr>
      <w:hyperlink w:anchor="_Toc436648271" w:history="1">
        <w:r w:rsidR="008863F1" w:rsidRPr="008863F1">
          <w:rPr>
            <w:rStyle w:val="Hyperlink"/>
            <w:rFonts w:ascii="Arial" w:hAnsi="Arial" w:cs="Arial"/>
            <w:noProof/>
          </w:rPr>
          <w:t>Policy: Cancer control plans</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_Toc436648271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8</w:t>
        </w:r>
        <w:r w:rsidR="008863F1" w:rsidRPr="008863F1">
          <w:rPr>
            <w:rFonts w:ascii="Arial" w:hAnsi="Arial" w:cs="Arial"/>
            <w:noProof/>
            <w:webHidden/>
          </w:rPr>
          <w:fldChar w:fldCharType="end"/>
        </w:r>
      </w:hyperlink>
    </w:p>
    <w:p w14:paraId="03DB609B" w14:textId="77777777" w:rsidR="008863F1" w:rsidRPr="008863F1" w:rsidRDefault="00CF4617">
      <w:pPr>
        <w:pStyle w:val="TOC1"/>
        <w:rPr>
          <w:rFonts w:ascii="Arial" w:eastAsiaTheme="minorEastAsia" w:hAnsi="Arial" w:cs="Arial"/>
          <w:noProof/>
        </w:rPr>
      </w:pPr>
      <w:hyperlink w:anchor="_Toc436648272" w:history="1">
        <w:r w:rsidR="008863F1" w:rsidRPr="008863F1">
          <w:rPr>
            <w:rStyle w:val="Hyperlink"/>
            <w:rFonts w:ascii="Arial" w:hAnsi="Arial" w:cs="Arial"/>
            <w:noProof/>
          </w:rPr>
          <w:t>Pathology</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_Toc436648272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10</w:t>
        </w:r>
        <w:r w:rsidR="008863F1" w:rsidRPr="008863F1">
          <w:rPr>
            <w:rFonts w:ascii="Arial" w:hAnsi="Arial" w:cs="Arial"/>
            <w:noProof/>
            <w:webHidden/>
          </w:rPr>
          <w:fldChar w:fldCharType="end"/>
        </w:r>
      </w:hyperlink>
    </w:p>
    <w:p w14:paraId="1215CE03" w14:textId="77777777" w:rsidR="008863F1" w:rsidRPr="008863F1" w:rsidRDefault="00CF4617">
      <w:pPr>
        <w:pStyle w:val="TOC1"/>
        <w:rPr>
          <w:rFonts w:ascii="Arial" w:eastAsiaTheme="minorEastAsia" w:hAnsi="Arial" w:cs="Arial"/>
          <w:noProof/>
        </w:rPr>
      </w:pPr>
      <w:hyperlink w:anchor="_Toc436648273" w:history="1">
        <w:r w:rsidR="008863F1" w:rsidRPr="008863F1">
          <w:rPr>
            <w:rStyle w:val="Hyperlink"/>
            <w:rFonts w:ascii="Arial" w:hAnsi="Arial" w:cs="Arial"/>
            <w:noProof/>
          </w:rPr>
          <w:t>Cancer Registries</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_Toc436648273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11</w:t>
        </w:r>
        <w:r w:rsidR="008863F1" w:rsidRPr="008863F1">
          <w:rPr>
            <w:rFonts w:ascii="Arial" w:hAnsi="Arial" w:cs="Arial"/>
            <w:noProof/>
            <w:webHidden/>
          </w:rPr>
          <w:fldChar w:fldCharType="end"/>
        </w:r>
      </w:hyperlink>
    </w:p>
    <w:p w14:paraId="698D094D" w14:textId="77777777" w:rsidR="008863F1" w:rsidRPr="008863F1" w:rsidRDefault="00CF4617">
      <w:pPr>
        <w:pStyle w:val="TOC1"/>
        <w:rPr>
          <w:rFonts w:ascii="Arial" w:eastAsiaTheme="minorEastAsia" w:hAnsi="Arial" w:cs="Arial"/>
          <w:noProof/>
        </w:rPr>
      </w:pPr>
      <w:hyperlink w:anchor="_Toc436648274" w:history="1">
        <w:r w:rsidR="008863F1" w:rsidRPr="008863F1">
          <w:rPr>
            <w:rStyle w:val="Hyperlink"/>
            <w:rFonts w:ascii="Arial" w:hAnsi="Arial" w:cs="Arial"/>
            <w:noProof/>
          </w:rPr>
          <w:t>Access to treatment</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_Toc436648274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13</w:t>
        </w:r>
        <w:r w:rsidR="008863F1" w:rsidRPr="008863F1">
          <w:rPr>
            <w:rFonts w:ascii="Arial" w:hAnsi="Arial" w:cs="Arial"/>
            <w:noProof/>
            <w:webHidden/>
          </w:rPr>
          <w:fldChar w:fldCharType="end"/>
        </w:r>
      </w:hyperlink>
    </w:p>
    <w:p w14:paraId="62AAC25C" w14:textId="77777777" w:rsidR="008863F1" w:rsidRPr="008863F1" w:rsidRDefault="00CF4617">
      <w:pPr>
        <w:pStyle w:val="TOC1"/>
        <w:rPr>
          <w:rFonts w:ascii="Arial" w:eastAsiaTheme="minorEastAsia" w:hAnsi="Arial" w:cs="Arial"/>
          <w:noProof/>
        </w:rPr>
      </w:pPr>
      <w:hyperlink w:anchor="_Toc436648275" w:history="1">
        <w:r w:rsidR="008863F1" w:rsidRPr="008863F1">
          <w:rPr>
            <w:rStyle w:val="Hyperlink"/>
            <w:rFonts w:ascii="Arial" w:hAnsi="Arial" w:cs="Arial"/>
            <w:noProof/>
          </w:rPr>
          <w:t>Information, awareness and education</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_Toc436648275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16</w:t>
        </w:r>
        <w:r w:rsidR="008863F1" w:rsidRPr="008863F1">
          <w:rPr>
            <w:rFonts w:ascii="Arial" w:hAnsi="Arial" w:cs="Arial"/>
            <w:noProof/>
            <w:webHidden/>
          </w:rPr>
          <w:fldChar w:fldCharType="end"/>
        </w:r>
      </w:hyperlink>
    </w:p>
    <w:p w14:paraId="4BEF3922" w14:textId="77777777" w:rsidR="008863F1" w:rsidRPr="008863F1" w:rsidRDefault="00CF4617">
      <w:pPr>
        <w:pStyle w:val="TOC1"/>
        <w:rPr>
          <w:rFonts w:ascii="Arial" w:eastAsiaTheme="minorEastAsia" w:hAnsi="Arial" w:cs="Arial"/>
          <w:noProof/>
        </w:rPr>
      </w:pPr>
      <w:hyperlink w:anchor="_Toc436648276" w:history="1">
        <w:r w:rsidR="008863F1" w:rsidRPr="008863F1">
          <w:rPr>
            <w:rStyle w:val="Hyperlink"/>
            <w:rFonts w:ascii="Arial" w:hAnsi="Arial" w:cs="Arial"/>
            <w:noProof/>
          </w:rPr>
          <w:t>Breast Cancer Early Detection</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_Toc436648276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18</w:t>
        </w:r>
        <w:r w:rsidR="008863F1" w:rsidRPr="008863F1">
          <w:rPr>
            <w:rFonts w:ascii="Arial" w:hAnsi="Arial" w:cs="Arial"/>
            <w:noProof/>
            <w:webHidden/>
          </w:rPr>
          <w:fldChar w:fldCharType="end"/>
        </w:r>
      </w:hyperlink>
    </w:p>
    <w:p w14:paraId="336FB4E7" w14:textId="77777777" w:rsidR="008863F1" w:rsidRPr="008863F1" w:rsidRDefault="00CF4617">
      <w:pPr>
        <w:pStyle w:val="TOC1"/>
        <w:rPr>
          <w:rFonts w:ascii="Arial" w:eastAsiaTheme="minorEastAsia" w:hAnsi="Arial" w:cs="Arial"/>
          <w:noProof/>
        </w:rPr>
      </w:pPr>
      <w:hyperlink w:anchor="_Toc436648277" w:history="1">
        <w:r w:rsidR="008863F1" w:rsidRPr="008863F1">
          <w:rPr>
            <w:rStyle w:val="Hyperlink"/>
            <w:rFonts w:ascii="Arial" w:hAnsi="Arial" w:cs="Arial"/>
            <w:noProof/>
          </w:rPr>
          <w:t>Screening practices and behaviors in Africa</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_Toc436648277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23</w:t>
        </w:r>
        <w:r w:rsidR="008863F1" w:rsidRPr="008863F1">
          <w:rPr>
            <w:rFonts w:ascii="Arial" w:hAnsi="Arial" w:cs="Arial"/>
            <w:noProof/>
            <w:webHidden/>
          </w:rPr>
          <w:fldChar w:fldCharType="end"/>
        </w:r>
      </w:hyperlink>
    </w:p>
    <w:p w14:paraId="5F7BDCCE" w14:textId="77777777" w:rsidR="008863F1" w:rsidRPr="008863F1" w:rsidRDefault="00CF4617">
      <w:pPr>
        <w:pStyle w:val="TOC1"/>
        <w:rPr>
          <w:rFonts w:ascii="Arial" w:eastAsiaTheme="minorEastAsia" w:hAnsi="Arial" w:cs="Arial"/>
          <w:noProof/>
        </w:rPr>
      </w:pPr>
      <w:hyperlink w:anchor="_Toc436648278" w:history="1">
        <w:r w:rsidR="008863F1" w:rsidRPr="008863F1">
          <w:rPr>
            <w:rStyle w:val="Hyperlink"/>
            <w:rFonts w:ascii="Arial" w:hAnsi="Arial" w:cs="Arial"/>
            <w:noProof/>
          </w:rPr>
          <w:t>Conclusions</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_Toc436648278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24</w:t>
        </w:r>
        <w:r w:rsidR="008863F1" w:rsidRPr="008863F1">
          <w:rPr>
            <w:rFonts w:ascii="Arial" w:hAnsi="Arial" w:cs="Arial"/>
            <w:noProof/>
            <w:webHidden/>
          </w:rPr>
          <w:fldChar w:fldCharType="end"/>
        </w:r>
      </w:hyperlink>
    </w:p>
    <w:p w14:paraId="2DD2B157" w14:textId="77777777" w:rsidR="008863F1" w:rsidRPr="008863F1" w:rsidRDefault="00CF4617">
      <w:pPr>
        <w:pStyle w:val="TOC1"/>
        <w:rPr>
          <w:rFonts w:ascii="Arial" w:eastAsiaTheme="minorEastAsia" w:hAnsi="Arial" w:cs="Arial"/>
          <w:noProof/>
        </w:rPr>
      </w:pPr>
      <w:hyperlink w:anchor="_Toc436648279" w:history="1">
        <w:r w:rsidR="008863F1" w:rsidRPr="008863F1">
          <w:rPr>
            <w:rStyle w:val="Hyperlink"/>
            <w:rFonts w:ascii="Arial" w:hAnsi="Arial" w:cs="Arial"/>
            <w:noProof/>
          </w:rPr>
          <w:t>References</w:t>
        </w:r>
        <w:r w:rsidR="008863F1" w:rsidRPr="008863F1">
          <w:rPr>
            <w:rFonts w:ascii="Arial" w:hAnsi="Arial" w:cs="Arial"/>
            <w:noProof/>
            <w:webHidden/>
          </w:rPr>
          <w:tab/>
        </w:r>
        <w:r w:rsidR="008863F1" w:rsidRPr="008863F1">
          <w:rPr>
            <w:rFonts w:ascii="Arial" w:hAnsi="Arial" w:cs="Arial"/>
            <w:noProof/>
            <w:webHidden/>
          </w:rPr>
          <w:fldChar w:fldCharType="begin"/>
        </w:r>
        <w:r w:rsidR="008863F1" w:rsidRPr="008863F1">
          <w:rPr>
            <w:rFonts w:ascii="Arial" w:hAnsi="Arial" w:cs="Arial"/>
            <w:noProof/>
            <w:webHidden/>
          </w:rPr>
          <w:instrText xml:space="preserve"> PAGEREF _Toc436648279 \h </w:instrText>
        </w:r>
        <w:r w:rsidR="008863F1" w:rsidRPr="008863F1">
          <w:rPr>
            <w:rFonts w:ascii="Arial" w:hAnsi="Arial" w:cs="Arial"/>
            <w:noProof/>
            <w:webHidden/>
          </w:rPr>
        </w:r>
        <w:r w:rsidR="008863F1" w:rsidRPr="008863F1">
          <w:rPr>
            <w:rFonts w:ascii="Arial" w:hAnsi="Arial" w:cs="Arial"/>
            <w:noProof/>
            <w:webHidden/>
          </w:rPr>
          <w:fldChar w:fldCharType="separate"/>
        </w:r>
        <w:r w:rsidR="008863F1" w:rsidRPr="008863F1">
          <w:rPr>
            <w:rFonts w:ascii="Arial" w:hAnsi="Arial" w:cs="Arial"/>
            <w:noProof/>
            <w:webHidden/>
          </w:rPr>
          <w:t>26</w:t>
        </w:r>
        <w:r w:rsidR="008863F1" w:rsidRPr="008863F1">
          <w:rPr>
            <w:rFonts w:ascii="Arial" w:hAnsi="Arial" w:cs="Arial"/>
            <w:noProof/>
            <w:webHidden/>
          </w:rPr>
          <w:fldChar w:fldCharType="end"/>
        </w:r>
      </w:hyperlink>
    </w:p>
    <w:p w14:paraId="2D152110" w14:textId="00A91A79" w:rsidR="00A97740" w:rsidRPr="008863F1" w:rsidRDefault="008863F1" w:rsidP="00A97740">
      <w:pPr>
        <w:pStyle w:val="Title"/>
        <w:pBdr>
          <w:bottom w:val="none" w:sz="0" w:space="0" w:color="auto"/>
        </w:pBdr>
        <w:rPr>
          <w:rFonts w:ascii="Arial" w:hAnsi="Arial" w:cs="Arial"/>
        </w:rPr>
      </w:pPr>
      <w:r w:rsidRPr="008863F1">
        <w:rPr>
          <w:rStyle w:val="Hyperlink"/>
          <w:rFonts w:ascii="Arial" w:hAnsi="Arial" w:cs="Arial"/>
          <w:noProof/>
        </w:rPr>
        <w:fldChar w:fldCharType="end"/>
      </w:r>
    </w:p>
    <w:p w14:paraId="10D0DFD4" w14:textId="38276FBA" w:rsidR="00A97740" w:rsidRDefault="00A97740">
      <w:r>
        <w:br w:type="page"/>
      </w:r>
    </w:p>
    <w:p w14:paraId="3C73CA4A" w14:textId="1070D65B" w:rsidR="00052FA7" w:rsidRPr="00A97740" w:rsidRDefault="00052FA7" w:rsidP="00A97740">
      <w:pPr>
        <w:pStyle w:val="Title"/>
      </w:pPr>
      <w:bookmarkStart w:id="16" w:name="_Toc436648267"/>
      <w:r w:rsidRPr="00A97740">
        <w:lastRenderedPageBreak/>
        <w:t>Introduction</w:t>
      </w:r>
      <w:bookmarkEnd w:id="12"/>
      <w:bookmarkEnd w:id="13"/>
      <w:bookmarkEnd w:id="14"/>
      <w:bookmarkEnd w:id="15"/>
      <w:bookmarkEnd w:id="16"/>
    </w:p>
    <w:p w14:paraId="13F2DC3A" w14:textId="4994BC93" w:rsidR="00525AC4" w:rsidRPr="00525AC4" w:rsidRDefault="00052FA7" w:rsidP="00525AC4">
      <w:pPr>
        <w:rPr>
          <w:rFonts w:ascii="Calibri" w:eastAsia="Times New Roman" w:hAnsi="Calibri" w:cs="Times New Roman"/>
          <w:color w:val="000000"/>
        </w:rPr>
      </w:pPr>
      <w:r w:rsidRPr="00B043FB">
        <w:rPr>
          <w:rFonts w:ascii="Arial" w:hAnsi="Arial" w:cs="Arial"/>
        </w:rPr>
        <w:t>The continent of Africa is made up of 55 states</w:t>
      </w:r>
      <w:r w:rsidR="006D32A7">
        <w:rPr>
          <w:rFonts w:ascii="Arial" w:hAnsi="Arial" w:cs="Arial"/>
        </w:rPr>
        <w:t>, the majority of which are classified as Low- and Middle-Income Countries (LMICs).</w:t>
      </w:r>
      <w:r w:rsidR="006D32A7">
        <w:rPr>
          <w:rFonts w:ascii="Arial" w:hAnsi="Arial" w:cs="Arial"/>
        </w:rPr>
        <w:fldChar w:fldCharType="begin"/>
      </w:r>
      <w:r w:rsidR="00154659">
        <w:rPr>
          <w:rFonts w:ascii="Arial" w:hAnsi="Arial" w:cs="Arial"/>
        </w:rPr>
        <w:instrText xml:space="preserve"> ADDIN EN.CITE &lt;EndNote&gt;&lt;Cite&gt;&lt;Author&gt;The World Bank&lt;/Author&gt;&lt;Year&gt;2015&lt;/Year&gt;&lt;RecNum&gt;137&lt;/RecNum&gt;&lt;DisplayText&gt;(The World Bank, 2015)&lt;/DisplayText&gt;&lt;record&gt;&lt;rec-number&gt;137&lt;/rec-number&gt;&lt;foreign-keys&gt;&lt;key app="EN" db-id="eaaxvsw0pdzd0me2d5cvpzrmtxff5vpaw9xf" timestamp="1412613389"&gt;137&lt;/key&gt;&lt;/foreign-keys&gt;&lt;ref-type name="Web Page"&gt;12&lt;/ref-type&gt;&lt;contributors&gt;&lt;authors&gt;&lt;author&gt;The World Bank,&lt;/author&gt;&lt;/authors&gt;&lt;/contributors&gt;&lt;titles&gt;&lt;title&gt;Health expenditure per capita (current US$). Available at http://data.worldbank.org/&lt;/title&gt;&lt;/titles&gt;&lt;number&gt;11/30/2015&lt;/number&gt;&lt;dates&gt;&lt;year&gt;2015&lt;/year&gt;&lt;/dates&gt;&lt;urls&gt;&lt;/urls&gt;&lt;/record&gt;&lt;/Cite&gt;&lt;/EndNote&gt;</w:instrText>
      </w:r>
      <w:r w:rsidR="006D32A7">
        <w:rPr>
          <w:rFonts w:ascii="Arial" w:hAnsi="Arial" w:cs="Arial"/>
        </w:rPr>
        <w:fldChar w:fldCharType="separate"/>
      </w:r>
      <w:r w:rsidR="006D32A7">
        <w:rPr>
          <w:rFonts w:ascii="Arial" w:hAnsi="Arial" w:cs="Arial"/>
          <w:noProof/>
        </w:rPr>
        <w:t>(The World Bank, 2015)</w:t>
      </w:r>
      <w:r w:rsidR="006D32A7">
        <w:rPr>
          <w:rFonts w:ascii="Arial" w:hAnsi="Arial" w:cs="Arial"/>
        </w:rPr>
        <w:fldChar w:fldCharType="end"/>
      </w:r>
      <w:r w:rsidRPr="00B043FB">
        <w:rPr>
          <w:rFonts w:ascii="Arial" w:hAnsi="Arial" w:cs="Arial"/>
        </w:rPr>
        <w:t xml:space="preserve">  Forty-eight are categorized as sub-Saharan</w:t>
      </w:r>
      <w:r w:rsidR="008076AD">
        <w:rPr>
          <w:rFonts w:ascii="Arial" w:hAnsi="Arial" w:cs="Arial"/>
        </w:rPr>
        <w:t xml:space="preserve">, and the remaining seven </w:t>
      </w:r>
      <w:r w:rsidR="00FC66C2">
        <w:rPr>
          <w:rFonts w:ascii="Arial" w:hAnsi="Arial" w:cs="Arial"/>
        </w:rPr>
        <w:t xml:space="preserve">are </w:t>
      </w:r>
      <w:r w:rsidRPr="00B043FB">
        <w:rPr>
          <w:rFonts w:ascii="Arial" w:hAnsi="Arial" w:cs="Arial"/>
        </w:rPr>
        <w:t xml:space="preserve">in </w:t>
      </w:r>
      <w:r w:rsidR="006D32A7" w:rsidRPr="00B043FB">
        <w:rPr>
          <w:rFonts w:ascii="Arial" w:hAnsi="Arial" w:cs="Arial"/>
        </w:rPr>
        <w:t>North</w:t>
      </w:r>
      <w:r w:rsidRPr="00B043FB">
        <w:rPr>
          <w:rFonts w:ascii="Arial" w:hAnsi="Arial" w:cs="Arial"/>
        </w:rPr>
        <w:t xml:space="preserve"> Africa.  These countries are linguistically, culturally, demographically and ethnically</w:t>
      </w:r>
      <w:r w:rsidR="00FC66C2" w:rsidRPr="00FC66C2">
        <w:rPr>
          <w:rFonts w:ascii="Arial" w:hAnsi="Arial" w:cs="Arial"/>
        </w:rPr>
        <w:t xml:space="preserve"> </w:t>
      </w:r>
      <w:r w:rsidR="00FC66C2" w:rsidRPr="00B043FB">
        <w:rPr>
          <w:rFonts w:ascii="Arial" w:hAnsi="Arial" w:cs="Arial"/>
        </w:rPr>
        <w:t>diverse</w:t>
      </w:r>
      <w:r w:rsidRPr="00B043FB">
        <w:rPr>
          <w:rFonts w:ascii="Arial" w:hAnsi="Arial" w:cs="Arial"/>
        </w:rPr>
        <w:t>.  Unfortunately</w:t>
      </w:r>
      <w:r w:rsidR="00F848C2">
        <w:rPr>
          <w:rFonts w:ascii="Arial" w:hAnsi="Arial" w:cs="Arial"/>
        </w:rPr>
        <w:t>,</w:t>
      </w:r>
      <w:r w:rsidRPr="00B043FB">
        <w:rPr>
          <w:rFonts w:ascii="Arial" w:hAnsi="Arial" w:cs="Arial"/>
        </w:rPr>
        <w:t xml:space="preserve"> one area of commonality shared </w:t>
      </w:r>
      <w:r w:rsidR="00B043FB">
        <w:rPr>
          <w:rFonts w:ascii="Arial" w:hAnsi="Arial" w:cs="Arial"/>
        </w:rPr>
        <w:t>by</w:t>
      </w:r>
      <w:r w:rsidR="00B043FB" w:rsidRPr="00B043FB">
        <w:rPr>
          <w:rFonts w:ascii="Arial" w:hAnsi="Arial" w:cs="Arial"/>
        </w:rPr>
        <w:t xml:space="preserve"> </w:t>
      </w:r>
      <w:r w:rsidR="00B043FB">
        <w:rPr>
          <w:rFonts w:ascii="Arial" w:hAnsi="Arial" w:cs="Arial"/>
        </w:rPr>
        <w:t xml:space="preserve">African </w:t>
      </w:r>
      <w:r w:rsidRPr="00B043FB">
        <w:rPr>
          <w:rFonts w:ascii="Arial" w:hAnsi="Arial" w:cs="Arial"/>
        </w:rPr>
        <w:t xml:space="preserve">women </w:t>
      </w:r>
      <w:r w:rsidR="00B043FB" w:rsidRPr="00B043FB">
        <w:rPr>
          <w:rFonts w:ascii="Arial" w:hAnsi="Arial" w:cs="Arial"/>
        </w:rPr>
        <w:t>regardless</w:t>
      </w:r>
      <w:r w:rsidRPr="00B043FB">
        <w:rPr>
          <w:rFonts w:ascii="Arial" w:hAnsi="Arial" w:cs="Arial"/>
        </w:rPr>
        <w:t xml:space="preserve"> of their nationality </w:t>
      </w:r>
      <w:r w:rsidR="00F848C2">
        <w:rPr>
          <w:rFonts w:ascii="Arial" w:hAnsi="Arial" w:cs="Arial"/>
        </w:rPr>
        <w:t>is</w:t>
      </w:r>
      <w:r w:rsidR="00F848C2" w:rsidRPr="00B043FB">
        <w:rPr>
          <w:rFonts w:ascii="Arial" w:hAnsi="Arial" w:cs="Arial"/>
        </w:rPr>
        <w:t xml:space="preserve"> </w:t>
      </w:r>
      <w:r w:rsidRPr="00B043FB">
        <w:rPr>
          <w:rFonts w:ascii="Arial" w:hAnsi="Arial" w:cs="Arial"/>
        </w:rPr>
        <w:t xml:space="preserve">poor outcomes </w:t>
      </w:r>
      <w:r w:rsidR="00FC66C2">
        <w:rPr>
          <w:rFonts w:ascii="Arial" w:hAnsi="Arial" w:cs="Arial"/>
        </w:rPr>
        <w:t xml:space="preserve">from </w:t>
      </w:r>
      <w:r w:rsidR="00FC66C2" w:rsidRPr="00525AC4">
        <w:rPr>
          <w:rFonts w:ascii="Arial" w:hAnsi="Arial" w:cs="Arial"/>
        </w:rPr>
        <w:t xml:space="preserve">breast cancer </w:t>
      </w:r>
      <w:r w:rsidR="00B42392">
        <w:rPr>
          <w:rFonts w:ascii="Arial" w:hAnsi="Arial" w:cs="Arial"/>
        </w:rPr>
        <w:t>with</w:t>
      </w:r>
      <w:r w:rsidR="00B42392" w:rsidRPr="00525AC4">
        <w:rPr>
          <w:rFonts w:ascii="Arial" w:hAnsi="Arial" w:cs="Arial"/>
        </w:rPr>
        <w:t xml:space="preserve"> </w:t>
      </w:r>
      <w:r w:rsidR="00FC66C2" w:rsidRPr="00525AC4">
        <w:rPr>
          <w:rFonts w:ascii="Arial" w:hAnsi="Arial" w:cs="Arial"/>
        </w:rPr>
        <w:t xml:space="preserve">associated </w:t>
      </w:r>
      <w:r w:rsidR="00B043FB" w:rsidRPr="00525AC4">
        <w:rPr>
          <w:rFonts w:ascii="Arial" w:hAnsi="Arial" w:cs="Arial"/>
        </w:rPr>
        <w:t>high mortality rates.</w:t>
      </w:r>
      <w:r w:rsidRPr="00525AC4">
        <w:rPr>
          <w:rFonts w:ascii="Arial" w:hAnsi="Arial" w:cs="Arial"/>
        </w:rPr>
        <w:t xml:space="preserve"> </w:t>
      </w:r>
      <w:r w:rsidR="00C974C8" w:rsidRPr="00525AC4">
        <w:rPr>
          <w:rFonts w:ascii="Arial" w:hAnsi="Arial" w:cs="Arial"/>
        </w:rPr>
        <w:t xml:space="preserve">The recent CONCORD-2 study of 5 year </w:t>
      </w:r>
      <w:r w:rsidR="00F7353D">
        <w:rPr>
          <w:rFonts w:ascii="Arial" w:hAnsi="Arial" w:cs="Arial"/>
        </w:rPr>
        <w:t xml:space="preserve">breast cancer </w:t>
      </w:r>
      <w:r w:rsidR="00C974C8" w:rsidRPr="00525AC4">
        <w:rPr>
          <w:rFonts w:ascii="Arial" w:hAnsi="Arial" w:cs="Arial"/>
        </w:rPr>
        <w:t>survival rates</w:t>
      </w:r>
      <w:r w:rsidR="0001042D">
        <w:rPr>
          <w:rFonts w:ascii="Arial" w:hAnsi="Arial" w:cs="Arial"/>
        </w:rPr>
        <w:t xml:space="preserve"> from 1995-2009</w:t>
      </w:r>
      <w:r w:rsidR="00C974C8" w:rsidRPr="00525AC4">
        <w:rPr>
          <w:rFonts w:ascii="Arial" w:hAnsi="Arial" w:cs="Arial"/>
        </w:rPr>
        <w:t xml:space="preserve"> based on the analysis of </w:t>
      </w:r>
      <w:r w:rsidR="00C974C8" w:rsidRPr="00525AC4">
        <w:rPr>
          <w:rFonts w:ascii="Arial" w:eastAsia="Times New Roman" w:hAnsi="Arial" w:cs="Arial"/>
        </w:rPr>
        <w:t xml:space="preserve">individual data from 279 population-based registries in 67 countries, reported that </w:t>
      </w:r>
      <w:r w:rsidR="00525AC4" w:rsidRPr="00525AC4">
        <w:rPr>
          <w:rFonts w:ascii="Arial" w:eastAsia="Times New Roman" w:hAnsi="Arial" w:cs="Arial"/>
        </w:rPr>
        <w:t xml:space="preserve">in High Income Countries (HICs) age-standardized net-survival </w:t>
      </w:r>
      <w:r w:rsidR="0044698B">
        <w:rPr>
          <w:rFonts w:ascii="Arial" w:eastAsia="Times New Roman" w:hAnsi="Arial" w:cs="Arial"/>
        </w:rPr>
        <w:t xml:space="preserve">rates </w:t>
      </w:r>
      <w:r w:rsidR="00525AC4" w:rsidRPr="00525AC4">
        <w:rPr>
          <w:rFonts w:ascii="Arial" w:eastAsia="Times New Roman" w:hAnsi="Arial" w:cs="Arial"/>
        </w:rPr>
        <w:t>were in excess of 85%.</w:t>
      </w:r>
      <w:r w:rsidR="00B0148A">
        <w:rPr>
          <w:rFonts w:ascii="Arial" w:eastAsia="Times New Roman" w:hAnsi="Arial" w:cs="Arial"/>
        </w:rPr>
        <w:fldChar w:fldCharType="begin">
          <w:fldData xml:space="preserve">PEVuZE5vdGU+PENpdGU+PEF1dGhvcj5BbGxlbWFuaTwvQXV0aG9yPjxZZWFyPjIwMTU8L1llYXI+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Q2hpbGQsIFByZXNjaG9vbDwva2V5d29yZD48a2V5d29yZD5GZW1hbGU8L2tleXdvcmQ+PGtleXdv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</w:fldData>
        </w:fldChar>
      </w:r>
      <w:r w:rsidR="00B0148A">
        <w:rPr>
          <w:rFonts w:ascii="Arial" w:eastAsia="Times New Roman" w:hAnsi="Arial" w:cs="Arial"/>
        </w:rPr>
        <w:instrText xml:space="preserve"> ADDIN EN.CITE </w:instrText>
      </w:r>
      <w:r w:rsidR="00B0148A">
        <w:rPr>
          <w:rFonts w:ascii="Arial" w:eastAsia="Times New Roman" w:hAnsi="Arial" w:cs="Arial"/>
        </w:rPr>
        <w:fldChar w:fldCharType="begin">
          <w:fldData xml:space="preserve">PEVuZE5vdGU+PENpdGU+PEF1dGhvcj5BbGxlbWFuaTwvQXV0aG9yPjxZZWFyPjIwMTU8L1llYXI+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Q2hpbGQsIFByZXNjaG9vbDwva2V5d29yZD48a2V5d29yZD5GZW1hbGU8L2tleXdvcmQ+PGtleXdv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</w:fldData>
        </w:fldChar>
      </w:r>
      <w:r w:rsidR="00B0148A">
        <w:rPr>
          <w:rFonts w:ascii="Arial" w:eastAsia="Times New Roman" w:hAnsi="Arial" w:cs="Arial"/>
        </w:rPr>
        <w:instrText xml:space="preserve"> ADDIN EN.CITE.DATA </w:instrText>
      </w:r>
      <w:r w:rsidR="00B0148A">
        <w:rPr>
          <w:rFonts w:ascii="Arial" w:eastAsia="Times New Roman" w:hAnsi="Arial" w:cs="Arial"/>
        </w:rPr>
      </w:r>
      <w:r w:rsidR="00B0148A">
        <w:rPr>
          <w:rFonts w:ascii="Arial" w:eastAsia="Times New Roman" w:hAnsi="Arial" w:cs="Arial"/>
        </w:rPr>
        <w:fldChar w:fldCharType="end"/>
      </w:r>
      <w:r w:rsidR="00B0148A">
        <w:rPr>
          <w:rFonts w:ascii="Arial" w:eastAsia="Times New Roman" w:hAnsi="Arial" w:cs="Arial"/>
        </w:rPr>
      </w:r>
      <w:r w:rsidR="00B0148A">
        <w:rPr>
          <w:rFonts w:ascii="Arial" w:eastAsia="Times New Roman" w:hAnsi="Arial" w:cs="Arial"/>
        </w:rPr>
        <w:fldChar w:fldCharType="separate"/>
      </w:r>
      <w:r w:rsidR="00B0148A">
        <w:rPr>
          <w:rFonts w:ascii="Arial" w:eastAsia="Times New Roman" w:hAnsi="Arial" w:cs="Arial"/>
          <w:noProof/>
        </w:rPr>
        <w:t>(Allemani et al., 2015)</w:t>
      </w:r>
      <w:r w:rsidR="00B0148A">
        <w:rPr>
          <w:rFonts w:ascii="Arial" w:eastAsia="Times New Roman" w:hAnsi="Arial" w:cs="Arial"/>
        </w:rPr>
        <w:fldChar w:fldCharType="end"/>
      </w:r>
      <w:r w:rsidR="00525AC4" w:rsidRPr="00525AC4">
        <w:rPr>
          <w:rFonts w:ascii="Arial" w:eastAsia="Times New Roman" w:hAnsi="Arial" w:cs="Arial"/>
        </w:rPr>
        <w:t xml:space="preserve">  </w:t>
      </w:r>
      <w:r w:rsidR="00B42392">
        <w:rPr>
          <w:rFonts w:ascii="Arial" w:eastAsia="Times New Roman" w:hAnsi="Arial" w:cs="Arial"/>
        </w:rPr>
        <w:t>One country i</w:t>
      </w:r>
      <w:r w:rsidR="0001042D">
        <w:rPr>
          <w:rFonts w:ascii="Arial" w:eastAsia="Times New Roman" w:hAnsi="Arial" w:cs="Arial"/>
        </w:rPr>
        <w:t>n Africa, Mauritius</w:t>
      </w:r>
      <w:r w:rsidR="00D80FD8">
        <w:rPr>
          <w:rFonts w:ascii="Arial" w:eastAsia="Times New Roman" w:hAnsi="Arial" w:cs="Arial"/>
        </w:rPr>
        <w:t>, a HIC</w:t>
      </w:r>
      <w:r w:rsidR="00F7353D">
        <w:rPr>
          <w:rFonts w:ascii="Arial" w:eastAsia="Times New Roman" w:hAnsi="Arial" w:cs="Arial"/>
        </w:rPr>
        <w:t xml:space="preserve"> island nation</w:t>
      </w:r>
      <w:r w:rsidR="00B42392">
        <w:rPr>
          <w:rFonts w:ascii="Arial" w:eastAsia="Times New Roman" w:hAnsi="Arial" w:cs="Arial"/>
        </w:rPr>
        <w:t xml:space="preserve"> off</w:t>
      </w:r>
      <w:r w:rsidR="00B0148A">
        <w:rPr>
          <w:rFonts w:ascii="Arial" w:eastAsia="Times New Roman" w:hAnsi="Arial" w:cs="Arial"/>
        </w:rPr>
        <w:t xml:space="preserve"> the coast</w:t>
      </w:r>
      <w:r w:rsidR="00B42392">
        <w:rPr>
          <w:rFonts w:ascii="Arial" w:eastAsia="Times New Roman" w:hAnsi="Arial" w:cs="Arial"/>
        </w:rPr>
        <w:t xml:space="preserve"> of Madagascar</w:t>
      </w:r>
      <w:r w:rsidR="00D80FD8">
        <w:rPr>
          <w:rFonts w:ascii="Arial" w:eastAsia="Times New Roman" w:hAnsi="Arial" w:cs="Arial"/>
        </w:rPr>
        <w:t>,</w:t>
      </w:r>
      <w:r w:rsidR="00F7353D">
        <w:rPr>
          <w:rFonts w:ascii="Arial" w:eastAsia="Times New Roman" w:hAnsi="Arial" w:cs="Arial"/>
        </w:rPr>
        <w:t xml:space="preserve"> had similar 5-year survival rates o</w:t>
      </w:r>
      <w:r w:rsidR="00B0148A">
        <w:rPr>
          <w:rFonts w:ascii="Arial" w:eastAsia="Times New Roman" w:hAnsi="Arial" w:cs="Arial"/>
        </w:rPr>
        <w:t>f</w:t>
      </w:r>
      <w:r w:rsidR="00F7353D">
        <w:rPr>
          <w:rFonts w:ascii="Arial" w:eastAsia="Times New Roman" w:hAnsi="Arial" w:cs="Arial"/>
        </w:rPr>
        <w:t xml:space="preserve"> </w:t>
      </w:r>
      <w:r w:rsidR="00F7353D" w:rsidRPr="00192B49">
        <w:rPr>
          <w:rFonts w:ascii="Arial" w:eastAsia="Times New Roman" w:hAnsi="Arial" w:cs="Arial"/>
          <w:color w:val="000000"/>
        </w:rPr>
        <w:t>87</w:t>
      </w:r>
      <w:r w:rsidR="00F7353D">
        <w:rPr>
          <w:rFonts w:ascii="Arial" w:eastAsia="Times New Roman" w:hAnsi="Arial" w:cs="Arial"/>
          <w:color w:val="000000"/>
        </w:rPr>
        <w:t>.</w:t>
      </w:r>
      <w:r w:rsidR="00F7353D" w:rsidRPr="00192B49">
        <w:rPr>
          <w:rFonts w:ascii="Arial" w:eastAsia="Times New Roman" w:hAnsi="Arial" w:cs="Arial"/>
          <w:color w:val="000000"/>
        </w:rPr>
        <w:t>4 (78</w:t>
      </w:r>
      <w:r w:rsidR="00F7353D">
        <w:rPr>
          <w:rFonts w:ascii="Arial" w:eastAsia="Times New Roman" w:hAnsi="Arial" w:cs="Arial"/>
          <w:color w:val="000000"/>
        </w:rPr>
        <w:t>.</w:t>
      </w:r>
      <w:r w:rsidR="00F7353D" w:rsidRPr="00192B49">
        <w:rPr>
          <w:rFonts w:ascii="Arial" w:eastAsia="Times New Roman" w:hAnsi="Arial" w:cs="Arial"/>
          <w:color w:val="000000"/>
        </w:rPr>
        <w:t>1–96</w:t>
      </w:r>
      <w:r w:rsidR="00F7353D">
        <w:rPr>
          <w:rFonts w:ascii="Arial" w:eastAsia="Times New Roman" w:hAnsi="Arial" w:cs="Arial"/>
          <w:color w:val="000000"/>
        </w:rPr>
        <w:t>.</w:t>
      </w:r>
      <w:r w:rsidR="00F7353D" w:rsidRPr="00192B49">
        <w:rPr>
          <w:rFonts w:ascii="Arial" w:eastAsia="Times New Roman" w:hAnsi="Arial" w:cs="Arial"/>
          <w:color w:val="000000"/>
        </w:rPr>
        <w:t>7</w:t>
      </w:r>
      <w:r w:rsidR="00F7353D">
        <w:rPr>
          <w:rFonts w:ascii="Arial" w:eastAsia="Times New Roman" w:hAnsi="Arial" w:cs="Arial"/>
          <w:color w:val="000000"/>
        </w:rPr>
        <w:t xml:space="preserve">) </w:t>
      </w:r>
      <w:r w:rsidR="0001042D">
        <w:rPr>
          <w:rFonts w:ascii="Arial" w:eastAsia="Times New Roman" w:hAnsi="Arial" w:cs="Arial"/>
        </w:rPr>
        <w:t>and N</w:t>
      </w:r>
      <w:r w:rsidR="00C974C8" w:rsidRPr="00525AC4">
        <w:rPr>
          <w:rFonts w:ascii="Arial" w:eastAsia="Times New Roman" w:hAnsi="Arial" w:cs="Arial"/>
        </w:rPr>
        <w:t xml:space="preserve">orth African countries had </w:t>
      </w:r>
      <w:r w:rsidR="00F7353D">
        <w:rPr>
          <w:rFonts w:ascii="Arial" w:eastAsia="Times New Roman" w:hAnsi="Arial" w:cs="Arial"/>
        </w:rPr>
        <w:t>more favorable</w:t>
      </w:r>
      <w:r w:rsidR="00F7353D" w:rsidRPr="00525AC4">
        <w:rPr>
          <w:rFonts w:ascii="Arial" w:eastAsia="Times New Roman" w:hAnsi="Arial" w:cs="Arial"/>
        </w:rPr>
        <w:t xml:space="preserve"> </w:t>
      </w:r>
      <w:r w:rsidR="00525AC4" w:rsidRPr="00525AC4">
        <w:rPr>
          <w:rFonts w:ascii="Arial" w:eastAsia="Times New Roman" w:hAnsi="Arial" w:cs="Arial"/>
        </w:rPr>
        <w:t>outcomes</w:t>
      </w:r>
      <w:r w:rsidR="00F7353D">
        <w:rPr>
          <w:rFonts w:ascii="Arial" w:eastAsia="Times New Roman" w:hAnsi="Arial" w:cs="Arial"/>
        </w:rPr>
        <w:t xml:space="preserve"> including</w:t>
      </w:r>
      <w:r w:rsidR="00525AC4" w:rsidRPr="00525AC4">
        <w:rPr>
          <w:rFonts w:ascii="Arial" w:eastAsia="Times New Roman" w:hAnsi="Arial" w:cs="Arial"/>
        </w:rPr>
        <w:t xml:space="preserve"> </w:t>
      </w:r>
      <w:r w:rsidR="00525AC4" w:rsidRPr="00525AC4">
        <w:rPr>
          <w:rFonts w:ascii="Arial" w:eastAsia="Times New Roman" w:hAnsi="Arial" w:cs="Arial"/>
          <w:color w:val="000000"/>
        </w:rPr>
        <w:t>59</w:t>
      </w:r>
      <w:r w:rsidR="00525AC4">
        <w:rPr>
          <w:rFonts w:ascii="Arial" w:eastAsia="Times New Roman" w:hAnsi="Arial" w:cs="Arial"/>
          <w:color w:val="000000"/>
        </w:rPr>
        <w:t>.</w:t>
      </w:r>
      <w:r w:rsidR="00525AC4" w:rsidRPr="00525AC4">
        <w:rPr>
          <w:rFonts w:ascii="Arial" w:eastAsia="Times New Roman" w:hAnsi="Arial" w:cs="Arial"/>
          <w:color w:val="000000"/>
        </w:rPr>
        <w:t>8 (48</w:t>
      </w:r>
      <w:r w:rsidR="00525AC4">
        <w:rPr>
          <w:rFonts w:ascii="Arial" w:eastAsia="Times New Roman" w:hAnsi="Arial" w:cs="Arial"/>
          <w:color w:val="000000"/>
        </w:rPr>
        <w:t>.</w:t>
      </w:r>
      <w:r w:rsidR="00525AC4" w:rsidRPr="00525AC4">
        <w:rPr>
          <w:rFonts w:ascii="Arial" w:eastAsia="Times New Roman" w:hAnsi="Arial" w:cs="Arial"/>
          <w:color w:val="000000"/>
        </w:rPr>
        <w:t>6–71</w:t>
      </w:r>
      <w:r w:rsidR="00525AC4">
        <w:rPr>
          <w:rFonts w:ascii="Arial" w:eastAsia="Times New Roman" w:hAnsi="Arial" w:cs="Arial"/>
          <w:color w:val="000000"/>
        </w:rPr>
        <w:t>.</w:t>
      </w:r>
      <w:r w:rsidR="00525AC4" w:rsidRPr="00525AC4">
        <w:rPr>
          <w:rFonts w:ascii="Arial" w:eastAsia="Times New Roman" w:hAnsi="Arial" w:cs="Arial"/>
          <w:color w:val="000000"/>
        </w:rPr>
        <w:t>1) in Algeria</w:t>
      </w:r>
      <w:r w:rsidR="00286C1B">
        <w:rPr>
          <w:rFonts w:ascii="Arial" w:eastAsia="Times New Roman" w:hAnsi="Arial" w:cs="Arial"/>
          <w:color w:val="000000"/>
        </w:rPr>
        <w:t>;</w:t>
      </w:r>
      <w:r w:rsidR="00286C1B" w:rsidRPr="00525AC4">
        <w:rPr>
          <w:rFonts w:ascii="Arial" w:eastAsia="Times New Roman" w:hAnsi="Arial" w:cs="Arial"/>
          <w:color w:val="000000"/>
        </w:rPr>
        <w:t xml:space="preserve"> </w:t>
      </w:r>
      <w:r w:rsidR="00525AC4" w:rsidRPr="00525AC4">
        <w:rPr>
          <w:rFonts w:ascii="Arial" w:eastAsia="Times New Roman" w:hAnsi="Arial" w:cs="Arial"/>
          <w:color w:val="000000"/>
        </w:rPr>
        <w:t>76</w:t>
      </w:r>
      <w:r w:rsidR="00525AC4">
        <w:rPr>
          <w:rFonts w:ascii="Arial" w:eastAsia="Times New Roman" w:hAnsi="Arial" w:cs="Arial"/>
          <w:color w:val="000000"/>
        </w:rPr>
        <w:t>.</w:t>
      </w:r>
      <w:r w:rsidR="00525AC4" w:rsidRPr="00525AC4">
        <w:rPr>
          <w:rFonts w:ascii="Arial" w:eastAsia="Times New Roman" w:hAnsi="Arial" w:cs="Arial"/>
          <w:color w:val="000000"/>
        </w:rPr>
        <w:t>6 (55</w:t>
      </w:r>
      <w:r w:rsidR="00525AC4">
        <w:rPr>
          <w:rFonts w:ascii="Arial" w:eastAsia="Times New Roman" w:hAnsi="Arial" w:cs="Arial"/>
          <w:color w:val="000000"/>
        </w:rPr>
        <w:t>.</w:t>
      </w:r>
      <w:r w:rsidR="00525AC4" w:rsidRPr="00525AC4">
        <w:rPr>
          <w:rFonts w:ascii="Arial" w:eastAsia="Times New Roman" w:hAnsi="Arial" w:cs="Arial"/>
          <w:color w:val="000000"/>
        </w:rPr>
        <w:t>5–97</w:t>
      </w:r>
      <w:r w:rsidR="00525AC4">
        <w:rPr>
          <w:rFonts w:ascii="Arial" w:eastAsia="Times New Roman" w:hAnsi="Arial" w:cs="Arial"/>
          <w:color w:val="000000"/>
        </w:rPr>
        <w:t>.</w:t>
      </w:r>
      <w:r w:rsidR="00525AC4" w:rsidRPr="00525AC4">
        <w:rPr>
          <w:rFonts w:ascii="Arial" w:eastAsia="Times New Roman" w:hAnsi="Arial" w:cs="Arial"/>
          <w:color w:val="000000"/>
        </w:rPr>
        <w:t xml:space="preserve">7) </w:t>
      </w:r>
      <w:r w:rsidR="0001042D">
        <w:rPr>
          <w:rFonts w:ascii="Arial" w:eastAsia="Times New Roman" w:hAnsi="Arial" w:cs="Arial"/>
          <w:color w:val="000000"/>
        </w:rPr>
        <w:t>i</w:t>
      </w:r>
      <w:r w:rsidR="00525AC4" w:rsidRPr="00525AC4">
        <w:rPr>
          <w:rFonts w:ascii="Arial" w:eastAsia="Times New Roman" w:hAnsi="Arial" w:cs="Arial"/>
          <w:color w:val="000000"/>
        </w:rPr>
        <w:t>n Libya (Benghazi registry); and 68</w:t>
      </w:r>
      <w:r w:rsidR="00525AC4">
        <w:rPr>
          <w:rFonts w:ascii="Arial" w:eastAsia="Times New Roman" w:hAnsi="Arial" w:cs="Arial"/>
          <w:color w:val="000000"/>
        </w:rPr>
        <w:t>.</w:t>
      </w:r>
      <w:r w:rsidR="00525AC4" w:rsidRPr="00525AC4">
        <w:rPr>
          <w:rFonts w:ascii="Arial" w:eastAsia="Times New Roman" w:hAnsi="Arial" w:cs="Arial"/>
          <w:color w:val="000000"/>
        </w:rPr>
        <w:t>4 (64</w:t>
      </w:r>
      <w:r w:rsidR="00525AC4">
        <w:rPr>
          <w:rFonts w:ascii="Arial" w:eastAsia="Times New Roman" w:hAnsi="Arial" w:cs="Arial"/>
          <w:color w:val="000000"/>
        </w:rPr>
        <w:t>.</w:t>
      </w:r>
      <w:r w:rsidR="00525AC4" w:rsidRPr="00525AC4">
        <w:rPr>
          <w:rFonts w:ascii="Arial" w:eastAsia="Times New Roman" w:hAnsi="Arial" w:cs="Arial"/>
          <w:color w:val="000000"/>
        </w:rPr>
        <w:t>5–72</w:t>
      </w:r>
      <w:r w:rsidR="00525AC4">
        <w:rPr>
          <w:rFonts w:ascii="Arial" w:eastAsia="Times New Roman" w:hAnsi="Arial" w:cs="Arial"/>
          <w:color w:val="000000"/>
        </w:rPr>
        <w:t>.</w:t>
      </w:r>
      <w:r w:rsidR="00525AC4" w:rsidRPr="00525AC4">
        <w:rPr>
          <w:rFonts w:ascii="Arial" w:eastAsia="Times New Roman" w:hAnsi="Arial" w:cs="Arial"/>
          <w:color w:val="000000"/>
        </w:rPr>
        <w:t xml:space="preserve">2) in Tunisia.  </w:t>
      </w:r>
      <w:r w:rsidR="00F7353D">
        <w:rPr>
          <w:rFonts w:ascii="Arial" w:eastAsia="Times New Roman" w:hAnsi="Arial" w:cs="Arial"/>
          <w:color w:val="000000"/>
        </w:rPr>
        <w:t>By contrast, d</w:t>
      </w:r>
      <w:r w:rsidR="006640E0" w:rsidRPr="00525AC4">
        <w:rPr>
          <w:rFonts w:ascii="Arial" w:eastAsia="Times New Roman" w:hAnsi="Arial" w:cs="Arial"/>
          <w:color w:val="000000"/>
        </w:rPr>
        <w:t>ata</w:t>
      </w:r>
      <w:r w:rsidR="006640E0">
        <w:rPr>
          <w:rFonts w:ascii="Arial" w:eastAsia="Times New Roman" w:hAnsi="Arial" w:cs="Arial"/>
          <w:color w:val="000000"/>
        </w:rPr>
        <w:t xml:space="preserve"> </w:t>
      </w:r>
      <w:r w:rsidR="00525AC4">
        <w:rPr>
          <w:rFonts w:ascii="Arial" w:eastAsia="Times New Roman" w:hAnsi="Arial" w:cs="Arial"/>
          <w:color w:val="000000"/>
        </w:rPr>
        <w:t>are</w:t>
      </w:r>
      <w:r w:rsidR="00525AC4" w:rsidRPr="00525AC4">
        <w:rPr>
          <w:rFonts w:ascii="Arial" w:eastAsia="Times New Roman" w:hAnsi="Arial" w:cs="Arial"/>
          <w:color w:val="000000"/>
        </w:rPr>
        <w:t xml:space="preserve"> available </w:t>
      </w:r>
      <w:r w:rsidR="006640E0">
        <w:rPr>
          <w:rFonts w:ascii="Arial" w:eastAsia="Times New Roman" w:hAnsi="Arial" w:cs="Arial"/>
          <w:color w:val="000000"/>
        </w:rPr>
        <w:t>from</w:t>
      </w:r>
      <w:r w:rsidR="00525AC4">
        <w:rPr>
          <w:rFonts w:ascii="Arial" w:eastAsia="Times New Roman" w:hAnsi="Arial" w:cs="Arial"/>
          <w:color w:val="000000"/>
        </w:rPr>
        <w:t xml:space="preserve"> </w:t>
      </w:r>
      <w:r w:rsidR="0001042D">
        <w:rPr>
          <w:rFonts w:ascii="Arial" w:eastAsia="Times New Roman" w:hAnsi="Arial" w:cs="Arial"/>
          <w:color w:val="000000"/>
        </w:rPr>
        <w:t xml:space="preserve">only 2 </w:t>
      </w:r>
      <w:r w:rsidR="00525AC4" w:rsidRPr="00525AC4">
        <w:rPr>
          <w:rFonts w:ascii="Arial" w:eastAsia="Times New Roman" w:hAnsi="Arial" w:cs="Arial"/>
          <w:color w:val="000000"/>
        </w:rPr>
        <w:t>sub-Saharan Africa</w:t>
      </w:r>
      <w:r w:rsidR="00525AC4">
        <w:rPr>
          <w:rFonts w:ascii="Arial" w:eastAsia="Times New Roman" w:hAnsi="Arial" w:cs="Arial"/>
          <w:color w:val="000000"/>
        </w:rPr>
        <w:t>n countries</w:t>
      </w:r>
      <w:r w:rsidR="006640E0">
        <w:rPr>
          <w:rFonts w:ascii="Arial" w:eastAsia="Times New Roman" w:hAnsi="Arial" w:cs="Arial"/>
          <w:color w:val="000000"/>
        </w:rPr>
        <w:t>:</w:t>
      </w:r>
      <w:r w:rsidR="006640E0" w:rsidRPr="00525AC4">
        <w:rPr>
          <w:rFonts w:ascii="Arial" w:eastAsia="Times New Roman" w:hAnsi="Arial" w:cs="Arial"/>
          <w:color w:val="000000"/>
        </w:rPr>
        <w:t xml:space="preserve"> </w:t>
      </w:r>
      <w:r w:rsidR="00525AC4" w:rsidRPr="00525AC4">
        <w:rPr>
          <w:rFonts w:ascii="Arial" w:eastAsia="Times New Roman" w:hAnsi="Arial" w:cs="Arial"/>
          <w:color w:val="000000"/>
        </w:rPr>
        <w:t>South Africa</w:t>
      </w:r>
      <w:r w:rsidR="006640E0">
        <w:rPr>
          <w:rFonts w:ascii="Arial" w:eastAsia="Times New Roman" w:hAnsi="Arial" w:cs="Arial"/>
          <w:color w:val="000000"/>
        </w:rPr>
        <w:t>,</w:t>
      </w:r>
      <w:r w:rsidR="00525AC4" w:rsidRPr="00525AC4">
        <w:rPr>
          <w:rFonts w:ascii="Arial" w:eastAsia="Times New Roman" w:hAnsi="Arial" w:cs="Arial"/>
          <w:color w:val="000000"/>
        </w:rPr>
        <w:t xml:space="preserve"> 53</w:t>
      </w:r>
      <w:r w:rsidR="00525AC4">
        <w:rPr>
          <w:rFonts w:ascii="Arial" w:eastAsia="Times New Roman" w:hAnsi="Arial" w:cs="Arial"/>
          <w:color w:val="000000"/>
        </w:rPr>
        <w:t>.</w:t>
      </w:r>
      <w:r w:rsidR="00525AC4" w:rsidRPr="00525AC4">
        <w:rPr>
          <w:rFonts w:ascii="Arial" w:eastAsia="Times New Roman" w:hAnsi="Arial" w:cs="Arial"/>
          <w:color w:val="000000"/>
        </w:rPr>
        <w:t>4 (35</w:t>
      </w:r>
      <w:r w:rsidR="00525AC4">
        <w:rPr>
          <w:rFonts w:ascii="Arial" w:eastAsia="Times New Roman" w:hAnsi="Arial" w:cs="Arial"/>
          <w:color w:val="000000"/>
        </w:rPr>
        <w:t>.</w:t>
      </w:r>
      <w:r w:rsidR="00525AC4" w:rsidRPr="00525AC4">
        <w:rPr>
          <w:rFonts w:ascii="Arial" w:eastAsia="Times New Roman" w:hAnsi="Arial" w:cs="Arial"/>
          <w:color w:val="000000"/>
        </w:rPr>
        <w:t>5–71</w:t>
      </w:r>
      <w:r w:rsidR="00525AC4">
        <w:rPr>
          <w:rFonts w:ascii="Arial" w:eastAsia="Times New Roman" w:hAnsi="Arial" w:cs="Arial"/>
          <w:color w:val="000000"/>
        </w:rPr>
        <w:t>.</w:t>
      </w:r>
      <w:r w:rsidR="00525AC4" w:rsidRPr="00525AC4">
        <w:rPr>
          <w:rFonts w:ascii="Arial" w:eastAsia="Times New Roman" w:hAnsi="Arial" w:cs="Arial"/>
          <w:color w:val="000000"/>
        </w:rPr>
        <w:t>3)</w:t>
      </w:r>
      <w:r w:rsidR="006640E0">
        <w:rPr>
          <w:rFonts w:ascii="Arial" w:eastAsia="Times New Roman" w:hAnsi="Arial" w:cs="Arial"/>
          <w:color w:val="000000"/>
        </w:rPr>
        <w:t>;</w:t>
      </w:r>
      <w:r w:rsidR="00525AC4" w:rsidRPr="00525AC4">
        <w:rPr>
          <w:rFonts w:ascii="Arial" w:eastAsia="Times New Roman" w:hAnsi="Arial" w:cs="Arial"/>
          <w:color w:val="000000"/>
        </w:rPr>
        <w:t xml:space="preserve"> </w:t>
      </w:r>
      <w:r w:rsidR="00286C1B">
        <w:rPr>
          <w:rFonts w:ascii="Arial" w:eastAsia="Times New Roman" w:hAnsi="Arial" w:cs="Arial"/>
          <w:color w:val="000000"/>
        </w:rPr>
        <w:t xml:space="preserve">and </w:t>
      </w:r>
      <w:r w:rsidR="00525AC4" w:rsidRPr="00525AC4">
        <w:rPr>
          <w:rFonts w:ascii="Arial" w:eastAsia="Times New Roman" w:hAnsi="Arial" w:cs="Arial"/>
          <w:color w:val="000000"/>
        </w:rPr>
        <w:t>Mali, 13</w:t>
      </w:r>
      <w:r w:rsidR="00525AC4">
        <w:rPr>
          <w:rFonts w:ascii="Arial" w:eastAsia="Times New Roman" w:hAnsi="Arial" w:cs="Arial"/>
          <w:color w:val="000000"/>
        </w:rPr>
        <w:t>.</w:t>
      </w:r>
      <w:r w:rsidR="00525AC4" w:rsidRPr="00525AC4">
        <w:rPr>
          <w:rFonts w:ascii="Arial" w:eastAsia="Times New Roman" w:hAnsi="Arial" w:cs="Arial"/>
          <w:color w:val="000000"/>
        </w:rPr>
        <w:t>6 (0</w:t>
      </w:r>
      <w:r w:rsidR="00525AC4">
        <w:rPr>
          <w:rFonts w:ascii="Arial" w:eastAsia="Times New Roman" w:hAnsi="Arial" w:cs="Arial"/>
          <w:color w:val="000000"/>
        </w:rPr>
        <w:t>.</w:t>
      </w:r>
      <w:r w:rsidR="00525AC4" w:rsidRPr="00525AC4">
        <w:rPr>
          <w:rFonts w:ascii="Arial" w:eastAsia="Times New Roman" w:hAnsi="Arial" w:cs="Arial"/>
          <w:color w:val="000000"/>
        </w:rPr>
        <w:t>0–30</w:t>
      </w:r>
      <w:r w:rsidR="00525AC4">
        <w:rPr>
          <w:rFonts w:ascii="Arial" w:eastAsia="Times New Roman" w:hAnsi="Arial" w:cs="Arial"/>
          <w:color w:val="000000"/>
        </w:rPr>
        <w:t>.</w:t>
      </w:r>
      <w:r w:rsidR="00525AC4" w:rsidRPr="00525AC4">
        <w:rPr>
          <w:rFonts w:ascii="Arial" w:eastAsia="Times New Roman" w:hAnsi="Arial" w:cs="Arial"/>
          <w:color w:val="000000"/>
        </w:rPr>
        <w:t>1</w:t>
      </w:r>
      <w:r w:rsidR="0001042D" w:rsidRPr="00525AC4">
        <w:rPr>
          <w:rFonts w:ascii="Arial" w:eastAsia="Times New Roman" w:hAnsi="Arial" w:cs="Arial"/>
          <w:color w:val="000000"/>
        </w:rPr>
        <w:t>)</w:t>
      </w:r>
      <w:r w:rsidR="00F7353D">
        <w:rPr>
          <w:rFonts w:ascii="Arial" w:eastAsia="Times New Roman" w:hAnsi="Arial" w:cs="Arial"/>
          <w:color w:val="000000"/>
        </w:rPr>
        <w:t xml:space="preserve"> both of which are significantly inferior to other regions around the world</w:t>
      </w:r>
      <w:r w:rsidR="00525AC4" w:rsidRPr="00525AC4">
        <w:rPr>
          <w:rFonts w:ascii="Arial" w:eastAsia="Times New Roman" w:hAnsi="Arial" w:cs="Arial"/>
          <w:color w:val="000000"/>
        </w:rPr>
        <w:t>.</w:t>
      </w:r>
      <w:r w:rsidR="00525AC4" w:rsidRPr="00525AC4">
        <w:rPr>
          <w:rFonts w:ascii="Arial" w:eastAsia="Times New Roman" w:hAnsi="Arial" w:cs="Arial"/>
          <w:color w:val="000000"/>
        </w:rPr>
        <w:fldChar w:fldCharType="begin">
          <w:fldData xml:space="preserve">PEVuZE5vdGU+PENpdGU+PEF1dGhvcj5BbGxlbWFuaTwvQXV0aG9yPjxZZWFyPjIwMTU8L1llYXI+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Q2hpbGQsIFByZXNjaG9vbDwva2V5d29yZD48a2V5d29yZD5GZW1hbGU8L2tleXdvcmQ+PGtleXdv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</w:fldData>
        </w:fldChar>
      </w:r>
      <w:r w:rsidR="00525AC4" w:rsidRPr="005D2FCF">
        <w:rPr>
          <w:rFonts w:ascii="Arial" w:eastAsia="Times New Roman" w:hAnsi="Arial" w:cs="Arial"/>
          <w:color w:val="000000"/>
        </w:rPr>
        <w:instrText xml:space="preserve"> ADDIN EN.CITE </w:instrText>
      </w:r>
      <w:r w:rsidR="00525AC4" w:rsidRPr="0001042D">
        <w:rPr>
          <w:rFonts w:ascii="Arial" w:eastAsia="Times New Roman" w:hAnsi="Arial" w:cs="Arial"/>
          <w:color w:val="000000"/>
        </w:rPr>
        <w:fldChar w:fldCharType="begin">
          <w:fldData xml:space="preserve">PEVuZE5vdGU+PENpdGU+PEF1dGhvcj5BbGxlbWFuaTwvQXV0aG9yPjxZZWFyPjIwMTU8L1llYXI+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Q2hpbGQsIFByZXNjaG9vbDwva2V5d29yZD48a2V5d29yZD5GZW1hbGU8L2tleXdvcmQ+PGtleXdv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</w:fldData>
        </w:fldChar>
      </w:r>
      <w:r w:rsidR="00525AC4" w:rsidRPr="00745AF3">
        <w:rPr>
          <w:rFonts w:ascii="Arial" w:eastAsia="Times New Roman" w:hAnsi="Arial" w:cs="Arial"/>
          <w:color w:val="000000"/>
        </w:rPr>
        <w:instrText xml:space="preserve"> ADDIN EN.CITE.DATA </w:instrText>
      </w:r>
      <w:r w:rsidR="00525AC4" w:rsidRPr="0001042D">
        <w:rPr>
          <w:rFonts w:ascii="Arial" w:eastAsia="Times New Roman" w:hAnsi="Arial" w:cs="Arial"/>
          <w:color w:val="000000"/>
        </w:rPr>
      </w:r>
      <w:r w:rsidR="00525AC4" w:rsidRPr="0001042D">
        <w:rPr>
          <w:rFonts w:ascii="Arial" w:eastAsia="Times New Roman" w:hAnsi="Arial" w:cs="Arial"/>
          <w:color w:val="000000"/>
        </w:rPr>
        <w:fldChar w:fldCharType="end"/>
      </w:r>
      <w:r w:rsidR="00525AC4" w:rsidRPr="00525AC4">
        <w:rPr>
          <w:rFonts w:ascii="Arial" w:eastAsia="Times New Roman" w:hAnsi="Arial" w:cs="Arial"/>
          <w:color w:val="000000"/>
        </w:rPr>
      </w:r>
      <w:r w:rsidR="00525AC4" w:rsidRPr="00525AC4">
        <w:rPr>
          <w:rFonts w:ascii="Arial" w:eastAsia="Times New Roman" w:hAnsi="Arial" w:cs="Arial"/>
          <w:color w:val="000000"/>
        </w:rPr>
        <w:fldChar w:fldCharType="separate"/>
      </w:r>
      <w:r w:rsidR="00525AC4" w:rsidRPr="00525AC4">
        <w:rPr>
          <w:rFonts w:ascii="Arial" w:eastAsia="Times New Roman" w:hAnsi="Arial" w:cs="Arial"/>
          <w:noProof/>
          <w:color w:val="000000"/>
        </w:rPr>
        <w:t>(Allemani et al., 2015)</w:t>
      </w:r>
      <w:r w:rsidR="00525AC4" w:rsidRPr="00525AC4">
        <w:rPr>
          <w:rFonts w:ascii="Arial" w:eastAsia="Times New Roman" w:hAnsi="Arial" w:cs="Arial"/>
          <w:color w:val="000000"/>
        </w:rPr>
        <w:fldChar w:fldCharType="end"/>
      </w:r>
      <w:r w:rsidR="006D32A7">
        <w:rPr>
          <w:rFonts w:ascii="Arial" w:eastAsia="Times New Roman" w:hAnsi="Arial" w:cs="Arial"/>
          <w:color w:val="000000"/>
        </w:rPr>
        <w:t xml:space="preserve"> </w:t>
      </w:r>
    </w:p>
    <w:p w14:paraId="22C35C68" w14:textId="12288C04" w:rsidR="00286C1B" w:rsidRDefault="006D32A7" w:rsidP="00FC66C2">
      <w:pPr>
        <w:pStyle w:val="NormalWeb"/>
        <w:spacing w:line="360" w:lineRule="auto"/>
        <w:ind w:firstLine="720"/>
        <w:rPr>
          <w:rFonts w:ascii="Arial" w:hAnsi="Arial" w:cs="Arial"/>
          <w:sz w:val="22"/>
          <w:szCs w:val="22"/>
        </w:rPr>
      </w:pPr>
      <w:r w:rsidRPr="00D52008">
        <w:rPr>
          <w:rFonts w:ascii="Arial" w:hAnsi="Arial" w:cs="Arial"/>
          <w:color w:val="000000"/>
          <w:sz w:val="22"/>
          <w:szCs w:val="22"/>
        </w:rPr>
        <w:t xml:space="preserve">The reasons for these disparities are varied.   </w:t>
      </w:r>
      <w:r w:rsidRPr="00D52008">
        <w:rPr>
          <w:rFonts w:ascii="Arial" w:hAnsi="Arial" w:cs="Arial"/>
          <w:sz w:val="22"/>
          <w:szCs w:val="22"/>
        </w:rPr>
        <w:t xml:space="preserve">Cancer remains a low priority for much of the population in Africa, with many barriers impeding women’s access to affordable </w:t>
      </w:r>
      <w:r w:rsidR="00E64034" w:rsidRPr="00D52008">
        <w:rPr>
          <w:rFonts w:ascii="Arial" w:hAnsi="Arial" w:cs="Arial"/>
          <w:sz w:val="22"/>
          <w:szCs w:val="22"/>
        </w:rPr>
        <w:t>effective breast health care</w:t>
      </w:r>
      <w:r w:rsidR="00E50269" w:rsidRPr="00D52008">
        <w:rPr>
          <w:rFonts w:ascii="Arial" w:hAnsi="Arial" w:cs="Arial"/>
          <w:sz w:val="22"/>
          <w:szCs w:val="22"/>
        </w:rPr>
        <w:t>,</w:t>
      </w:r>
      <w:r w:rsidR="00E64034" w:rsidRPr="00D52008">
        <w:rPr>
          <w:rFonts w:ascii="Arial" w:hAnsi="Arial" w:cs="Arial"/>
          <w:sz w:val="22"/>
          <w:szCs w:val="22"/>
        </w:rPr>
        <w:t xml:space="preserve"> </w:t>
      </w:r>
      <w:r w:rsidR="00FB50E4">
        <w:rPr>
          <w:rFonts w:ascii="Arial" w:hAnsi="Arial" w:cs="Arial"/>
          <w:sz w:val="22"/>
          <w:szCs w:val="22"/>
        </w:rPr>
        <w:t>including gaps in</w:t>
      </w:r>
      <w:r w:rsidR="00FB50E4" w:rsidRPr="00D52008">
        <w:rPr>
          <w:rFonts w:ascii="Arial" w:hAnsi="Arial" w:cs="Arial"/>
          <w:sz w:val="22"/>
          <w:szCs w:val="22"/>
        </w:rPr>
        <w:t xml:space="preserve"> </w:t>
      </w:r>
      <w:r w:rsidR="00E64034" w:rsidRPr="00D52008">
        <w:rPr>
          <w:rFonts w:ascii="Arial" w:hAnsi="Arial" w:cs="Arial"/>
          <w:sz w:val="22"/>
          <w:szCs w:val="22"/>
        </w:rPr>
        <w:t>the receipt of accurate, culturally appropriate information on breast health including signs and symptoms of breast cancer; access to breast cancer early detection</w:t>
      </w:r>
      <w:r w:rsidR="0001042D" w:rsidRPr="00D52008">
        <w:rPr>
          <w:rFonts w:ascii="Arial" w:hAnsi="Arial" w:cs="Arial"/>
          <w:sz w:val="22"/>
          <w:szCs w:val="22"/>
        </w:rPr>
        <w:t xml:space="preserve"> and</w:t>
      </w:r>
      <w:r w:rsidR="00E64034" w:rsidRPr="00D52008">
        <w:rPr>
          <w:rFonts w:ascii="Arial" w:hAnsi="Arial" w:cs="Arial"/>
          <w:sz w:val="22"/>
          <w:szCs w:val="22"/>
        </w:rPr>
        <w:t xml:space="preserve"> to appropriate and timely diagnosis and treatment</w:t>
      </w:r>
      <w:r w:rsidR="00E50269" w:rsidRPr="00D52008">
        <w:rPr>
          <w:rFonts w:ascii="Arial" w:hAnsi="Arial" w:cs="Arial"/>
          <w:sz w:val="22"/>
          <w:szCs w:val="22"/>
        </w:rPr>
        <w:t>.</w:t>
      </w:r>
      <w:r w:rsidR="00E64034" w:rsidRPr="00D52008">
        <w:rPr>
          <w:rFonts w:ascii="Arial" w:hAnsi="Arial" w:cs="Arial"/>
          <w:sz w:val="22"/>
          <w:szCs w:val="22"/>
        </w:rPr>
        <w:t xml:space="preserve"> These barriers can be cross-cultural such as endemic poverty, a lack of infrastructure, inadequate training and expertise, inequitable distribution of services in urban vs. rural areas, and poverty</w:t>
      </w:r>
      <w:r w:rsidRPr="00D52008">
        <w:rPr>
          <w:rFonts w:ascii="Arial" w:hAnsi="Arial" w:cs="Arial"/>
          <w:sz w:val="22"/>
          <w:szCs w:val="22"/>
        </w:rPr>
        <w:t>.</w:t>
      </w:r>
      <w:r w:rsidRPr="00D52008">
        <w:rPr>
          <w:rFonts w:ascii="Arial" w:hAnsi="Arial" w:cs="Arial"/>
          <w:sz w:val="22"/>
          <w:szCs w:val="22"/>
        </w:rPr>
        <w:fldChar w:fldCharType="begin">
          <w:fldData xml:space="preserve">PEVuZE5vdGU+PENpdGU+PEF1dGhvcj5IYXJmb3JkPC9BdXRob3I+PFllYXI+MjAxNTwvWWVhcj48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</w:fldData>
        </w:fldChar>
      </w:r>
      <w:r w:rsidRPr="00A97740">
        <w:rPr>
          <w:rFonts w:ascii="Arial" w:hAnsi="Arial" w:cs="Arial"/>
          <w:sz w:val="22"/>
          <w:szCs w:val="22"/>
        </w:rPr>
        <w:instrText xml:space="preserve"> ADDIN EN.CITE </w:instrText>
      </w:r>
      <w:r w:rsidRPr="00A97740">
        <w:rPr>
          <w:rFonts w:ascii="Arial" w:hAnsi="Arial" w:cs="Arial"/>
          <w:sz w:val="22"/>
          <w:szCs w:val="22"/>
        </w:rPr>
        <w:fldChar w:fldCharType="begin">
          <w:fldData xml:space="preserve">PEVuZE5vdGU+PENpdGU+PEF1dGhvcj5IYXJmb3JkPC9BdXRob3I+PFllYXI+MjAxNTwvWWVhcj48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</w:fldData>
        </w:fldChar>
      </w:r>
      <w:r w:rsidRPr="00A97740">
        <w:rPr>
          <w:rFonts w:ascii="Arial" w:hAnsi="Arial" w:cs="Arial"/>
          <w:sz w:val="22"/>
          <w:szCs w:val="22"/>
        </w:rPr>
        <w:instrText xml:space="preserve"> ADDIN EN.CITE.DATA </w:instrText>
      </w:r>
      <w:r w:rsidRPr="00A97740">
        <w:rPr>
          <w:rFonts w:ascii="Arial" w:hAnsi="Arial" w:cs="Arial"/>
          <w:sz w:val="22"/>
          <w:szCs w:val="22"/>
        </w:rPr>
      </w:r>
      <w:r w:rsidRPr="00A97740">
        <w:rPr>
          <w:rFonts w:ascii="Arial" w:hAnsi="Arial" w:cs="Arial"/>
          <w:sz w:val="22"/>
          <w:szCs w:val="22"/>
        </w:rPr>
        <w:fldChar w:fldCharType="end"/>
      </w:r>
      <w:r w:rsidRPr="00D52008">
        <w:rPr>
          <w:rFonts w:ascii="Arial" w:hAnsi="Arial" w:cs="Arial"/>
          <w:sz w:val="22"/>
          <w:szCs w:val="22"/>
        </w:rPr>
      </w:r>
      <w:r w:rsidRPr="00D52008">
        <w:rPr>
          <w:rFonts w:ascii="Arial" w:hAnsi="Arial" w:cs="Arial"/>
          <w:sz w:val="22"/>
          <w:szCs w:val="22"/>
        </w:rPr>
        <w:fldChar w:fldCharType="separate"/>
      </w:r>
      <w:r w:rsidRPr="00D52008">
        <w:rPr>
          <w:rFonts w:ascii="Arial" w:hAnsi="Arial" w:cs="Arial"/>
          <w:noProof/>
          <w:sz w:val="22"/>
          <w:szCs w:val="22"/>
        </w:rPr>
        <w:t>(Harford, 2015)</w:t>
      </w:r>
      <w:r w:rsidRPr="00D52008">
        <w:rPr>
          <w:rFonts w:ascii="Arial" w:hAnsi="Arial" w:cs="Arial"/>
          <w:sz w:val="22"/>
          <w:szCs w:val="22"/>
        </w:rPr>
        <w:fldChar w:fldCharType="end"/>
      </w:r>
      <w:r w:rsidRPr="00D52008">
        <w:rPr>
          <w:rFonts w:ascii="Arial" w:hAnsi="Arial" w:cs="Arial"/>
          <w:sz w:val="22"/>
          <w:szCs w:val="22"/>
        </w:rPr>
        <w:t xml:space="preserve"> </w:t>
      </w:r>
      <w:r w:rsidR="00D52008" w:rsidRPr="00D52008">
        <w:rPr>
          <w:rFonts w:ascii="Arial" w:hAnsi="Arial" w:cs="Arial"/>
          <w:sz w:val="22"/>
          <w:szCs w:val="22"/>
        </w:rPr>
        <w:t>Barriers</w:t>
      </w:r>
      <w:r w:rsidR="00B0148A">
        <w:rPr>
          <w:rFonts w:ascii="Arial" w:hAnsi="Arial" w:cs="Arial"/>
          <w:sz w:val="22"/>
          <w:szCs w:val="22"/>
        </w:rPr>
        <w:t>,</w:t>
      </w:r>
      <w:r w:rsidR="00D52008" w:rsidRPr="00D52008">
        <w:rPr>
          <w:rFonts w:ascii="Arial" w:hAnsi="Arial" w:cs="Arial"/>
          <w:sz w:val="22"/>
          <w:szCs w:val="22"/>
        </w:rPr>
        <w:t xml:space="preserve"> which are rarely encountered in HICs such as </w:t>
      </w:r>
      <w:r w:rsidR="00F7353D">
        <w:rPr>
          <w:rFonts w:ascii="Arial" w:hAnsi="Arial" w:cs="Arial"/>
          <w:sz w:val="22"/>
          <w:szCs w:val="22"/>
        </w:rPr>
        <w:t xml:space="preserve">major </w:t>
      </w:r>
      <w:r w:rsidR="00D52008" w:rsidRPr="00D52008">
        <w:rPr>
          <w:rFonts w:ascii="Arial" w:hAnsi="Arial" w:cs="Arial"/>
          <w:sz w:val="22"/>
          <w:szCs w:val="22"/>
        </w:rPr>
        <w:t>transportation</w:t>
      </w:r>
      <w:r w:rsidR="00F7353D">
        <w:rPr>
          <w:rFonts w:ascii="Arial" w:hAnsi="Arial" w:cs="Arial"/>
          <w:sz w:val="22"/>
          <w:szCs w:val="22"/>
        </w:rPr>
        <w:t xml:space="preserve"> deficits</w:t>
      </w:r>
      <w:r w:rsidR="00B0148A">
        <w:rPr>
          <w:rFonts w:ascii="Arial" w:hAnsi="Arial" w:cs="Arial"/>
          <w:sz w:val="22"/>
          <w:szCs w:val="22"/>
        </w:rPr>
        <w:t>,</w:t>
      </w:r>
      <w:r w:rsidR="00D52008" w:rsidRPr="00D52008">
        <w:rPr>
          <w:rFonts w:ascii="Arial" w:hAnsi="Arial" w:cs="Arial"/>
          <w:sz w:val="22"/>
          <w:szCs w:val="22"/>
        </w:rPr>
        <w:t xml:space="preserve"> are common in Africa</w:t>
      </w:r>
      <w:r w:rsidR="005074D1">
        <w:rPr>
          <w:rFonts w:ascii="Arial" w:hAnsi="Arial" w:cs="Arial"/>
          <w:sz w:val="22"/>
          <w:szCs w:val="22"/>
        </w:rPr>
        <w:t>.</w:t>
      </w:r>
      <w:r w:rsidR="005074D1" w:rsidRPr="00D52008">
        <w:rPr>
          <w:rFonts w:ascii="Arial" w:hAnsi="Arial" w:cs="Arial"/>
          <w:sz w:val="22"/>
          <w:szCs w:val="22"/>
        </w:rPr>
        <w:t xml:space="preserve"> </w:t>
      </w:r>
      <w:r w:rsidR="005074D1">
        <w:rPr>
          <w:rFonts w:ascii="Arial" w:hAnsi="Arial" w:cs="Arial"/>
          <w:sz w:val="22"/>
          <w:szCs w:val="22"/>
        </w:rPr>
        <w:t>A</w:t>
      </w:r>
      <w:r w:rsidR="005074D1" w:rsidRPr="00D52008">
        <w:rPr>
          <w:rFonts w:ascii="Arial" w:hAnsi="Arial" w:cs="Arial"/>
          <w:sz w:val="22"/>
          <w:szCs w:val="22"/>
        </w:rPr>
        <w:t xml:space="preserve"> </w:t>
      </w:r>
      <w:r w:rsidR="00D52008" w:rsidRPr="00D52008">
        <w:rPr>
          <w:rFonts w:ascii="Arial" w:hAnsi="Arial" w:cs="Arial"/>
          <w:sz w:val="22"/>
          <w:szCs w:val="22"/>
        </w:rPr>
        <w:t xml:space="preserve">study in the republic of South Africa reported that increasing residential distance from hospitals was associated with risk of late stage diagnosis </w:t>
      </w:r>
      <w:r w:rsidR="00D52008" w:rsidRPr="00D52008">
        <w:rPr>
          <w:rFonts w:ascii="Arial" w:hAnsi="Arial" w:cs="Arial"/>
          <w:sz w:val="22"/>
          <w:szCs w:val="22"/>
        </w:rPr>
        <w:fldChar w:fldCharType="begin">
          <w:fldData xml:space="preserve">PEVuZE5vdGU+PENpdGU+PEF1dGhvcj5EaWNrZW5zPC9BdXRob3I+PFllYXI+MjAxNDwvWWVhcj48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</w:fldData>
        </w:fldChar>
      </w:r>
      <w:r w:rsidR="00D52008" w:rsidRPr="00D52008">
        <w:rPr>
          <w:rFonts w:ascii="Arial" w:hAnsi="Arial" w:cs="Arial"/>
          <w:sz w:val="22"/>
          <w:szCs w:val="22"/>
        </w:rPr>
        <w:instrText xml:space="preserve"> ADDIN EN.CITE </w:instrText>
      </w:r>
      <w:r w:rsidR="00D52008" w:rsidRPr="00D52008">
        <w:rPr>
          <w:rFonts w:ascii="Arial" w:hAnsi="Arial" w:cs="Arial"/>
          <w:sz w:val="22"/>
          <w:szCs w:val="22"/>
        </w:rPr>
        <w:fldChar w:fldCharType="begin">
          <w:fldData xml:space="preserve">PEVuZE5vdGU+PENpdGU+PEF1dGhvcj5EaWNrZW5zPC9BdXRob3I+PFllYXI+MjAxNDwvWWVhcj48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</w:fldData>
        </w:fldChar>
      </w:r>
      <w:r w:rsidR="00D52008" w:rsidRPr="00D52008">
        <w:rPr>
          <w:rFonts w:ascii="Arial" w:hAnsi="Arial" w:cs="Arial"/>
          <w:sz w:val="22"/>
          <w:szCs w:val="22"/>
        </w:rPr>
        <w:instrText xml:space="preserve"> ADDIN EN.CITE.DATA </w:instrText>
      </w:r>
      <w:r w:rsidR="00D52008" w:rsidRPr="00D52008">
        <w:rPr>
          <w:rFonts w:ascii="Arial" w:hAnsi="Arial" w:cs="Arial"/>
          <w:sz w:val="22"/>
          <w:szCs w:val="22"/>
        </w:rPr>
      </w:r>
      <w:r w:rsidR="00D52008" w:rsidRPr="00D52008">
        <w:rPr>
          <w:rFonts w:ascii="Arial" w:hAnsi="Arial" w:cs="Arial"/>
          <w:sz w:val="22"/>
          <w:szCs w:val="22"/>
        </w:rPr>
        <w:fldChar w:fldCharType="end"/>
      </w:r>
      <w:r w:rsidR="00D52008" w:rsidRPr="00D52008">
        <w:rPr>
          <w:rFonts w:ascii="Arial" w:hAnsi="Arial" w:cs="Arial"/>
          <w:sz w:val="22"/>
          <w:szCs w:val="22"/>
        </w:rPr>
      </w:r>
      <w:r w:rsidR="00D52008" w:rsidRPr="00D52008">
        <w:rPr>
          <w:rFonts w:ascii="Arial" w:hAnsi="Arial" w:cs="Arial"/>
          <w:sz w:val="22"/>
          <w:szCs w:val="22"/>
        </w:rPr>
        <w:fldChar w:fldCharType="separate"/>
      </w:r>
      <w:r w:rsidR="00D52008" w:rsidRPr="00D52008">
        <w:rPr>
          <w:rFonts w:ascii="Arial" w:hAnsi="Arial" w:cs="Arial"/>
          <w:noProof/>
          <w:sz w:val="22"/>
          <w:szCs w:val="22"/>
        </w:rPr>
        <w:t>(Dickens et al., 2014)</w:t>
      </w:r>
      <w:r w:rsidR="00D52008" w:rsidRPr="00D52008">
        <w:rPr>
          <w:rFonts w:ascii="Arial" w:hAnsi="Arial" w:cs="Arial"/>
          <w:sz w:val="22"/>
          <w:szCs w:val="22"/>
        </w:rPr>
        <w:fldChar w:fldCharType="end"/>
      </w:r>
      <w:r w:rsidR="005074D1" w:rsidRPr="005074D1">
        <w:rPr>
          <w:rFonts w:ascii="Arial" w:hAnsi="Arial" w:cs="Arial"/>
          <w:sz w:val="22"/>
          <w:szCs w:val="22"/>
        </w:rPr>
        <w:t xml:space="preserve">, and a study in Cameroon reported that 23% of patients seen over 2 months in 2010, </w:t>
      </w:r>
      <w:r w:rsidR="005074D1">
        <w:rPr>
          <w:rFonts w:ascii="Arial" w:hAnsi="Arial" w:cs="Arial"/>
          <w:sz w:val="22"/>
          <w:szCs w:val="22"/>
        </w:rPr>
        <w:t xml:space="preserve">travelled </w:t>
      </w:r>
      <w:r w:rsidR="005074D1" w:rsidRPr="005074D1">
        <w:rPr>
          <w:rFonts w:ascii="Arial" w:hAnsi="Arial" w:cs="Arial"/>
          <w:sz w:val="22"/>
          <w:szCs w:val="22"/>
        </w:rPr>
        <w:t>for &gt;7 hours to reach the hospital to receive treatment for cancer.</w:t>
      </w:r>
      <w:r w:rsidR="005074D1" w:rsidRPr="005074D1">
        <w:rPr>
          <w:rFonts w:ascii="Arial" w:hAnsi="Arial" w:cs="Arial"/>
          <w:sz w:val="22"/>
          <w:szCs w:val="22"/>
        </w:rPr>
        <w:fldChar w:fldCharType="begin">
          <w:fldData xml:space="preserve">PEVuZE5vdGU+PENpdGU+PEF1dGhvcj5QcmljZTwvQXV0aG9yPjxZZWFyPjIwMTI8L1llYXI+PFJl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==
</w:fldData>
        </w:fldChar>
      </w:r>
      <w:r w:rsidR="00B0148A">
        <w:rPr>
          <w:rFonts w:ascii="Arial" w:hAnsi="Arial" w:cs="Arial"/>
          <w:sz w:val="22"/>
          <w:szCs w:val="22"/>
        </w:rPr>
        <w:instrText xml:space="preserve"> ADDIN EN.CITE </w:instrText>
      </w:r>
      <w:r w:rsidR="00B0148A">
        <w:rPr>
          <w:rFonts w:ascii="Arial" w:hAnsi="Arial" w:cs="Arial"/>
          <w:sz w:val="22"/>
          <w:szCs w:val="22"/>
        </w:rPr>
        <w:fldChar w:fldCharType="begin">
          <w:fldData xml:space="preserve">PEVuZE5vdGU+PENpdGU+PEF1dGhvcj5QcmljZTwvQXV0aG9yPjxZZWFyPjIwMTI8L1llYXI+PFJl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==
</w:fldData>
        </w:fldChar>
      </w:r>
      <w:r w:rsidR="00B0148A">
        <w:rPr>
          <w:rFonts w:ascii="Arial" w:hAnsi="Arial" w:cs="Arial"/>
          <w:sz w:val="22"/>
          <w:szCs w:val="22"/>
        </w:rPr>
        <w:instrText xml:space="preserve"> ADDIN EN.CITE.DATA </w:instrText>
      </w:r>
      <w:r w:rsidR="00B0148A">
        <w:rPr>
          <w:rFonts w:ascii="Arial" w:hAnsi="Arial" w:cs="Arial"/>
          <w:sz w:val="22"/>
          <w:szCs w:val="22"/>
        </w:rPr>
      </w:r>
      <w:r w:rsidR="00B0148A">
        <w:rPr>
          <w:rFonts w:ascii="Arial" w:hAnsi="Arial" w:cs="Arial"/>
          <w:sz w:val="22"/>
          <w:szCs w:val="22"/>
        </w:rPr>
        <w:fldChar w:fldCharType="end"/>
      </w:r>
      <w:r w:rsidR="005074D1" w:rsidRPr="005074D1">
        <w:rPr>
          <w:rFonts w:ascii="Arial" w:hAnsi="Arial" w:cs="Arial"/>
          <w:sz w:val="22"/>
          <w:szCs w:val="22"/>
        </w:rPr>
      </w:r>
      <w:r w:rsidR="005074D1" w:rsidRPr="005074D1">
        <w:rPr>
          <w:rFonts w:ascii="Arial" w:hAnsi="Arial" w:cs="Arial"/>
          <w:sz w:val="22"/>
          <w:szCs w:val="22"/>
        </w:rPr>
        <w:fldChar w:fldCharType="separate"/>
      </w:r>
      <w:r w:rsidR="005074D1" w:rsidRPr="005074D1">
        <w:rPr>
          <w:rFonts w:ascii="Arial" w:hAnsi="Arial" w:cs="Arial"/>
          <w:noProof/>
          <w:sz w:val="22"/>
          <w:szCs w:val="22"/>
        </w:rPr>
        <w:t>(Price et al., 2012)</w:t>
      </w:r>
      <w:r w:rsidR="005074D1" w:rsidRPr="005074D1">
        <w:rPr>
          <w:rFonts w:ascii="Arial" w:hAnsi="Arial" w:cs="Arial"/>
          <w:sz w:val="22"/>
          <w:szCs w:val="22"/>
        </w:rPr>
        <w:fldChar w:fldCharType="end"/>
      </w:r>
      <w:r w:rsidR="00D52008" w:rsidRPr="00D52008">
        <w:rPr>
          <w:rFonts w:ascii="Arial" w:hAnsi="Arial" w:cs="Arial"/>
          <w:sz w:val="22"/>
          <w:szCs w:val="22"/>
        </w:rPr>
        <w:t xml:space="preserve">  </w:t>
      </w:r>
      <w:r w:rsidR="00286C1B" w:rsidRPr="00D52008">
        <w:rPr>
          <w:rFonts w:ascii="Arial" w:hAnsi="Arial" w:cs="Arial"/>
          <w:sz w:val="22"/>
          <w:szCs w:val="22"/>
        </w:rPr>
        <w:t>Unfortunately, many countries in the region also have a history of military conflict and political instability which contribute to fragmented health infrastructure, and often disrupt established health care practices.</w:t>
      </w:r>
      <w:r w:rsidR="00286C1B" w:rsidRPr="00D52008">
        <w:rPr>
          <w:rFonts w:ascii="Arial" w:hAnsi="Arial" w:cs="Arial"/>
          <w:sz w:val="22"/>
          <w:szCs w:val="22"/>
        </w:rPr>
        <w:fldChar w:fldCharType="begin"/>
      </w:r>
      <w:r w:rsidR="00286C1B" w:rsidRPr="00D52008">
        <w:rPr>
          <w:rFonts w:ascii="Arial" w:hAnsi="Arial" w:cs="Arial"/>
          <w:sz w:val="22"/>
          <w:szCs w:val="22"/>
        </w:rPr>
        <w:instrText xml:space="preserve"> ADDIN EN.CITE &lt;EndNote&gt;&lt;Cite&gt;&lt;Author&gt;Spiegel&lt;/Author&gt;&lt;Year&gt;2014&lt;/Year&gt;&lt;RecNum&gt;254&lt;/RecNum&gt;&lt;DisplayText&gt;(Spiegel et al., 2014)&lt;/DisplayText&gt;&lt;record&gt;&lt;rec-number&gt;254&lt;/rec-number&gt;&lt;foreign-keys&gt;&lt;key app="EN" db-id="eaaxvsw0pdzd0me2d5cvpzrmtxff5vpaw9xf" timestamp="1413925978"&gt;254&lt;/key&gt;&lt;/foreign-keys&gt;&lt;ref-type name="Journal Article"&gt;17&lt;/ref-type&gt;&lt;contributors&gt;&lt;authors&gt;&lt;author&gt;Spiegel, Paul&lt;/author&gt;&lt;author&gt;Khalifa, Adam&lt;/author&gt;&lt;author&gt;Mateen, Farrah J.&lt;/author&gt;&lt;/authors&gt;&lt;/contributors&gt;&lt;titles&gt;&lt;title&gt;Cancer in refugees in Jordan and Syria between 2009 and 2012: challenges and the way forward in humanitarian emergencies&lt;/title&gt;&lt;secondary-title&gt;The Lancet Oncology&lt;/secondary-title&gt;&lt;/titles&gt;&lt;periodical&gt;&lt;full-title&gt;Lancet Oncol&lt;/full-title&gt;&lt;abbr-1&gt;The lancet oncology&lt;/abbr-1&gt;&lt;/periodical&gt;&lt;pages&gt;e290-e297&lt;/pages&gt;&lt;volume&gt;15&lt;/volume&gt;&lt;number&gt;7&lt;/number&gt;&lt;dates&gt;&lt;year&gt;2014&lt;/year&gt;&lt;/dates&gt;&lt;isbn&gt;1470-2045&lt;/isbn&gt;&lt;urls&gt;&lt;related-urls&gt;&lt;url&gt;http://linkinghub.elsevier.com/retrieve/pii/S1470204514700671&lt;/url&gt;&lt;/related-urls&gt;&lt;/urls&gt;&lt;/record&gt;&lt;/Cite&gt;&lt;/EndNote&gt;</w:instrText>
      </w:r>
      <w:r w:rsidR="00286C1B" w:rsidRPr="00D52008">
        <w:rPr>
          <w:rFonts w:ascii="Arial" w:hAnsi="Arial" w:cs="Arial"/>
          <w:sz w:val="22"/>
          <w:szCs w:val="22"/>
        </w:rPr>
        <w:fldChar w:fldCharType="separate"/>
      </w:r>
      <w:proofErr w:type="gramStart"/>
      <w:r w:rsidR="00286C1B" w:rsidRPr="00D52008">
        <w:rPr>
          <w:rFonts w:ascii="Arial" w:hAnsi="Arial" w:cs="Arial"/>
          <w:noProof/>
          <w:sz w:val="22"/>
          <w:szCs w:val="22"/>
        </w:rPr>
        <w:t>(Spiegel et al., 2014)</w:t>
      </w:r>
      <w:r w:rsidR="00286C1B" w:rsidRPr="00D52008">
        <w:rPr>
          <w:rFonts w:ascii="Arial" w:hAnsi="Arial" w:cs="Arial"/>
          <w:sz w:val="22"/>
          <w:szCs w:val="22"/>
        </w:rPr>
        <w:fldChar w:fldCharType="end"/>
      </w:r>
      <w:r w:rsidR="00286C1B" w:rsidRPr="00D52008">
        <w:rPr>
          <w:rFonts w:ascii="Arial" w:hAnsi="Arial" w:cs="Arial"/>
          <w:sz w:val="22"/>
          <w:szCs w:val="22"/>
        </w:rPr>
        <w:t>.</w:t>
      </w:r>
      <w:proofErr w:type="gramEnd"/>
      <w:r w:rsidR="00286C1B" w:rsidRPr="00D52008">
        <w:rPr>
          <w:rFonts w:ascii="Arial" w:hAnsi="Arial" w:cs="Arial"/>
          <w:sz w:val="22"/>
          <w:szCs w:val="22"/>
        </w:rPr>
        <w:t xml:space="preserve"> Finally, other </w:t>
      </w:r>
      <w:r w:rsidR="00E64034" w:rsidRPr="00D52008">
        <w:rPr>
          <w:rFonts w:ascii="Arial" w:hAnsi="Arial" w:cs="Arial"/>
          <w:sz w:val="22"/>
          <w:szCs w:val="22"/>
        </w:rPr>
        <w:t xml:space="preserve">more culturally specific barriers also limit women's </w:t>
      </w:r>
      <w:r w:rsidR="005D2FCF" w:rsidRPr="00D52008">
        <w:rPr>
          <w:rFonts w:ascii="Arial" w:hAnsi="Arial" w:cs="Arial"/>
          <w:sz w:val="22"/>
          <w:szCs w:val="22"/>
        </w:rPr>
        <w:t xml:space="preserve">ability </w:t>
      </w:r>
      <w:r w:rsidR="00E64034" w:rsidRPr="00D52008">
        <w:rPr>
          <w:rFonts w:ascii="Arial" w:hAnsi="Arial" w:cs="Arial"/>
          <w:sz w:val="22"/>
          <w:szCs w:val="22"/>
        </w:rPr>
        <w:t>to seek care</w:t>
      </w:r>
      <w:r w:rsidR="00E64034" w:rsidRPr="005C0C4B">
        <w:rPr>
          <w:rFonts w:ascii="Arial" w:hAnsi="Arial" w:cs="Arial"/>
          <w:sz w:val="22"/>
          <w:szCs w:val="22"/>
        </w:rPr>
        <w:t xml:space="preserve"> even </w:t>
      </w:r>
      <w:r w:rsidR="005D2FCF" w:rsidRPr="005C0C4B">
        <w:rPr>
          <w:rFonts w:ascii="Arial" w:hAnsi="Arial" w:cs="Arial"/>
          <w:sz w:val="22"/>
          <w:szCs w:val="22"/>
        </w:rPr>
        <w:t xml:space="preserve">where </w:t>
      </w:r>
      <w:r w:rsidR="00E64034" w:rsidRPr="005C0C4B">
        <w:rPr>
          <w:rFonts w:ascii="Arial" w:hAnsi="Arial" w:cs="Arial"/>
          <w:sz w:val="22"/>
          <w:szCs w:val="22"/>
        </w:rPr>
        <w:t xml:space="preserve">it is available and include such as sociocultural influences as use of traditional medicines, </w:t>
      </w:r>
      <w:r w:rsidRPr="005C0C4B">
        <w:rPr>
          <w:rFonts w:ascii="Arial" w:hAnsi="Arial" w:cs="Arial"/>
          <w:sz w:val="22"/>
          <w:szCs w:val="22"/>
        </w:rPr>
        <w:t xml:space="preserve">discrimination, stigma, </w:t>
      </w:r>
      <w:r w:rsidRPr="000B3735">
        <w:rPr>
          <w:rFonts w:ascii="Arial" w:hAnsi="Arial" w:cs="Arial"/>
          <w:sz w:val="22"/>
          <w:szCs w:val="22"/>
        </w:rPr>
        <w:t xml:space="preserve">and cultural taboos, along with fears </w:t>
      </w:r>
      <w:r w:rsidR="000B3735">
        <w:rPr>
          <w:rFonts w:ascii="Arial" w:hAnsi="Arial" w:cs="Arial"/>
          <w:sz w:val="22"/>
          <w:szCs w:val="22"/>
        </w:rPr>
        <w:t xml:space="preserve">mastectomy and </w:t>
      </w:r>
      <w:r w:rsidRPr="000B3735">
        <w:rPr>
          <w:rFonts w:ascii="Arial" w:hAnsi="Arial" w:cs="Arial"/>
          <w:sz w:val="22"/>
          <w:szCs w:val="22"/>
        </w:rPr>
        <w:t xml:space="preserve">of abandonment </w:t>
      </w:r>
      <w:r w:rsidR="00E64034" w:rsidRPr="000B3735">
        <w:rPr>
          <w:rFonts w:ascii="Arial" w:hAnsi="Arial" w:cs="Arial"/>
          <w:sz w:val="22"/>
          <w:szCs w:val="22"/>
        </w:rPr>
        <w:t xml:space="preserve">after a diagnosis of breast cancer.  </w:t>
      </w:r>
      <w:r w:rsidR="005D2FCF" w:rsidRPr="000B3735">
        <w:rPr>
          <w:rFonts w:ascii="Arial" w:hAnsi="Arial" w:cs="Arial"/>
          <w:sz w:val="22"/>
          <w:szCs w:val="22"/>
        </w:rPr>
        <w:fldChar w:fldCharType="begin">
          <w:fldData xml:space="preserve">PEVuZE5vdGU+PENpdGU+PEF1dGhvcj5EYWhlcjwvQXV0aG9yPjxZZWFyPjIwMTI8L1llYXI+PFJl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</w:fldData>
        </w:fldChar>
      </w:r>
      <w:r w:rsidR="000B3735" w:rsidRPr="000B3735">
        <w:rPr>
          <w:rFonts w:ascii="Arial" w:hAnsi="Arial" w:cs="Arial"/>
          <w:sz w:val="22"/>
          <w:szCs w:val="22"/>
        </w:rPr>
        <w:instrText xml:space="preserve"> ADDIN EN.CITE </w:instrText>
      </w:r>
      <w:r w:rsidR="000B3735" w:rsidRPr="000B3735">
        <w:rPr>
          <w:rFonts w:ascii="Arial" w:hAnsi="Arial" w:cs="Arial"/>
          <w:sz w:val="22"/>
          <w:szCs w:val="22"/>
        </w:rPr>
        <w:fldChar w:fldCharType="begin">
          <w:fldData xml:space="preserve">PEVuZE5vdGU+PENpdGU+PEF1dGhvcj5EYWhlcjwvQXV0aG9yPjxZZWFyPjIwMTI8L1llYXI+PFJl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</w:fldData>
        </w:fldChar>
      </w:r>
      <w:r w:rsidR="000B3735" w:rsidRPr="000B3735">
        <w:rPr>
          <w:rFonts w:ascii="Arial" w:hAnsi="Arial" w:cs="Arial"/>
          <w:sz w:val="22"/>
          <w:szCs w:val="22"/>
        </w:rPr>
        <w:instrText xml:space="preserve"> ADDIN EN.CITE.DATA </w:instrText>
      </w:r>
      <w:r w:rsidR="000B3735" w:rsidRPr="000B3735">
        <w:rPr>
          <w:rFonts w:ascii="Arial" w:hAnsi="Arial" w:cs="Arial"/>
          <w:sz w:val="22"/>
          <w:szCs w:val="22"/>
        </w:rPr>
      </w:r>
      <w:r w:rsidR="000B3735" w:rsidRPr="000B3735">
        <w:rPr>
          <w:rFonts w:ascii="Arial" w:hAnsi="Arial" w:cs="Arial"/>
          <w:sz w:val="22"/>
          <w:szCs w:val="22"/>
        </w:rPr>
        <w:fldChar w:fldCharType="end"/>
      </w:r>
      <w:r w:rsidR="005D2FCF" w:rsidRPr="000B3735">
        <w:rPr>
          <w:rFonts w:ascii="Arial" w:hAnsi="Arial" w:cs="Arial"/>
          <w:sz w:val="22"/>
          <w:szCs w:val="22"/>
        </w:rPr>
      </w:r>
      <w:r w:rsidR="005D2FCF" w:rsidRPr="000B3735">
        <w:rPr>
          <w:rFonts w:ascii="Arial" w:hAnsi="Arial" w:cs="Arial"/>
          <w:sz w:val="22"/>
          <w:szCs w:val="22"/>
        </w:rPr>
        <w:fldChar w:fldCharType="separate"/>
      </w:r>
      <w:r w:rsidR="000B3735" w:rsidRPr="000B3735">
        <w:rPr>
          <w:rFonts w:ascii="Arial" w:hAnsi="Arial" w:cs="Arial"/>
          <w:noProof/>
          <w:sz w:val="22"/>
          <w:szCs w:val="22"/>
        </w:rPr>
        <w:t>(Daher, 2012; Nour, 2003)</w:t>
      </w:r>
      <w:r w:rsidR="005D2FCF" w:rsidRPr="000B3735">
        <w:rPr>
          <w:rFonts w:ascii="Arial" w:hAnsi="Arial" w:cs="Arial"/>
          <w:sz w:val="22"/>
          <w:szCs w:val="22"/>
        </w:rPr>
        <w:fldChar w:fldCharType="end"/>
      </w:r>
      <w:r w:rsidR="000B3735" w:rsidRPr="000B3735">
        <w:rPr>
          <w:rFonts w:ascii="Arial" w:hAnsi="Arial" w:cs="Arial"/>
          <w:sz w:val="22"/>
          <w:szCs w:val="22"/>
        </w:rPr>
        <w:t xml:space="preserve"> For example, a Nigerian study of 2154 breast cancer patients where 87% presented with stage III or IV di</w:t>
      </w:r>
      <w:r w:rsidR="000B3735">
        <w:rPr>
          <w:rFonts w:ascii="Arial" w:hAnsi="Arial" w:cs="Arial"/>
          <w:sz w:val="22"/>
          <w:szCs w:val="22"/>
        </w:rPr>
        <w:t>s</w:t>
      </w:r>
      <w:r w:rsidR="000B3735" w:rsidRPr="000B3735">
        <w:rPr>
          <w:rFonts w:ascii="Arial" w:hAnsi="Arial" w:cs="Arial"/>
          <w:sz w:val="22"/>
          <w:szCs w:val="22"/>
        </w:rPr>
        <w:t>ease reported that the most common reasons for delay in seeking treatment were preference for prayer houses or spiritual healing homes (13.5% of patients)</w:t>
      </w:r>
      <w:r w:rsidR="000B3735">
        <w:rPr>
          <w:rFonts w:ascii="Arial" w:hAnsi="Arial" w:cs="Arial"/>
          <w:sz w:val="22"/>
          <w:szCs w:val="22"/>
        </w:rPr>
        <w:t>;</w:t>
      </w:r>
      <w:r w:rsidR="000B3735" w:rsidRPr="000B3735">
        <w:rPr>
          <w:rFonts w:ascii="Arial" w:hAnsi="Arial" w:cs="Arial"/>
          <w:sz w:val="22"/>
          <w:szCs w:val="22"/>
        </w:rPr>
        <w:t xml:space="preserve"> a belief that the lesion was due to inflammation (8.5%)</w:t>
      </w:r>
      <w:r w:rsidR="000B3735">
        <w:rPr>
          <w:rFonts w:ascii="Arial" w:hAnsi="Arial" w:cs="Arial"/>
          <w:sz w:val="22"/>
          <w:szCs w:val="22"/>
        </w:rPr>
        <w:t>;</w:t>
      </w:r>
      <w:r w:rsidR="000B3735" w:rsidRPr="000B3735">
        <w:rPr>
          <w:rFonts w:ascii="Arial" w:hAnsi="Arial" w:cs="Arial"/>
          <w:sz w:val="22"/>
          <w:szCs w:val="22"/>
        </w:rPr>
        <w:t xml:space="preserve"> preference for native doctors or herbalists (23.1%) and economic reasons (10.2%).</w:t>
      </w:r>
      <w:r w:rsidR="000B3735" w:rsidRPr="005A2CAE">
        <w:rPr>
          <w:rFonts w:ascii="Arial" w:hAnsi="Arial" w:cs="Arial"/>
          <w:sz w:val="22"/>
          <w:szCs w:val="22"/>
        </w:rPr>
        <w:fldChar w:fldCharType="begin"/>
      </w:r>
      <w:r w:rsidR="000B3735" w:rsidRPr="005A2CAE">
        <w:rPr>
          <w:rFonts w:ascii="Arial" w:hAnsi="Arial" w:cs="Arial"/>
          <w:sz w:val="22"/>
          <w:szCs w:val="22"/>
        </w:rPr>
        <w:instrText xml:space="preserve"> ADDIN EN.CITE &lt;EndNote&gt;&lt;Cite&gt;&lt;Author&gt;Ajekigbe&lt;/Author&gt;&lt;Year&gt;1991&lt;/Year&gt;&lt;RecNum&gt;707&lt;/RecNum&gt;&lt;DisplayText&gt;(Ajekigbe, 1991)&lt;/DisplayText&gt;&lt;record&gt;&lt;rec-number&gt;707&lt;/rec-number&gt;&lt;foreign-keys&gt;&lt;key app="EN" db-id="eaaxvsw0pdzd0me2d5cvpzrmtxff5vpaw9xf" timestamp="1447179925"&gt;707&lt;/key&gt;&lt;/foreign-keys&gt;&lt;ref-type name="Journal Article"&gt;17&lt;/ref-type&gt;&lt;contributors&gt;&lt;authors&gt;&lt;author&gt;Ajekigbe, A. T.&lt;/author&gt;&lt;/authors&gt;&lt;/contributors&gt;&lt;auth-address&gt;Department of Radiation Biology and Radiotherapy, Lagos University Teaching Hospital, Nigeria.&lt;/auth-address&gt;&lt;titles&gt;&lt;title&gt;Fear of mastectomy: the most common factor responsible for late presentation of carcinoma of the breast in Nigeria&lt;/title&gt;&lt;secondary-title&gt;Clin Oncol (R Coll Radiol)&lt;/secondary-title&gt;&lt;/titles&gt;&lt;periodical&gt;&lt;full-title&gt;Clin Oncol (R Coll Radiol)&lt;/full-title&gt;&lt;/periodical&gt;&lt;pages&gt;78-80&lt;/pages&gt;&lt;volume&gt;3&lt;/volume&gt;&lt;number&gt;2&lt;/number&gt;&lt;edition&gt;1991/03/01&lt;/edition&gt;&lt;keywords&gt;&lt;keyword&gt;Breast Neoplasms/diagnosis/ethnology/ psychology/surgery&lt;/keyword&gt;&lt;keyword&gt;Educational Status&lt;/keyword&gt;&lt;keyword&gt;Fear&lt;/keyword&gt;&lt;keyword&gt;Female&lt;/keyword&gt;&lt;keyword&gt;Humans&lt;/keyword&gt;&lt;keyword&gt;Mastectomy/ psychology&lt;/keyword&gt;&lt;keyword&gt;Middle Aged&lt;/keyword&gt;&lt;keyword&gt;Nigeria&lt;/keyword&gt;&lt;keyword&gt;Time Factors&lt;/keyword&gt;&lt;/keywords&gt;&lt;dates&gt;&lt;year&gt;1991&lt;/year&gt;&lt;pub-dates&gt;&lt;date&gt;Mar&lt;/date&gt;&lt;/pub-dates&gt;&lt;/dates&gt;&lt;isbn&gt;0936-6555 (Print)&amp;#xD;0936-6555 (Linking)&lt;/isbn&gt;&lt;accession-num&gt;2031886&lt;/accession-num&gt;&lt;urls&gt;&lt;/urls&gt;&lt;remote-database-provider&gt;NLM&lt;/remote-database-provider&gt;&lt;language&gt;eng&lt;/language&gt;&lt;/record&gt;&lt;/Cite&gt;&lt;/EndNote&gt;</w:instrText>
      </w:r>
      <w:r w:rsidR="000B3735" w:rsidRPr="005A2CAE">
        <w:rPr>
          <w:rFonts w:ascii="Arial" w:hAnsi="Arial" w:cs="Arial"/>
          <w:sz w:val="22"/>
          <w:szCs w:val="22"/>
        </w:rPr>
        <w:fldChar w:fldCharType="separate"/>
      </w:r>
      <w:r w:rsidR="000B3735" w:rsidRPr="005A2CAE">
        <w:rPr>
          <w:rFonts w:ascii="Arial" w:hAnsi="Arial" w:cs="Arial"/>
          <w:noProof/>
          <w:sz w:val="22"/>
          <w:szCs w:val="22"/>
        </w:rPr>
        <w:t>(Ajekigbe, 1991)</w:t>
      </w:r>
      <w:r w:rsidR="000B3735" w:rsidRPr="005A2CAE">
        <w:rPr>
          <w:rFonts w:ascii="Arial" w:hAnsi="Arial" w:cs="Arial"/>
          <w:sz w:val="22"/>
          <w:szCs w:val="22"/>
        </w:rPr>
        <w:fldChar w:fldCharType="end"/>
      </w:r>
      <w:r w:rsidR="0001042D" w:rsidRPr="005A2CAE">
        <w:rPr>
          <w:rFonts w:ascii="Arial" w:hAnsi="Arial" w:cs="Arial"/>
          <w:sz w:val="22"/>
          <w:szCs w:val="22"/>
        </w:rPr>
        <w:t xml:space="preserve">  </w:t>
      </w:r>
      <w:r w:rsidR="005A2CAE" w:rsidRPr="005A2CAE">
        <w:rPr>
          <w:rFonts w:ascii="Arial" w:hAnsi="Arial" w:cs="Arial"/>
          <w:sz w:val="22"/>
          <w:szCs w:val="22"/>
        </w:rPr>
        <w:t xml:space="preserve">A Rwandan report of 144 breast cancer patients </w:t>
      </w:r>
      <w:r w:rsidR="005A2CAE" w:rsidRPr="005A2CAE">
        <w:rPr>
          <w:rFonts w:ascii="Arial" w:hAnsi="Arial" w:cs="Arial"/>
          <w:sz w:val="22"/>
          <w:szCs w:val="22"/>
        </w:rPr>
        <w:lastRenderedPageBreak/>
        <w:t>seen at rural hospitals, reported that seeing a traditional healer first were significantly associated with a longer delay in seeking treatment, a risk factor for late stage diagnosis.</w:t>
      </w:r>
      <w:r w:rsidR="005A2CAE" w:rsidRPr="005A2CAE">
        <w:rPr>
          <w:rFonts w:ascii="Arial" w:hAnsi="Arial" w:cs="Arial"/>
          <w:sz w:val="22"/>
          <w:szCs w:val="22"/>
        </w:rPr>
        <w:fldChar w:fldCharType="begin">
          <w:fldData xml:space="preserve">PEVuZE5vdGU+PENpdGU+PEF1dGhvcj5QYWNlPC9BdXRob3I+PFllYXI+MjAxNTwvWWVhcj48UmVj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=
</w:fldData>
        </w:fldChar>
      </w:r>
      <w:r w:rsidR="005A2CAE" w:rsidRPr="005A2CAE">
        <w:rPr>
          <w:rFonts w:ascii="Arial" w:hAnsi="Arial" w:cs="Arial"/>
          <w:sz w:val="22"/>
          <w:szCs w:val="22"/>
        </w:rPr>
        <w:instrText xml:space="preserve"> ADDIN EN.CITE </w:instrText>
      </w:r>
      <w:r w:rsidR="005A2CAE" w:rsidRPr="005A2CAE">
        <w:rPr>
          <w:rFonts w:ascii="Arial" w:hAnsi="Arial" w:cs="Arial"/>
          <w:sz w:val="22"/>
          <w:szCs w:val="22"/>
        </w:rPr>
        <w:fldChar w:fldCharType="begin">
          <w:fldData xml:space="preserve">PEVuZE5vdGU+PENpdGU+PEF1dGhvcj5QYWNlPC9BdXRob3I+PFllYXI+MjAxNTwvWWVhcj48UmVj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=
</w:fldData>
        </w:fldChar>
      </w:r>
      <w:r w:rsidR="005A2CAE" w:rsidRPr="005A2CAE">
        <w:rPr>
          <w:rFonts w:ascii="Arial" w:hAnsi="Arial" w:cs="Arial"/>
          <w:sz w:val="22"/>
          <w:szCs w:val="22"/>
        </w:rPr>
        <w:instrText xml:space="preserve"> ADDIN EN.CITE.DATA </w:instrText>
      </w:r>
      <w:r w:rsidR="005A2CAE" w:rsidRPr="005A2CAE">
        <w:rPr>
          <w:rFonts w:ascii="Arial" w:hAnsi="Arial" w:cs="Arial"/>
          <w:sz w:val="22"/>
          <w:szCs w:val="22"/>
        </w:rPr>
      </w:r>
      <w:r w:rsidR="005A2CAE" w:rsidRPr="005A2CAE">
        <w:rPr>
          <w:rFonts w:ascii="Arial" w:hAnsi="Arial" w:cs="Arial"/>
          <w:sz w:val="22"/>
          <w:szCs w:val="22"/>
        </w:rPr>
        <w:fldChar w:fldCharType="end"/>
      </w:r>
      <w:r w:rsidR="005A2CAE" w:rsidRPr="005A2CAE">
        <w:rPr>
          <w:rFonts w:ascii="Arial" w:hAnsi="Arial" w:cs="Arial"/>
          <w:sz w:val="22"/>
          <w:szCs w:val="22"/>
        </w:rPr>
      </w:r>
      <w:r w:rsidR="005A2CAE" w:rsidRPr="005A2CAE">
        <w:rPr>
          <w:rFonts w:ascii="Arial" w:hAnsi="Arial" w:cs="Arial"/>
          <w:sz w:val="22"/>
          <w:szCs w:val="22"/>
        </w:rPr>
        <w:fldChar w:fldCharType="separate"/>
      </w:r>
      <w:r w:rsidR="005A2CAE" w:rsidRPr="005A2CAE">
        <w:rPr>
          <w:rFonts w:ascii="Arial" w:hAnsi="Arial" w:cs="Arial"/>
          <w:noProof/>
          <w:sz w:val="22"/>
          <w:szCs w:val="22"/>
        </w:rPr>
        <w:t>(Pace et al., 2015)</w:t>
      </w:r>
      <w:r w:rsidR="005A2CAE" w:rsidRPr="005A2CAE">
        <w:rPr>
          <w:rFonts w:ascii="Arial" w:hAnsi="Arial" w:cs="Arial"/>
          <w:sz w:val="22"/>
          <w:szCs w:val="22"/>
        </w:rPr>
        <w:fldChar w:fldCharType="end"/>
      </w:r>
    </w:p>
    <w:p w14:paraId="1DC6AE99" w14:textId="22F5BA3B" w:rsidR="008B29C5" w:rsidRPr="005C0C4B" w:rsidRDefault="00286C1B" w:rsidP="00FC66C2">
      <w:pPr>
        <w:pStyle w:val="NormalWeb"/>
        <w:spacing w:line="360" w:lineRule="auto"/>
        <w:ind w:firstLine="720"/>
        <w:rPr>
          <w:rFonts w:ascii="Arial" w:hAnsi="Arial" w:cs="Arial"/>
          <w:sz w:val="22"/>
          <w:szCs w:val="22"/>
        </w:rPr>
      </w:pPr>
      <w:r>
        <w:rPr>
          <w:rFonts w:ascii="Arial" w:hAnsi="Arial" w:cs="Arial"/>
          <w:sz w:val="22"/>
          <w:szCs w:val="22"/>
        </w:rPr>
        <w:t xml:space="preserve">Investment in healthcare overall in the region is limited.  </w:t>
      </w:r>
      <w:r w:rsidRPr="005C0C4B">
        <w:rPr>
          <w:rFonts w:ascii="Arial" w:hAnsi="Arial" w:cs="Arial"/>
          <w:sz w:val="22"/>
          <w:szCs w:val="22"/>
        </w:rPr>
        <w:t>Total expenditure on health per capita (US$) in 2013 in counties classified by the World Bank as low income averaged US$36, compared to $277 in middle-income countries, and $4,687 in HIC</w:t>
      </w:r>
      <w:r w:rsidR="00154659">
        <w:rPr>
          <w:rFonts w:ascii="Arial" w:hAnsi="Arial" w:cs="Arial"/>
          <w:sz w:val="22"/>
          <w:szCs w:val="22"/>
        </w:rPr>
        <w:t xml:space="preserve"> (Table 1)</w:t>
      </w:r>
      <w:r w:rsidRPr="005C0C4B">
        <w:rPr>
          <w:rFonts w:ascii="Arial" w:hAnsi="Arial" w:cs="Arial"/>
          <w:sz w:val="22"/>
          <w:szCs w:val="22"/>
        </w:rPr>
        <w:t>.</w:t>
      </w:r>
      <w:r w:rsidRPr="005C0C4B">
        <w:rPr>
          <w:rFonts w:ascii="Arial" w:hAnsi="Arial" w:cs="Arial"/>
          <w:sz w:val="22"/>
          <w:szCs w:val="22"/>
        </w:rPr>
        <w:fldChar w:fldCharType="begin"/>
      </w:r>
      <w:r w:rsidR="00154659">
        <w:rPr>
          <w:rFonts w:ascii="Arial" w:hAnsi="Arial" w:cs="Arial"/>
          <w:sz w:val="22"/>
          <w:szCs w:val="22"/>
        </w:rPr>
        <w:instrText xml:space="preserve"> ADDIN EN.CITE &lt;EndNote&gt;&lt;Cite&gt;&lt;Author&gt;The World Bank&lt;/Author&gt;&lt;Year&gt;2015&lt;/Year&gt;&lt;RecNum&gt;137&lt;/RecNum&gt;&lt;DisplayText&gt;(The World Bank, 2015)&lt;/DisplayText&gt;&lt;record&gt;&lt;rec-number&gt;137&lt;/rec-number&gt;&lt;foreign-keys&gt;&lt;key app="EN" db-id="eaaxvsw0pdzd0me2d5cvpzrmtxff5vpaw9xf" timestamp="1412613389"&gt;137&lt;/key&gt;&lt;/foreign-keys&gt;&lt;ref-type name="Web Page"&gt;12&lt;/ref-type&gt;&lt;contributors&gt;&lt;authors&gt;&lt;author&gt;The World Bank,&lt;/author&gt;&lt;/authors&gt;&lt;/contributors&gt;&lt;titles&gt;&lt;title&gt;Health expenditure per capita (current US$). Available at http://data.worldbank.org/&lt;/title&gt;&lt;/titles&gt;&lt;number&gt;11/30/2015&lt;/number&gt;&lt;dates&gt;&lt;year&gt;2015&lt;/year&gt;&lt;/dates&gt;&lt;urls&gt;&lt;/urls&gt;&lt;/record&gt;&lt;/Cite&gt;&lt;/EndNote&gt;</w:instrText>
      </w:r>
      <w:r w:rsidRPr="005C0C4B">
        <w:rPr>
          <w:rFonts w:ascii="Arial" w:hAnsi="Arial" w:cs="Arial"/>
          <w:sz w:val="22"/>
          <w:szCs w:val="22"/>
        </w:rPr>
        <w:fldChar w:fldCharType="separate"/>
      </w:r>
      <w:proofErr w:type="gramStart"/>
      <w:r w:rsidRPr="005C0C4B">
        <w:rPr>
          <w:rFonts w:ascii="Arial" w:hAnsi="Arial" w:cs="Arial"/>
          <w:noProof/>
          <w:sz w:val="22"/>
          <w:szCs w:val="22"/>
        </w:rPr>
        <w:t>(The World Bank, 2015)</w:t>
      </w:r>
      <w:r w:rsidRPr="005C0C4B">
        <w:rPr>
          <w:rFonts w:ascii="Arial" w:hAnsi="Arial" w:cs="Arial"/>
          <w:sz w:val="22"/>
          <w:szCs w:val="22"/>
        </w:rPr>
        <w:fldChar w:fldCharType="end"/>
      </w:r>
      <w:r>
        <w:rPr>
          <w:rFonts w:ascii="Arial" w:hAnsi="Arial" w:cs="Arial"/>
          <w:sz w:val="22"/>
          <w:szCs w:val="22"/>
        </w:rPr>
        <w:t>.</w:t>
      </w:r>
      <w:proofErr w:type="gramEnd"/>
      <w:r>
        <w:rPr>
          <w:rFonts w:ascii="Arial" w:hAnsi="Arial" w:cs="Arial"/>
          <w:sz w:val="22"/>
          <w:szCs w:val="22"/>
        </w:rPr>
        <w:t xml:space="preserve"> C</w:t>
      </w:r>
      <w:r w:rsidR="005C0C4B" w:rsidRPr="005C0C4B">
        <w:rPr>
          <w:rFonts w:ascii="Arial" w:hAnsi="Arial" w:cs="Arial"/>
          <w:sz w:val="22"/>
          <w:szCs w:val="22"/>
        </w:rPr>
        <w:t>ompeting burdens of communicable diseases, and high child and maternal mortality rates, make it difficult for many countries to prioritize health spending on cancer, especially as rates of cancer have historically been lower than in HIC</w:t>
      </w:r>
      <w:r>
        <w:rPr>
          <w:rFonts w:ascii="Arial" w:hAnsi="Arial" w:cs="Arial"/>
          <w:sz w:val="22"/>
          <w:szCs w:val="22"/>
        </w:rPr>
        <w:t>s.</w:t>
      </w:r>
      <w:r w:rsidR="00FB3F50">
        <w:rPr>
          <w:rFonts w:ascii="Arial" w:hAnsi="Arial" w:cs="Arial"/>
          <w:sz w:val="22"/>
          <w:szCs w:val="22"/>
        </w:rPr>
        <w:fldChar w:fldCharType="begin"/>
      </w:r>
      <w:r w:rsidR="00B0148A">
        <w:rPr>
          <w:rFonts w:ascii="Arial" w:hAnsi="Arial" w:cs="Arial"/>
          <w:sz w:val="22"/>
          <w:szCs w:val="22"/>
        </w:rPr>
        <w:instrText xml:space="preserve"> ADDIN EN.CITE &lt;EndNote&gt;&lt;Cite&gt;&lt;Author&gt;Galukande&lt;/Author&gt;&lt;Year&gt;2010&lt;/Year&gt;&lt;RecNum&gt;211&lt;/RecNum&gt;&lt;DisplayText&gt;(Galukande and Kiguli-Malwadde, 2010)&lt;/DisplayText&gt;&lt;record&gt;&lt;rec-number&gt;211&lt;/rec-number&gt;&lt;foreign-keys&gt;&lt;key app="EN" db-id="eaaxvsw0pdzd0me2d5cvpzrmtxff5vpaw9xf" timestamp="1413925977"&gt;211&lt;/key&gt;&lt;/foreign-keys&gt;&lt;ref-type name="Journal Article"&gt;17&lt;/ref-type&gt;&lt;contributors&gt;&lt;authors&gt;&lt;author&gt;Galukande, M.&lt;/author&gt;&lt;author&gt;Kiguli-Malwadde, E.&lt;/author&gt;&lt;/authors&gt;&lt;/contributors&gt;&lt;titles&gt;&lt;title&gt;Rethinking breast cancer screening strategies in resource-limited settings&lt;/title&gt;&lt;secondary-title&gt;Afr Health Sci&lt;/secondary-title&gt;&lt;/titles&gt;&lt;periodical&gt;&lt;full-title&gt;Afr Health Sci&lt;/full-title&gt;&lt;abbr-1&gt;African health sciences&lt;/abbr-1&gt;&lt;/periodical&gt;&lt;pages&gt;89-92&lt;/pages&gt;&lt;volume&gt;10&lt;/volume&gt;&lt;number&gt;1&lt;/number&gt;&lt;dates&gt;&lt;year&gt;2010&lt;/year&gt;&lt;/dates&gt;&lt;urls&gt;&lt;/urls&gt;&lt;/record&gt;&lt;/Cite&gt;&lt;/EndNote&gt;</w:instrText>
      </w:r>
      <w:r w:rsidR="00FB3F50">
        <w:rPr>
          <w:rFonts w:ascii="Arial" w:hAnsi="Arial" w:cs="Arial"/>
          <w:sz w:val="22"/>
          <w:szCs w:val="22"/>
        </w:rPr>
        <w:fldChar w:fldCharType="separate"/>
      </w:r>
      <w:r w:rsidR="00FB3F50">
        <w:rPr>
          <w:rFonts w:ascii="Arial" w:hAnsi="Arial" w:cs="Arial"/>
          <w:noProof/>
          <w:sz w:val="22"/>
          <w:szCs w:val="22"/>
        </w:rPr>
        <w:t>(Galukande and Kiguli-Malwadde, 2010)</w:t>
      </w:r>
      <w:r w:rsidR="00FB3F50">
        <w:rPr>
          <w:rFonts w:ascii="Arial" w:hAnsi="Arial" w:cs="Arial"/>
          <w:sz w:val="22"/>
          <w:szCs w:val="22"/>
        </w:rPr>
        <w:fldChar w:fldCharType="end"/>
      </w:r>
      <w:r w:rsidR="005C0C4B" w:rsidRPr="005C0C4B">
        <w:rPr>
          <w:rFonts w:ascii="Arial" w:hAnsi="Arial" w:cs="Arial"/>
          <w:sz w:val="22"/>
          <w:szCs w:val="22"/>
        </w:rPr>
        <w:t xml:space="preserve">  </w:t>
      </w:r>
      <w:r w:rsidRPr="005C0C4B">
        <w:rPr>
          <w:rFonts w:ascii="Arial" w:hAnsi="Arial" w:cs="Arial"/>
          <w:sz w:val="22"/>
          <w:szCs w:val="22"/>
        </w:rPr>
        <w:t>Despite the increase in breast cancer incidence and the concomitant increase in breast-cancer related mortality, spending on all cancers averaged only 5% of the total expenditure on health.</w:t>
      </w:r>
      <w:r w:rsidRPr="005C0C4B">
        <w:rPr>
          <w:rFonts w:ascii="Arial" w:hAnsi="Arial" w:cs="Arial"/>
          <w:sz w:val="22"/>
          <w:szCs w:val="22"/>
        </w:rPr>
        <w:fldChar w:fldCharType="begin">
          <w:fldData xml:space="preserve">PEVuZE5vdGU+PENpdGU+PEF1dGhvcj5GYXJtZXI8L0F1dGhvcj48WWVhcj4yMDEwPC9ZZWFyPjxS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</w:fldData>
        </w:fldChar>
      </w:r>
      <w:r w:rsidR="00B0148A">
        <w:rPr>
          <w:rFonts w:ascii="Arial" w:hAnsi="Arial" w:cs="Arial"/>
          <w:sz w:val="22"/>
          <w:szCs w:val="22"/>
        </w:rPr>
        <w:instrText xml:space="preserve"> ADDIN EN.CITE </w:instrText>
      </w:r>
      <w:r w:rsidR="00B0148A">
        <w:rPr>
          <w:rFonts w:ascii="Arial" w:hAnsi="Arial" w:cs="Arial"/>
          <w:sz w:val="22"/>
          <w:szCs w:val="22"/>
        </w:rPr>
        <w:fldChar w:fldCharType="begin">
          <w:fldData xml:space="preserve">PEVuZE5vdGU+PENpdGU+PEF1dGhvcj5GYXJtZXI8L0F1dGhvcj48WWVhcj4yMDEwPC9ZZWFyPjxS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</w:fldData>
        </w:fldChar>
      </w:r>
      <w:r w:rsidR="00B0148A">
        <w:rPr>
          <w:rFonts w:ascii="Arial" w:hAnsi="Arial" w:cs="Arial"/>
          <w:sz w:val="22"/>
          <w:szCs w:val="22"/>
        </w:rPr>
        <w:instrText xml:space="preserve"> ADDIN EN.CITE.DATA </w:instrText>
      </w:r>
      <w:r w:rsidR="00B0148A">
        <w:rPr>
          <w:rFonts w:ascii="Arial" w:hAnsi="Arial" w:cs="Arial"/>
          <w:sz w:val="22"/>
          <w:szCs w:val="22"/>
        </w:rPr>
      </w:r>
      <w:r w:rsidR="00B0148A">
        <w:rPr>
          <w:rFonts w:ascii="Arial" w:hAnsi="Arial" w:cs="Arial"/>
          <w:sz w:val="22"/>
          <w:szCs w:val="22"/>
        </w:rPr>
        <w:fldChar w:fldCharType="end"/>
      </w:r>
      <w:r w:rsidRPr="005C0C4B">
        <w:rPr>
          <w:rFonts w:ascii="Arial" w:hAnsi="Arial" w:cs="Arial"/>
          <w:sz w:val="22"/>
          <w:szCs w:val="22"/>
        </w:rPr>
      </w:r>
      <w:r w:rsidRPr="005C0C4B">
        <w:rPr>
          <w:rFonts w:ascii="Arial" w:hAnsi="Arial" w:cs="Arial"/>
          <w:sz w:val="22"/>
          <w:szCs w:val="22"/>
        </w:rPr>
        <w:fldChar w:fldCharType="separate"/>
      </w:r>
      <w:proofErr w:type="gramStart"/>
      <w:r w:rsidRPr="005C0C4B">
        <w:rPr>
          <w:rFonts w:ascii="Arial" w:hAnsi="Arial" w:cs="Arial"/>
          <w:noProof/>
          <w:sz w:val="22"/>
          <w:szCs w:val="22"/>
        </w:rPr>
        <w:t>(Farmer et al., 2010)</w:t>
      </w:r>
      <w:r w:rsidRPr="005C0C4B">
        <w:rPr>
          <w:rFonts w:ascii="Arial" w:hAnsi="Arial" w:cs="Arial"/>
          <w:sz w:val="22"/>
          <w:szCs w:val="22"/>
        </w:rPr>
        <w:fldChar w:fldCharType="end"/>
      </w:r>
      <w:r>
        <w:rPr>
          <w:rFonts w:ascii="Arial" w:hAnsi="Arial" w:cs="Arial"/>
          <w:sz w:val="22"/>
          <w:szCs w:val="22"/>
        </w:rPr>
        <w:t>.</w:t>
      </w:r>
      <w:proofErr w:type="gramEnd"/>
      <w:r>
        <w:rPr>
          <w:rFonts w:ascii="Arial" w:hAnsi="Arial" w:cs="Arial"/>
          <w:sz w:val="22"/>
          <w:szCs w:val="22"/>
        </w:rPr>
        <w:t xml:space="preserve"> </w:t>
      </w:r>
      <w:r w:rsidR="008B29C5" w:rsidRPr="005C0C4B">
        <w:rPr>
          <w:rFonts w:ascii="Arial" w:hAnsi="Arial" w:cs="Arial"/>
          <w:sz w:val="22"/>
          <w:szCs w:val="22"/>
        </w:rPr>
        <w:t xml:space="preserve">In addition, </w:t>
      </w:r>
      <w:r w:rsidR="00E50269">
        <w:rPr>
          <w:rFonts w:ascii="Arial" w:hAnsi="Arial" w:cs="Arial"/>
          <w:sz w:val="22"/>
          <w:szCs w:val="22"/>
        </w:rPr>
        <w:t>the</w:t>
      </w:r>
      <w:r w:rsidR="008B29C5" w:rsidRPr="005C0C4B">
        <w:rPr>
          <w:rFonts w:ascii="Arial" w:hAnsi="Arial" w:cs="Arial"/>
          <w:sz w:val="22"/>
          <w:szCs w:val="22"/>
        </w:rPr>
        <w:t xml:space="preserve"> lack of cancer registries and access to appropriate statistics on incidence and mortality rates in many African countries, may contribute to a </w:t>
      </w:r>
      <w:r w:rsidR="008B29C5" w:rsidRPr="005C0C4B">
        <w:rPr>
          <w:rFonts w:ascii="Arial" w:hAnsi="Arial" w:cs="Arial"/>
          <w:color w:val="221E1F"/>
          <w:sz w:val="22"/>
          <w:szCs w:val="22"/>
        </w:rPr>
        <w:t xml:space="preserve">lack of awareness about the magnitude of the current and future cancer burden among policy makers and the general public. </w:t>
      </w:r>
    </w:p>
    <w:p w14:paraId="2319F2CD" w14:textId="62030707" w:rsidR="00052FA7" w:rsidRDefault="00052FA7" w:rsidP="00A97740">
      <w:pPr>
        <w:pStyle w:val="Title"/>
      </w:pPr>
      <w:bookmarkStart w:id="17" w:name="_Toc436647372"/>
      <w:bookmarkStart w:id="18" w:name="_Toc436647472"/>
      <w:bookmarkStart w:id="19" w:name="_Toc436648268"/>
      <w:bookmarkStart w:id="20" w:name="_Toc434579659"/>
      <w:bookmarkStart w:id="21" w:name="_Toc434579831"/>
      <w:r>
        <w:t>Statistics</w:t>
      </w:r>
      <w:bookmarkEnd w:id="17"/>
      <w:bookmarkEnd w:id="18"/>
      <w:bookmarkEnd w:id="19"/>
      <w:r>
        <w:t xml:space="preserve"> </w:t>
      </w:r>
      <w:bookmarkEnd w:id="20"/>
      <w:bookmarkEnd w:id="21"/>
    </w:p>
    <w:p w14:paraId="1A39BE3C" w14:textId="69BCF933" w:rsidR="00286C31" w:rsidRDefault="0098169A" w:rsidP="009C7A82">
      <w:pPr>
        <w:spacing w:after="0"/>
        <w:ind w:firstLine="720"/>
        <w:rPr>
          <w:rFonts w:ascii="Arial" w:hAnsi="Arial" w:cs="Arial"/>
        </w:rPr>
      </w:pPr>
      <w:r w:rsidRPr="009C7A82">
        <w:rPr>
          <w:rStyle w:val="paragraph"/>
          <w:rFonts w:ascii="Arial" w:hAnsi="Arial" w:cs="Arial"/>
        </w:rPr>
        <w:t xml:space="preserve">Breast </w:t>
      </w:r>
      <w:r w:rsidR="00A26AF3" w:rsidRPr="009C7A82">
        <w:rPr>
          <w:rStyle w:val="paragraph"/>
          <w:rFonts w:ascii="Arial" w:hAnsi="Arial" w:cs="Arial"/>
        </w:rPr>
        <w:t>cancer</w:t>
      </w:r>
      <w:r w:rsidRPr="009C7A82">
        <w:rPr>
          <w:rStyle w:val="paragraph"/>
          <w:rFonts w:ascii="Arial" w:hAnsi="Arial" w:cs="Arial"/>
        </w:rPr>
        <w:t xml:space="preserve"> is the </w:t>
      </w:r>
      <w:r w:rsidR="00A26AF3" w:rsidRPr="009C7A82">
        <w:rPr>
          <w:rStyle w:val="paragraph"/>
          <w:rFonts w:ascii="Arial" w:hAnsi="Arial" w:cs="Arial"/>
        </w:rPr>
        <w:t>second</w:t>
      </w:r>
      <w:r w:rsidRPr="009C7A82">
        <w:rPr>
          <w:rStyle w:val="paragraph"/>
          <w:rFonts w:ascii="Arial" w:hAnsi="Arial" w:cs="Arial"/>
        </w:rPr>
        <w:t xml:space="preserve"> most common cancer worldwide, and the most common cancer in women</w:t>
      </w:r>
      <w:r w:rsidR="0087711E" w:rsidRPr="009C7A82">
        <w:rPr>
          <w:rStyle w:val="paragraph"/>
          <w:rFonts w:ascii="Arial" w:hAnsi="Arial" w:cs="Arial"/>
        </w:rPr>
        <w:t xml:space="preserve"> </w:t>
      </w:r>
      <w:r w:rsidR="0087711E" w:rsidRPr="009C7A82">
        <w:rPr>
          <w:rFonts w:ascii="Arial" w:hAnsi="Arial" w:cs="Arial"/>
        </w:rPr>
        <w:t xml:space="preserve">(1.7 million cases, 11.9% of total cases); </w:t>
      </w:r>
      <w:r w:rsidR="00DC3B33" w:rsidRPr="00286C31">
        <w:rPr>
          <w:rFonts w:ascii="Arial" w:hAnsi="Arial" w:cs="Arial"/>
        </w:rPr>
        <w:t>i</w:t>
      </w:r>
      <w:r w:rsidR="0087711E" w:rsidRPr="009C7A82">
        <w:rPr>
          <w:rFonts w:ascii="Arial" w:hAnsi="Arial" w:cs="Arial"/>
        </w:rPr>
        <w:t>ncidence rates vary nearly fourfold across the world regions, with rates ranging from 27 per 100,000 in Middle Africa to 96 in Western Europe.</w:t>
      </w:r>
      <w:r w:rsidRPr="009C7A82">
        <w:rPr>
          <w:rStyle w:val="paragraph"/>
          <w:rFonts w:ascii="Arial" w:hAnsi="Arial" w:cs="Arial"/>
        </w:rPr>
        <w:t xml:space="preserve"> </w:t>
      </w:r>
      <w:r w:rsidRPr="009C7A82">
        <w:rPr>
          <w:rStyle w:val="paragraph"/>
          <w:rFonts w:ascii="Arial" w:hAnsi="Arial" w:cs="Arial"/>
        </w:rPr>
        <w:fldChar w:fldCharType="begin">
          <w:fldData xml:space="preserve">PEVuZE5vdGU+PENpdGU+PEF1dGhvcj5GZXJsYXk8L0F1dGhvcj48WWVhcj4yMDE1PC9ZZWFyPjxS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</w:fldData>
        </w:fldChar>
      </w:r>
      <w:r w:rsidR="00B0148A">
        <w:rPr>
          <w:rStyle w:val="paragraph"/>
          <w:rFonts w:ascii="Arial" w:hAnsi="Arial" w:cs="Arial"/>
        </w:rPr>
        <w:instrText xml:space="preserve"> ADDIN EN.CITE </w:instrText>
      </w:r>
      <w:r w:rsidR="00B0148A">
        <w:rPr>
          <w:rStyle w:val="paragraph"/>
          <w:rFonts w:ascii="Arial" w:hAnsi="Arial" w:cs="Arial"/>
        </w:rPr>
        <w:fldChar w:fldCharType="begin">
          <w:fldData xml:space="preserve">PEVuZE5vdGU+PENpdGU+PEF1dGhvcj5GZXJsYXk8L0F1dGhvcj48WWVhcj4yMDE1PC9ZZWFyPjxS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</w:fldData>
        </w:fldChar>
      </w:r>
      <w:r w:rsidR="00B0148A">
        <w:rPr>
          <w:rStyle w:val="paragraph"/>
          <w:rFonts w:ascii="Arial" w:hAnsi="Arial" w:cs="Arial"/>
        </w:rPr>
        <w:instrText xml:space="preserve"> ADDIN EN.CITE.DATA </w:instrText>
      </w:r>
      <w:r w:rsidR="00B0148A">
        <w:rPr>
          <w:rStyle w:val="paragraph"/>
          <w:rFonts w:ascii="Arial" w:hAnsi="Arial" w:cs="Arial"/>
        </w:rPr>
      </w:r>
      <w:r w:rsidR="00B0148A">
        <w:rPr>
          <w:rStyle w:val="paragraph"/>
          <w:rFonts w:ascii="Arial" w:hAnsi="Arial" w:cs="Arial"/>
        </w:rPr>
        <w:fldChar w:fldCharType="end"/>
      </w:r>
      <w:r w:rsidRPr="009C7A82">
        <w:rPr>
          <w:rStyle w:val="paragraph"/>
          <w:rFonts w:ascii="Arial" w:hAnsi="Arial" w:cs="Arial"/>
        </w:rPr>
      </w:r>
      <w:r w:rsidRPr="009C7A82">
        <w:rPr>
          <w:rStyle w:val="paragraph"/>
          <w:rFonts w:ascii="Arial" w:hAnsi="Arial" w:cs="Arial"/>
        </w:rPr>
        <w:fldChar w:fldCharType="separate"/>
      </w:r>
      <w:r w:rsidRPr="009C7A82">
        <w:rPr>
          <w:rStyle w:val="paragraph"/>
          <w:rFonts w:ascii="Arial" w:hAnsi="Arial" w:cs="Arial"/>
          <w:noProof/>
        </w:rPr>
        <w:t>(Ferlay et al., 2015)</w:t>
      </w:r>
      <w:r w:rsidRPr="009C7A82">
        <w:rPr>
          <w:rStyle w:val="paragraph"/>
          <w:rFonts w:ascii="Arial" w:hAnsi="Arial" w:cs="Arial"/>
        </w:rPr>
        <w:fldChar w:fldCharType="end"/>
      </w:r>
      <w:r w:rsidR="0087711E" w:rsidRPr="009C7A82">
        <w:rPr>
          <w:rStyle w:val="paragraph"/>
          <w:rFonts w:ascii="Arial" w:hAnsi="Arial" w:cs="Arial"/>
        </w:rPr>
        <w:t xml:space="preserve">  </w:t>
      </w:r>
      <w:r w:rsidR="00DC3B33" w:rsidRPr="00286C31">
        <w:rPr>
          <w:rFonts w:ascii="Arial" w:hAnsi="Arial" w:cs="Arial"/>
        </w:rPr>
        <w:t>However,</w:t>
      </w:r>
      <w:r w:rsidR="0087711E" w:rsidRPr="009C7A82">
        <w:rPr>
          <w:rFonts w:ascii="Arial" w:hAnsi="Arial" w:cs="Arial"/>
        </w:rPr>
        <w:t xml:space="preserve"> it is the most frequent cause of cancer death in women</w:t>
      </w:r>
      <w:r w:rsidR="008752ED" w:rsidRPr="00286C31">
        <w:rPr>
          <w:rFonts w:ascii="Arial" w:hAnsi="Arial" w:cs="Arial"/>
        </w:rPr>
        <w:t xml:space="preserve"> in</w:t>
      </w:r>
      <w:r w:rsidR="0087711E" w:rsidRPr="009C7A82">
        <w:rPr>
          <w:rFonts w:ascii="Arial" w:hAnsi="Arial" w:cs="Arial"/>
        </w:rPr>
        <w:t xml:space="preserve"> </w:t>
      </w:r>
      <w:r w:rsidR="00DC3B33" w:rsidRPr="00286C31">
        <w:rPr>
          <w:rFonts w:ascii="Arial" w:hAnsi="Arial" w:cs="Arial"/>
        </w:rPr>
        <w:t>LMICs</w:t>
      </w:r>
      <w:r w:rsidR="0087711E" w:rsidRPr="009C7A82">
        <w:rPr>
          <w:rFonts w:ascii="Arial" w:hAnsi="Arial" w:cs="Arial"/>
        </w:rPr>
        <w:t xml:space="preserve"> (324,000 deaths, 14.3% of total</w:t>
      </w:r>
      <w:r w:rsidR="00DC3B33" w:rsidRPr="00286C31">
        <w:rPr>
          <w:rFonts w:ascii="Arial" w:hAnsi="Arial" w:cs="Arial"/>
        </w:rPr>
        <w:t xml:space="preserve"> deaths</w:t>
      </w:r>
      <w:r w:rsidR="0087711E" w:rsidRPr="009C7A82">
        <w:rPr>
          <w:rFonts w:ascii="Arial" w:hAnsi="Arial" w:cs="Arial"/>
        </w:rPr>
        <w:t>)</w:t>
      </w:r>
      <w:r w:rsidR="008752ED" w:rsidRPr="00286C31">
        <w:rPr>
          <w:rFonts w:ascii="Arial" w:hAnsi="Arial" w:cs="Arial"/>
        </w:rPr>
        <w:t xml:space="preserve">. </w:t>
      </w:r>
    </w:p>
    <w:p w14:paraId="636FD950" w14:textId="60AEFDBF" w:rsidR="00286C31" w:rsidRPr="001610C9" w:rsidRDefault="00286C31" w:rsidP="00286C31">
      <w:pPr>
        <w:spacing w:after="0"/>
        <w:rPr>
          <w:rFonts w:ascii="Arial" w:hAnsi="Arial" w:cs="Arial"/>
          <w:b/>
        </w:rPr>
      </w:pPr>
      <w:r w:rsidRPr="009C7A82">
        <w:rPr>
          <w:rStyle w:val="paragraph"/>
          <w:rFonts w:ascii="Arial" w:hAnsi="Arial" w:cs="Arial"/>
        </w:rPr>
        <w:t xml:space="preserve">While breast cancer incidence is lower in LMICs, its incidence is increasing rapidly compared with HIC, where rates have been stable or have declined since the early 2000s. Between 1990 and 2013, </w:t>
      </w:r>
      <w:r>
        <w:rPr>
          <w:rStyle w:val="paragraph"/>
          <w:rFonts w:ascii="Arial" w:hAnsi="Arial" w:cs="Arial"/>
        </w:rPr>
        <w:t>a</w:t>
      </w:r>
      <w:r w:rsidRPr="009C7A82">
        <w:rPr>
          <w:rStyle w:val="paragraph"/>
          <w:rFonts w:ascii="Arial" w:hAnsi="Arial" w:cs="Arial"/>
        </w:rPr>
        <w:t xml:space="preserve">ge-standardized incidence rates </w:t>
      </w:r>
      <w:r>
        <w:rPr>
          <w:rStyle w:val="paragraph"/>
          <w:rFonts w:ascii="Arial" w:hAnsi="Arial" w:cs="Arial"/>
        </w:rPr>
        <w:t xml:space="preserve">(ASIR) </w:t>
      </w:r>
      <w:r w:rsidRPr="009C7A82">
        <w:rPr>
          <w:rStyle w:val="paragraph"/>
          <w:rFonts w:ascii="Arial" w:hAnsi="Arial" w:cs="Arial"/>
        </w:rPr>
        <w:t xml:space="preserve">per 100 000 have increased by 17% globally (44.36 to 51.73), by 46% in developing countries (27.74 to 40.40) and by 8% in </w:t>
      </w:r>
      <w:r w:rsidRPr="001610C9">
        <w:rPr>
          <w:rStyle w:val="paragraph"/>
          <w:rFonts w:ascii="Arial" w:hAnsi="Arial" w:cs="Arial"/>
        </w:rPr>
        <w:t>developed countries (69.75 to 74.98).</w:t>
      </w:r>
      <w:r w:rsidRPr="001610C9">
        <w:rPr>
          <w:rStyle w:val="paragraph"/>
          <w:rFonts w:ascii="Arial" w:hAnsi="Arial" w:cs="Arial"/>
        </w:rPr>
        <w:fldChar w:fldCharType="begin">
          <w:fldData xml:space="preserve">PEVuZE5vdGU+PENpdGU+PEF1dGhvcj5GaXR6bWF1cmljZTwvQXV0aG9yPjxZZWFyPjIwMTU8L1ll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</w:fldData>
        </w:fldChar>
      </w:r>
      <w:r w:rsidRPr="001610C9">
        <w:rPr>
          <w:rStyle w:val="paragraph"/>
          <w:rFonts w:ascii="Arial" w:hAnsi="Arial" w:cs="Arial"/>
        </w:rPr>
        <w:instrText xml:space="preserve"> ADDIN EN.CITE </w:instrText>
      </w:r>
      <w:r w:rsidRPr="001610C9">
        <w:rPr>
          <w:rStyle w:val="paragraph"/>
          <w:rFonts w:ascii="Arial" w:hAnsi="Arial" w:cs="Arial"/>
        </w:rPr>
        <w:fldChar w:fldCharType="begin">
          <w:fldData xml:space="preserve">PEVuZE5vdGU+PENpdGU+PEF1dGhvcj5GaXR6bWF1cmljZTwvQXV0aG9yPjxZZWFyPjIwMTU8L1ll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</w:fldData>
        </w:fldChar>
      </w:r>
      <w:r w:rsidRPr="001610C9">
        <w:rPr>
          <w:rStyle w:val="paragraph"/>
          <w:rFonts w:ascii="Arial" w:hAnsi="Arial" w:cs="Arial"/>
        </w:rPr>
        <w:instrText xml:space="preserve"> ADDIN EN.CITE.DATA </w:instrText>
      </w:r>
      <w:r w:rsidRPr="001610C9">
        <w:rPr>
          <w:rStyle w:val="paragraph"/>
          <w:rFonts w:ascii="Arial" w:hAnsi="Arial" w:cs="Arial"/>
        </w:rPr>
      </w:r>
      <w:r w:rsidRPr="001610C9">
        <w:rPr>
          <w:rStyle w:val="paragraph"/>
          <w:rFonts w:ascii="Arial" w:hAnsi="Arial" w:cs="Arial"/>
        </w:rPr>
        <w:fldChar w:fldCharType="end"/>
      </w:r>
      <w:r w:rsidRPr="001610C9">
        <w:rPr>
          <w:rStyle w:val="paragraph"/>
          <w:rFonts w:ascii="Arial" w:hAnsi="Arial" w:cs="Arial"/>
        </w:rPr>
      </w:r>
      <w:r w:rsidRPr="001610C9">
        <w:rPr>
          <w:rStyle w:val="paragraph"/>
          <w:rFonts w:ascii="Arial" w:hAnsi="Arial" w:cs="Arial"/>
        </w:rPr>
        <w:fldChar w:fldCharType="separate"/>
      </w:r>
      <w:r w:rsidRPr="001610C9">
        <w:rPr>
          <w:rStyle w:val="paragraph"/>
          <w:rFonts w:ascii="Arial" w:hAnsi="Arial" w:cs="Arial"/>
          <w:noProof/>
        </w:rPr>
        <w:t>(Fitzmaurice et al., 2015)</w:t>
      </w:r>
      <w:r w:rsidRPr="001610C9">
        <w:rPr>
          <w:rStyle w:val="paragraph"/>
          <w:rFonts w:ascii="Arial" w:hAnsi="Arial" w:cs="Arial"/>
        </w:rPr>
        <w:fldChar w:fldCharType="end"/>
      </w:r>
      <w:r w:rsidR="00D30D7B" w:rsidRPr="001610C9">
        <w:rPr>
          <w:rStyle w:val="paragraph"/>
          <w:rFonts w:ascii="Arial" w:hAnsi="Arial" w:cs="Arial"/>
        </w:rPr>
        <w:t xml:space="preserve"> For breast cancer in 2012, </w:t>
      </w:r>
      <w:proofErr w:type="spellStart"/>
      <w:r w:rsidR="00D30D7B" w:rsidRPr="001610C9">
        <w:rPr>
          <w:rStyle w:val="paragraph"/>
          <w:rFonts w:ascii="Arial" w:hAnsi="Arial" w:cs="Arial"/>
        </w:rPr>
        <w:t>Globocan</w:t>
      </w:r>
      <w:proofErr w:type="spellEnd"/>
      <w:r w:rsidR="00D30D7B" w:rsidRPr="001610C9">
        <w:rPr>
          <w:rStyle w:val="paragraph"/>
          <w:rFonts w:ascii="Arial" w:hAnsi="Arial" w:cs="Arial"/>
        </w:rPr>
        <w:t xml:space="preserve"> </w:t>
      </w:r>
      <w:r w:rsidR="00D30D7B" w:rsidRPr="001610C9">
        <w:rPr>
          <w:rFonts w:ascii="Arial" w:hAnsi="Arial" w:cs="Arial"/>
        </w:rPr>
        <w:t>reported that more cases occurred in less developed (883,000 cases) than more developed regions (794,000).</w:t>
      </w:r>
      <w:r w:rsidR="00D30D7B" w:rsidRPr="001610C9">
        <w:rPr>
          <w:rFonts w:ascii="Arial" w:hAnsi="Arial" w:cs="Arial"/>
        </w:rPr>
        <w:fldChar w:fldCharType="begin">
          <w:fldData xml:space="preserve">PEVuZE5vdGU+PENpdGU+PEF1dGhvcj5GZXJsYXk8L0F1dGhvcj48WWVhcj4yMDE1PC9ZZWFyPjxS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PEVuZE5vdGU+PENpdGU+PEF1dGhvcj5GZXJsYXk8L0F1dGhvcj48WWVhcj4yMDE1PC9ZZWFyPjxS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00D30D7B" w:rsidRPr="001610C9">
        <w:rPr>
          <w:rFonts w:ascii="Arial" w:hAnsi="Arial" w:cs="Arial"/>
        </w:rPr>
      </w:r>
      <w:r w:rsidR="00D30D7B" w:rsidRPr="001610C9">
        <w:rPr>
          <w:rFonts w:ascii="Arial" w:hAnsi="Arial" w:cs="Arial"/>
        </w:rPr>
        <w:fldChar w:fldCharType="separate"/>
      </w:r>
      <w:r w:rsidR="00D30D7B" w:rsidRPr="001610C9">
        <w:rPr>
          <w:rFonts w:ascii="Arial" w:hAnsi="Arial" w:cs="Arial"/>
          <w:noProof/>
        </w:rPr>
        <w:t>(Ferlay et al., 2015)</w:t>
      </w:r>
      <w:r w:rsidR="00D30D7B" w:rsidRPr="001610C9">
        <w:rPr>
          <w:rFonts w:ascii="Arial" w:hAnsi="Arial" w:cs="Arial"/>
        </w:rPr>
        <w:fldChar w:fldCharType="end"/>
      </w:r>
      <w:r w:rsidR="001610C9" w:rsidRPr="001610C9">
        <w:rPr>
          <w:rStyle w:val="paragraph"/>
          <w:rFonts w:ascii="Arial" w:hAnsi="Arial" w:cs="Arial"/>
        </w:rPr>
        <w:t xml:space="preserve"> In addition, the burden of breast cancer is greater in LMICs: breast cancer caused 13.1 million disability-adjusted life-years (DALYs) s in 2013; 63% occurred in developing countries and 37% in developed countries.</w:t>
      </w:r>
      <w:r w:rsidR="001610C9" w:rsidRPr="001610C9">
        <w:rPr>
          <w:rStyle w:val="paragraph"/>
          <w:rFonts w:ascii="Arial" w:hAnsi="Arial" w:cs="Arial"/>
        </w:rPr>
        <w:fldChar w:fldCharType="begin">
          <w:fldData xml:space="preserve">PEVuZE5vdGU+PENpdGU+PEF1dGhvcj5GaXR6bWF1cmljZTwvQXV0aG9yPjxZZWFyPjIwMTU8L1ll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</w:fldData>
        </w:fldChar>
      </w:r>
      <w:r w:rsidR="001610C9" w:rsidRPr="001610C9">
        <w:rPr>
          <w:rStyle w:val="paragraph"/>
          <w:rFonts w:ascii="Arial" w:hAnsi="Arial" w:cs="Arial"/>
        </w:rPr>
        <w:instrText xml:space="preserve"> ADDIN EN.CITE </w:instrText>
      </w:r>
      <w:r w:rsidR="001610C9" w:rsidRPr="001610C9">
        <w:rPr>
          <w:rStyle w:val="paragraph"/>
          <w:rFonts w:ascii="Arial" w:hAnsi="Arial" w:cs="Arial"/>
        </w:rPr>
        <w:fldChar w:fldCharType="begin">
          <w:fldData xml:space="preserve">PEVuZE5vdGU+PENpdGU+PEF1dGhvcj5GaXR6bWF1cmljZTwvQXV0aG9yPjxZZWFyPjIwMTU8L1ll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</w:fldData>
        </w:fldChar>
      </w:r>
      <w:r w:rsidR="001610C9" w:rsidRPr="001610C9">
        <w:rPr>
          <w:rStyle w:val="paragraph"/>
          <w:rFonts w:ascii="Arial" w:hAnsi="Arial" w:cs="Arial"/>
        </w:rPr>
        <w:instrText xml:space="preserve"> ADDIN EN.CITE.DATA </w:instrText>
      </w:r>
      <w:r w:rsidR="001610C9" w:rsidRPr="001610C9">
        <w:rPr>
          <w:rStyle w:val="paragraph"/>
          <w:rFonts w:ascii="Arial" w:hAnsi="Arial" w:cs="Arial"/>
        </w:rPr>
      </w:r>
      <w:r w:rsidR="001610C9" w:rsidRPr="001610C9">
        <w:rPr>
          <w:rStyle w:val="paragraph"/>
          <w:rFonts w:ascii="Arial" w:hAnsi="Arial" w:cs="Arial"/>
        </w:rPr>
        <w:fldChar w:fldCharType="end"/>
      </w:r>
      <w:r w:rsidR="001610C9" w:rsidRPr="001610C9">
        <w:rPr>
          <w:rStyle w:val="paragraph"/>
          <w:rFonts w:ascii="Arial" w:hAnsi="Arial" w:cs="Arial"/>
        </w:rPr>
      </w:r>
      <w:r w:rsidR="001610C9" w:rsidRPr="001610C9">
        <w:rPr>
          <w:rStyle w:val="paragraph"/>
          <w:rFonts w:ascii="Arial" w:hAnsi="Arial" w:cs="Arial"/>
        </w:rPr>
        <w:fldChar w:fldCharType="separate"/>
      </w:r>
      <w:r w:rsidR="001610C9" w:rsidRPr="001610C9">
        <w:rPr>
          <w:rStyle w:val="paragraph"/>
          <w:rFonts w:ascii="Arial" w:hAnsi="Arial" w:cs="Arial"/>
          <w:noProof/>
        </w:rPr>
        <w:t>(Fitzmaurice et al., 2015)</w:t>
      </w:r>
      <w:r w:rsidR="001610C9" w:rsidRPr="001610C9">
        <w:rPr>
          <w:rStyle w:val="paragraph"/>
          <w:rFonts w:ascii="Arial" w:hAnsi="Arial" w:cs="Arial"/>
        </w:rPr>
        <w:fldChar w:fldCharType="end"/>
      </w:r>
    </w:p>
    <w:p w14:paraId="60F3CF3B" w14:textId="6E9D72BB" w:rsidR="00286C31" w:rsidRDefault="00286C31" w:rsidP="00286C31">
      <w:pPr>
        <w:ind w:firstLine="720"/>
        <w:rPr>
          <w:rFonts w:ascii="Arial" w:hAnsi="Arial" w:cs="Arial"/>
        </w:rPr>
      </w:pPr>
      <w:r w:rsidRPr="00162834">
        <w:rPr>
          <w:rFonts w:ascii="Arial" w:hAnsi="Arial" w:cs="Arial"/>
        </w:rPr>
        <w:t>Similar to other countries with previously low incidence rates of breast cancer, incidence rates of, and mortality from breast cancer are rapidly increasing</w:t>
      </w:r>
      <w:r w:rsidRPr="0094004C">
        <w:rPr>
          <w:rStyle w:val="highlight"/>
          <w:rFonts w:ascii="Arial" w:hAnsi="Arial" w:cs="Arial"/>
        </w:rPr>
        <w:t xml:space="preserve"> </w:t>
      </w:r>
      <w:r>
        <w:rPr>
          <w:rStyle w:val="highlight"/>
          <w:rFonts w:ascii="Arial" w:hAnsi="Arial" w:cs="Arial"/>
        </w:rPr>
        <w:t>in the</w:t>
      </w:r>
      <w:r w:rsidRPr="00162834">
        <w:rPr>
          <w:rStyle w:val="highlight"/>
          <w:rFonts w:ascii="Arial" w:hAnsi="Arial" w:cs="Arial"/>
        </w:rPr>
        <w:t xml:space="preserve"> Arab countries in North Africa (Libya, Tunisia, Morocco, Algeria and Mauritania)</w:t>
      </w:r>
      <w:r>
        <w:rPr>
          <w:rFonts w:ascii="Arial" w:hAnsi="Arial" w:cs="Arial"/>
        </w:rPr>
        <w:t xml:space="preserve">. </w:t>
      </w:r>
      <w:r w:rsidRPr="00162834">
        <w:rPr>
          <w:rFonts w:ascii="Arial" w:hAnsi="Arial" w:cs="Arial"/>
        </w:rPr>
        <w:t xml:space="preserve">Breast cancer in Arab women is often diagnosed at a younger age and at a more advanced stage </w:t>
      </w:r>
      <w:r w:rsidRPr="00162834">
        <w:rPr>
          <w:rFonts w:ascii="Arial" w:hAnsi="Arial" w:cs="Arial"/>
          <w:color w:val="000000"/>
        </w:rPr>
        <w:fldChar w:fldCharType="begin">
          <w:fldData xml:space="preserve">PEVuZE5vdGU+PENpdGU+PEF1dGhvcj5FbCBTYWdoaXI8L0F1dGhvcj48WWVhcj4yMDA2PC9ZZWFy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</w:fldData>
        </w:fldChar>
      </w:r>
      <w:r>
        <w:rPr>
          <w:rFonts w:ascii="Arial" w:hAnsi="Arial" w:cs="Arial"/>
          <w:color w:val="000000"/>
        </w:rPr>
        <w:instrText xml:space="preserve"> ADDIN EN.CITE </w:instrText>
      </w:r>
      <w:r>
        <w:rPr>
          <w:rFonts w:ascii="Arial" w:hAnsi="Arial" w:cs="Arial"/>
          <w:color w:val="000000"/>
        </w:rPr>
        <w:fldChar w:fldCharType="begin">
          <w:fldData xml:space="preserve">PEVuZE5vdGU+PENpdGU+PEF1dGhvcj5FbCBTYWdoaXI8L0F1dGhvcj48WWVhcj4yMDA2PC9ZZWFy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</w:fldData>
        </w:fldChar>
      </w:r>
      <w:r w:rsidRPr="00704102">
        <w:rPr>
          <w:rFonts w:ascii="Arial" w:hAnsi="Arial" w:cs="Arial"/>
          <w:color w:val="000000"/>
        </w:rPr>
        <w:instrText xml:space="preserve"> ADDIN EN.CITE.DATA </w:instrText>
      </w:r>
      <w:r>
        <w:rPr>
          <w:rFonts w:ascii="Arial" w:hAnsi="Arial" w:cs="Arial"/>
          <w:color w:val="000000"/>
        </w:rPr>
      </w:r>
      <w:r>
        <w:rPr>
          <w:rFonts w:ascii="Arial" w:hAnsi="Arial" w:cs="Arial"/>
          <w:color w:val="000000"/>
        </w:rPr>
        <w:fldChar w:fldCharType="end"/>
      </w:r>
      <w:r w:rsidRPr="00162834">
        <w:rPr>
          <w:rFonts w:ascii="Arial" w:hAnsi="Arial" w:cs="Arial"/>
          <w:color w:val="000000"/>
        </w:rPr>
      </w:r>
      <w:r w:rsidRPr="00162834">
        <w:rPr>
          <w:rFonts w:ascii="Arial" w:hAnsi="Arial" w:cs="Arial"/>
          <w:color w:val="000000"/>
        </w:rPr>
        <w:fldChar w:fldCharType="separate"/>
      </w:r>
      <w:r w:rsidRPr="00162834">
        <w:rPr>
          <w:rFonts w:ascii="Arial" w:hAnsi="Arial" w:cs="Arial"/>
          <w:noProof/>
          <w:color w:val="000000"/>
        </w:rPr>
        <w:t>(El Saghir et al., 2006; El Saghir et al., 2002; Ezzat et al., 1999; Salhia et al., 2011)</w:t>
      </w:r>
      <w:r w:rsidRPr="00162834">
        <w:rPr>
          <w:rFonts w:ascii="Arial" w:hAnsi="Arial" w:cs="Arial"/>
          <w:color w:val="000000"/>
        </w:rPr>
        <w:fldChar w:fldCharType="end"/>
      </w:r>
      <w:r w:rsidRPr="00162834">
        <w:rPr>
          <w:rFonts w:ascii="Arial" w:hAnsi="Arial" w:cs="Arial"/>
          <w:color w:val="000000"/>
        </w:rPr>
        <w:t xml:space="preserve">  compared to other populations. </w:t>
      </w:r>
      <w:r w:rsidRPr="00162834">
        <w:rPr>
          <w:rFonts w:ascii="Arial" w:hAnsi="Arial" w:cs="Arial"/>
        </w:rPr>
        <w:t>The AS</w:t>
      </w:r>
      <w:r>
        <w:rPr>
          <w:rFonts w:ascii="Arial" w:hAnsi="Arial" w:cs="Arial"/>
        </w:rPr>
        <w:t>I</w:t>
      </w:r>
      <w:r w:rsidRPr="00162834">
        <w:rPr>
          <w:rFonts w:ascii="Arial" w:hAnsi="Arial" w:cs="Arial"/>
        </w:rPr>
        <w:t xml:space="preserve">R of breast cancer in North Africa for example is currently 2-4 times lower than in western countries </w:t>
      </w:r>
      <w:r w:rsidRPr="00162834">
        <w:rPr>
          <w:rFonts w:ascii="Arial" w:hAnsi="Arial" w:cs="Arial"/>
        </w:rPr>
        <w:fldChar w:fldCharType="begin">
          <w:fldData xml:space="preserve">PEVuZE5vdGU+PENpdGU+PEF1dGhvcj5Db3JiZXg8L0F1dGhvcj48WWVhcj4yMDE0PC9ZZWFyPjxS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</w:fldData>
        </w:fldChar>
      </w:r>
      <w:r>
        <w:rPr>
          <w:rFonts w:ascii="Arial" w:hAnsi="Arial" w:cs="Arial"/>
        </w:rPr>
        <w:instrText xml:space="preserve"> ADDIN EN.CITE </w:instrText>
      </w:r>
      <w:r>
        <w:rPr>
          <w:rFonts w:ascii="Arial" w:hAnsi="Arial" w:cs="Arial"/>
        </w:rPr>
        <w:fldChar w:fldCharType="begin">
          <w:fldData xml:space="preserve">PEVuZE5vdGU+PENpdGU+PEF1dGhvcj5Db3JiZXg8L0F1dGhvcj48WWVhcj4yMDE0PC9ZZWFyPjxS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162834">
        <w:rPr>
          <w:rFonts w:ascii="Arial" w:hAnsi="Arial" w:cs="Arial"/>
        </w:rPr>
      </w:r>
      <w:r w:rsidRPr="00162834">
        <w:rPr>
          <w:rFonts w:ascii="Arial" w:hAnsi="Arial" w:cs="Arial"/>
        </w:rPr>
        <w:fldChar w:fldCharType="separate"/>
      </w:r>
      <w:r w:rsidRPr="00162834">
        <w:rPr>
          <w:rFonts w:ascii="Arial" w:hAnsi="Arial" w:cs="Arial"/>
          <w:noProof/>
        </w:rPr>
        <w:t>(Corbex et al., 2014)</w:t>
      </w:r>
      <w:r w:rsidRPr="00162834">
        <w:rPr>
          <w:rFonts w:ascii="Arial" w:hAnsi="Arial" w:cs="Arial"/>
        </w:rPr>
        <w:fldChar w:fldCharType="end"/>
      </w:r>
      <w:r w:rsidRPr="00162834">
        <w:rPr>
          <w:rFonts w:ascii="Arial" w:hAnsi="Arial" w:cs="Arial"/>
        </w:rPr>
        <w:t xml:space="preserve"> but is expected to double in the next 15 years as risk factor exposure increases (including that related to population aging). </w:t>
      </w:r>
    </w:p>
    <w:p w14:paraId="788F1E84" w14:textId="4EEE31B5" w:rsidR="0006561F" w:rsidRPr="009C7A82" w:rsidRDefault="00286C31" w:rsidP="00B0148A">
      <w:pPr>
        <w:ind w:firstLine="720"/>
        <w:rPr>
          <w:rFonts w:ascii="Arial" w:hAnsi="Arial" w:cs="Arial"/>
        </w:rPr>
      </w:pPr>
      <w:r>
        <w:rPr>
          <w:rFonts w:ascii="Arial" w:hAnsi="Arial" w:cs="Arial"/>
        </w:rPr>
        <w:lastRenderedPageBreak/>
        <w:t>In sub-Saharan Africa, t</w:t>
      </w:r>
      <w:r w:rsidR="00140C11" w:rsidRPr="009C7A82">
        <w:rPr>
          <w:rFonts w:ascii="Arial" w:hAnsi="Arial" w:cs="Arial"/>
        </w:rPr>
        <w:t>he proportion of the disease burden attributable to cancer is rising, and the region is projected to have more than an 85% increase in cancer incidence by 2030, solely based on demographic changes (i</w:t>
      </w:r>
      <w:r w:rsidR="001610C9">
        <w:rPr>
          <w:rFonts w:ascii="Arial" w:hAnsi="Arial" w:cs="Arial"/>
        </w:rPr>
        <w:t>.</w:t>
      </w:r>
      <w:r w:rsidR="00140C11" w:rsidRPr="009C7A82">
        <w:rPr>
          <w:rFonts w:ascii="Arial" w:hAnsi="Arial" w:cs="Arial"/>
        </w:rPr>
        <w:t>e</w:t>
      </w:r>
      <w:r>
        <w:rPr>
          <w:rFonts w:ascii="Arial" w:hAnsi="Arial" w:cs="Arial"/>
        </w:rPr>
        <w:t>.</w:t>
      </w:r>
      <w:r w:rsidR="00140C11" w:rsidRPr="009C7A82">
        <w:rPr>
          <w:rFonts w:ascii="Arial" w:hAnsi="Arial" w:cs="Arial"/>
        </w:rPr>
        <w:t>, a larger and older population than exists presently).</w:t>
      </w:r>
      <w:r>
        <w:rPr>
          <w:rFonts w:ascii="Arial" w:hAnsi="Arial" w:cs="Arial"/>
        </w:rPr>
        <w:fldChar w:fldCharType="begin"/>
      </w:r>
      <w:r w:rsidR="00B0148A">
        <w:rPr>
          <w:rFonts w:ascii="Arial" w:hAnsi="Arial" w:cs="Arial"/>
        </w:rPr>
        <w:instrText xml:space="preserve"> ADDIN EN.CITE &lt;EndNote&gt;&lt;Cite&gt;&lt;Author&gt;Morhason-Bello&lt;/Author&gt;&lt;Year&gt;2013&lt;/Year&gt;&lt;RecNum&gt;694&lt;/RecNum&gt;&lt;DisplayText&gt;(Morhason-Bello et al., 2013)&lt;/DisplayText&gt;&lt;record&gt;&lt;rec-number&gt;694&lt;/rec-number&gt;&lt;foreign-keys&gt;&lt;key app="EN" db-id="eaaxvsw0pdzd0me2d5cvpzrmtxff5vpaw9xf" timestamp="1446832440"&gt;694&lt;/key&gt;&lt;/foreign-keys&gt;&lt;ref-type name="Journal Article"&gt;17&lt;/ref-type&gt;&lt;contributors&gt;&lt;authors&gt;&lt;author&gt;Morhason-Bello, I. O.&lt;/author&gt;&lt;author&gt;Odedina, F.&lt;/author&gt;&lt;author&gt;Rebbeck, T. R.&lt;/author&gt;&lt;author&gt;Harford, J.&lt;/author&gt;&lt;author&gt;Dangou, J. M.&lt;/author&gt;&lt;author&gt;Denny, L.&lt;/author&gt;&lt;author&gt;Adewole, I. F.&lt;/author&gt;&lt;/authors&gt;&lt;/contributors&gt;&lt;auth-address&gt;Department of Obstetrics and Gynaecology, College of Medicine, University of Ibadan, Ibadan, Nigeria.&lt;/auth-address&gt;&lt;titles&gt;&lt;title&gt;Challenges and opportunities in cancer control in Africa: a perspective from the African Organisation for Research and Training in Cancer&lt;/title&gt;&lt;secondary-title&gt;Lancet Oncol&lt;/secondary-title&gt;&lt;/titles&gt;&lt;periodical&gt;&lt;full-title&gt;Lancet Oncol&lt;/full-title&gt;&lt;abbr-1&gt;The lancet oncology&lt;/abbr-1&gt;&lt;/periodical&gt;&lt;pages&gt;e142-51&lt;/pages&gt;&lt;volume&gt;14&lt;/volume&gt;&lt;number&gt;4&lt;/number&gt;&lt;edition&gt;2013/04/09&lt;/edition&gt;&lt;keywords&gt;&lt;keyword&gt;Africa South of the Sahara/epidemiology&lt;/keyword&gt;&lt;keyword&gt;Delivery of Health Care&lt;/keyword&gt;&lt;keyword&gt;Health Services Needs and Demand&lt;/keyword&gt;&lt;keyword&gt;Humans&lt;/keyword&gt;&lt;keyword&gt;Neoplasms/ epidemiology&lt;/keyword&gt;&lt;keyword&gt;Public Health&lt;/keyword&gt;&lt;keyword&gt;Risk Factors&lt;/keyword&gt;&lt;/keywords&gt;&lt;dates&gt;&lt;year&gt;2013&lt;/year&gt;&lt;pub-dates&gt;&lt;date&gt;Apr&lt;/date&gt;&lt;/pub-dates&gt;&lt;/dates&gt;&lt;isbn&gt;1474-5488 (Electronic)&amp;#xD;1470-2045 (Linking)&lt;/isbn&gt;&lt;accession-num&gt;23561745&lt;/accession-num&gt;&lt;urls&gt;&lt;/urls&gt;&lt;electronic-resource-num&gt;10.1016/s1470-2045(12)70482-5&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(Morhason-Bello et al., 2013)</w:t>
      </w:r>
      <w:r>
        <w:rPr>
          <w:rFonts w:ascii="Arial" w:hAnsi="Arial" w:cs="Arial"/>
        </w:rPr>
        <w:fldChar w:fldCharType="end"/>
      </w:r>
      <w:r w:rsidR="002B1F0B">
        <w:rPr>
          <w:rFonts w:ascii="Arial" w:hAnsi="Arial" w:cs="Arial"/>
        </w:rPr>
        <w:t xml:space="preserve">  </w:t>
      </w:r>
      <w:r w:rsidR="008533B2" w:rsidRPr="00D52008">
        <w:rPr>
          <w:rFonts w:ascii="Arial" w:hAnsi="Arial" w:cs="Arial"/>
        </w:rPr>
        <w:t>Unfortunately</w:t>
      </w:r>
      <w:r w:rsidRPr="00D52008">
        <w:rPr>
          <w:rFonts w:ascii="Arial" w:hAnsi="Arial" w:cs="Arial"/>
        </w:rPr>
        <w:t xml:space="preserve">, </w:t>
      </w:r>
      <w:r w:rsidR="009C7A82" w:rsidRPr="00D52008">
        <w:rPr>
          <w:rFonts w:ascii="Arial" w:hAnsi="Arial" w:cs="Arial"/>
        </w:rPr>
        <w:t xml:space="preserve">the </w:t>
      </w:r>
      <w:r w:rsidR="00E50269" w:rsidRPr="00D52008">
        <w:rPr>
          <w:rFonts w:ascii="Arial" w:hAnsi="Arial" w:cs="Arial"/>
        </w:rPr>
        <w:t xml:space="preserve">overall case fatality from </w:t>
      </w:r>
      <w:r w:rsidR="008533B2" w:rsidRPr="00D52008">
        <w:rPr>
          <w:rFonts w:ascii="Arial" w:hAnsi="Arial" w:cs="Arial"/>
        </w:rPr>
        <w:t xml:space="preserve">breast </w:t>
      </w:r>
      <w:r w:rsidR="00E50269" w:rsidRPr="00D52008">
        <w:rPr>
          <w:rFonts w:ascii="Arial" w:hAnsi="Arial" w:cs="Arial"/>
        </w:rPr>
        <w:t>cancer</w:t>
      </w:r>
      <w:r w:rsidR="002B1F0B">
        <w:rPr>
          <w:rFonts w:ascii="Arial" w:hAnsi="Arial" w:cs="Arial"/>
        </w:rPr>
        <w:t xml:space="preserve">, as </w:t>
      </w:r>
      <w:r w:rsidR="00F7353D">
        <w:rPr>
          <w:rFonts w:ascii="Arial" w:hAnsi="Arial" w:cs="Arial"/>
        </w:rPr>
        <w:t xml:space="preserve">estimated by the </w:t>
      </w:r>
      <w:r w:rsidR="00E50269" w:rsidRPr="00D52008">
        <w:rPr>
          <w:rFonts w:ascii="Arial" w:hAnsi="Arial" w:cs="Arial"/>
        </w:rPr>
        <w:t>ratio of mortality to incidence</w:t>
      </w:r>
      <w:r w:rsidR="008533B2" w:rsidRPr="00D52008">
        <w:rPr>
          <w:rFonts w:ascii="Arial" w:hAnsi="Arial" w:cs="Arial"/>
        </w:rPr>
        <w:t xml:space="preserve"> (MIR)</w:t>
      </w:r>
      <w:r w:rsidR="002B1F0B">
        <w:rPr>
          <w:rFonts w:ascii="Arial" w:hAnsi="Arial" w:cs="Arial"/>
        </w:rPr>
        <w:t xml:space="preserve"> in a given region or country,</w:t>
      </w:r>
      <w:r w:rsidR="00E50269" w:rsidRPr="00D52008">
        <w:rPr>
          <w:rFonts w:ascii="Arial" w:hAnsi="Arial" w:cs="Arial"/>
        </w:rPr>
        <w:t xml:space="preserve"> is </w:t>
      </w:r>
      <w:r w:rsidR="002B1F0B">
        <w:rPr>
          <w:rFonts w:ascii="Arial" w:hAnsi="Arial" w:cs="Arial"/>
        </w:rPr>
        <w:t xml:space="preserve">consistently </w:t>
      </w:r>
      <w:r w:rsidR="009C7A82" w:rsidRPr="00D52008">
        <w:rPr>
          <w:rFonts w:ascii="Arial" w:hAnsi="Arial" w:cs="Arial"/>
        </w:rPr>
        <w:t>higher in LMICs</w:t>
      </w:r>
      <w:r w:rsidR="00154659">
        <w:rPr>
          <w:rFonts w:ascii="Arial" w:hAnsi="Arial" w:cs="Arial"/>
        </w:rPr>
        <w:t xml:space="preserve"> (Table 2)</w:t>
      </w:r>
      <w:r w:rsidR="00E50269" w:rsidRPr="00D52008">
        <w:rPr>
          <w:rFonts w:ascii="Arial" w:hAnsi="Arial" w:cs="Arial"/>
        </w:rPr>
        <w:t>.</w:t>
      </w:r>
      <w:r w:rsidR="00D30D7B" w:rsidRPr="00D52008">
        <w:rPr>
          <w:rFonts w:ascii="Arial" w:hAnsi="Arial" w:cs="Arial"/>
        </w:rPr>
        <w:fldChar w:fldCharType="begin">
          <w:fldData xml:space="preserve">PEVuZE5vdGU+PENpdGU+PEF1dGhvcj5GZXJsYXk8L0F1dGhvcj48WWVhcj4yMDEzPC9ZZWFyPjxS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PEVuZE5vdGU+PENpdGU+PEF1dGhvcj5GZXJsYXk8L0F1dGhvcj48WWVhcj4yMDEzPC9ZZWFyPjxS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00D30D7B" w:rsidRPr="00D52008">
        <w:rPr>
          <w:rFonts w:ascii="Arial" w:hAnsi="Arial" w:cs="Arial"/>
        </w:rPr>
      </w:r>
      <w:r w:rsidR="00D30D7B" w:rsidRPr="00D52008">
        <w:rPr>
          <w:rFonts w:ascii="Arial" w:hAnsi="Arial" w:cs="Arial"/>
        </w:rPr>
        <w:fldChar w:fldCharType="separate"/>
      </w:r>
      <w:r w:rsidR="00D30D7B" w:rsidRPr="00D52008">
        <w:rPr>
          <w:rFonts w:ascii="Arial" w:hAnsi="Arial" w:cs="Arial"/>
          <w:noProof/>
        </w:rPr>
        <w:t>(Ferlay et al., 2015; Ferlay et al., 2013)</w:t>
      </w:r>
      <w:r w:rsidR="00D30D7B" w:rsidRPr="00D52008">
        <w:rPr>
          <w:rFonts w:ascii="Arial" w:hAnsi="Arial" w:cs="Arial"/>
        </w:rPr>
        <w:fldChar w:fldCharType="end"/>
      </w:r>
      <w:r w:rsidR="00E50269" w:rsidRPr="00D52008">
        <w:rPr>
          <w:rFonts w:ascii="Arial" w:hAnsi="Arial" w:cs="Arial"/>
        </w:rPr>
        <w:t xml:space="preserve"> </w:t>
      </w:r>
      <w:r w:rsidR="002B1F0B">
        <w:rPr>
          <w:rFonts w:ascii="Arial" w:hAnsi="Arial" w:cs="Arial"/>
        </w:rPr>
        <w:t>Overall c</w:t>
      </w:r>
      <w:r w:rsidR="00E50269" w:rsidRPr="00D52008">
        <w:rPr>
          <w:rFonts w:ascii="Arial" w:hAnsi="Arial" w:cs="Arial"/>
        </w:rPr>
        <w:t>ancer mortality in sub-Saharan Africa is high because of poor infrastructure, insufficient numbers of health-care workers, advanced stage at presentation, reliance on traditional therapies, few treatment choices, and poor compli</w:t>
      </w:r>
      <w:r w:rsidR="00D30D7B" w:rsidRPr="009C7A82">
        <w:rPr>
          <w:rFonts w:ascii="Arial" w:hAnsi="Arial" w:cs="Arial"/>
        </w:rPr>
        <w:t>ance with treatment regimens.</w:t>
      </w:r>
      <w:r w:rsidR="00D30D7B" w:rsidRPr="009C7A82">
        <w:rPr>
          <w:rFonts w:ascii="Arial" w:hAnsi="Arial" w:cs="Arial"/>
        </w:rPr>
        <w:fldChar w:fldCharType="begin"/>
      </w:r>
      <w:r w:rsidR="00D30D7B" w:rsidRPr="00D52008">
        <w:rPr>
          <w:rFonts w:ascii="Arial" w:hAnsi="Arial" w:cs="Arial"/>
        </w:rPr>
        <w:instrText xml:space="preserve"> ADDIN EN.CITE &lt;EndNote&gt;&lt;Cite&gt;&lt;Author&gt;Kingham&lt;/Author&gt;&lt;Year&gt;2013&lt;/Year&gt;&lt;RecNum&gt;661&lt;/RecNum&gt;&lt;DisplayText&gt;(Kingham et al., 2013)&lt;/DisplayText&gt;&lt;record&gt;&lt;rec-number&gt;661&lt;/rec-number&gt;&lt;foreign-keys&gt;&lt;key app="EN" db-id="eaaxvsw0pdzd0me2d5cvpzrmtxff5vpaw9xf" timestamp="1446601961"&gt;661&lt;/key&gt;&lt;/foreign-keys&gt;&lt;ref-type name="Journal Article"&gt;17&lt;/ref-type&gt;&lt;contributors&gt;&lt;authors&gt;&lt;author&gt;Kingham, T.P.&lt;/author&gt;&lt;author&gt;Alatise, O. I.&lt;/author&gt;&lt;author&gt;Vanderpuye, V.&lt;/author&gt;&lt;author&gt;Casper, C.&lt;/author&gt;&lt;author&gt;Abantanga, F.A.&lt;/author&gt;&lt;author&gt;Kamara, T.B.&lt;/author&gt;&lt;author&gt;Olopade, O.I.&lt;/author&gt;&lt;author&gt;Habeebu, M.&lt;/author&gt;&lt;author&gt;Abdulkareem, F.B.&lt;/author&gt;&lt;author&gt;Denny, L.&lt;/author&gt;&lt;/authors&gt;&lt;/contributors&gt;&lt;titles&gt;&lt;title&gt;Treatment of cancer in sub-Saharan Africa&lt;/title&gt;&lt;secondary-title&gt;The Lancet Oncology&lt;/secondary-title&gt;&lt;/titles&gt;&lt;periodical&gt;&lt;full-title&gt;Lancet Oncol&lt;/full-title&gt;&lt;abbr-1&gt;The lancet oncology&lt;/abbr-1&gt;&lt;/periodical&gt;&lt;pages&gt;e158-e167&lt;/pages&gt;&lt;volume&gt;14&lt;/volume&gt;&lt;number&gt;4&lt;/number&gt;&lt;dates&gt;&lt;year&gt;2013&lt;/year&gt;&lt;pub-dates&gt;&lt;date&gt;4//&lt;/date&gt;&lt;/pub-dates&gt;&lt;/dates&gt;&lt;isbn&gt;1470-2045&lt;/isbn&gt;&lt;urls&gt;&lt;related-urls&gt;&lt;url&gt;http://www.sciencedirect.com/science/article/pii/S1470204512704722&lt;/url&gt;&lt;/related-urls&gt;&lt;/urls&gt;&lt;electronic-resource-num&gt;http://dx.doi.org/10.1016/S1470-2045(12)70472-2&lt;/electronic-resource-num&gt;&lt;/record&gt;&lt;/Cite&gt;&lt;/EndNote&gt;</w:instrText>
      </w:r>
      <w:r w:rsidR="00D30D7B" w:rsidRPr="009C7A82">
        <w:rPr>
          <w:rFonts w:ascii="Arial" w:hAnsi="Arial" w:cs="Arial"/>
        </w:rPr>
        <w:fldChar w:fldCharType="separate"/>
      </w:r>
      <w:r w:rsidR="00D30D7B" w:rsidRPr="009C7A82">
        <w:rPr>
          <w:rFonts w:ascii="Arial" w:hAnsi="Arial" w:cs="Arial"/>
          <w:noProof/>
        </w:rPr>
        <w:t>(Kingham et al., 2013)</w:t>
      </w:r>
      <w:r w:rsidR="00D30D7B" w:rsidRPr="009C7A82">
        <w:rPr>
          <w:rFonts w:ascii="Arial" w:hAnsi="Arial" w:cs="Arial"/>
        </w:rPr>
        <w:fldChar w:fldCharType="end"/>
      </w:r>
    </w:p>
    <w:p w14:paraId="4CAB94E4" w14:textId="488AD464" w:rsidR="009C7A82" w:rsidRPr="009C7A82" w:rsidRDefault="009C7A82" w:rsidP="00D52008">
      <w:pPr>
        <w:spacing w:line="240" w:lineRule="auto"/>
        <w:rPr>
          <w:rFonts w:ascii="Arial" w:hAnsi="Arial" w:cs="Arial"/>
          <w:sz w:val="20"/>
        </w:rPr>
      </w:pPr>
    </w:p>
    <w:p w14:paraId="0B7728D5" w14:textId="77777777" w:rsidR="00317C09" w:rsidRDefault="00317C09" w:rsidP="00A97740">
      <w:pPr>
        <w:pStyle w:val="Title"/>
      </w:pPr>
      <w:bookmarkStart w:id="22" w:name="_Toc436647373"/>
      <w:bookmarkStart w:id="23" w:name="_Toc436647473"/>
      <w:bookmarkStart w:id="24" w:name="_Toc436648269"/>
      <w:r>
        <w:t>Late stage diagnosis</w:t>
      </w:r>
      <w:bookmarkEnd w:id="22"/>
      <w:bookmarkEnd w:id="23"/>
      <w:bookmarkEnd w:id="24"/>
    </w:p>
    <w:p w14:paraId="756638D6" w14:textId="106CD628" w:rsidR="00317C09" w:rsidRDefault="00317C09" w:rsidP="00317C09">
      <w:pPr>
        <w:autoSpaceDE w:val="0"/>
        <w:autoSpaceDN w:val="0"/>
        <w:adjustRightInd w:val="0"/>
        <w:ind w:firstLine="720"/>
        <w:rPr>
          <w:rFonts w:ascii="Arial" w:hAnsi="Arial" w:cs="Arial"/>
        </w:rPr>
      </w:pPr>
      <w:r w:rsidRPr="009D214F">
        <w:rPr>
          <w:rFonts w:ascii="Arial" w:hAnsi="Arial" w:cs="Arial"/>
        </w:rPr>
        <w:t xml:space="preserve">Late stage diagnosis is </w:t>
      </w:r>
      <w:r w:rsidR="0021544C">
        <w:rPr>
          <w:rFonts w:ascii="Arial" w:hAnsi="Arial" w:cs="Arial"/>
        </w:rPr>
        <w:t>a</w:t>
      </w:r>
      <w:r w:rsidRPr="009D214F">
        <w:rPr>
          <w:rFonts w:ascii="Arial" w:hAnsi="Arial" w:cs="Arial"/>
        </w:rPr>
        <w:t xml:space="preserve"> principal barrier to improving outcomes in women with breast cancer in LMIC</w:t>
      </w:r>
      <w:r w:rsidRPr="00013C39">
        <w:rPr>
          <w:rFonts w:ascii="Arial" w:hAnsi="Arial" w:cs="Arial"/>
        </w:rPr>
        <w:t>s. Down</w:t>
      </w:r>
      <w:r>
        <w:rPr>
          <w:rFonts w:ascii="Arial" w:hAnsi="Arial" w:cs="Arial"/>
        </w:rPr>
        <w:t xml:space="preserve"> </w:t>
      </w:r>
      <w:r w:rsidRPr="00013C39">
        <w:rPr>
          <w:rFonts w:ascii="Arial" w:hAnsi="Arial" w:cs="Arial"/>
        </w:rPr>
        <w:t>staging of disease is one of the more important strategies in areas where limited treatment will have the most chance of success.</w:t>
      </w:r>
      <w:r>
        <w:rPr>
          <w:rFonts w:ascii="Arial" w:hAnsi="Arial" w:cs="Arial"/>
        </w:rPr>
        <w:t xml:space="preserve"> However the</w:t>
      </w:r>
      <w:r w:rsidRPr="00013C39">
        <w:rPr>
          <w:rFonts w:ascii="Arial" w:hAnsi="Arial" w:cs="Arial"/>
        </w:rPr>
        <w:t xml:space="preserve"> </w:t>
      </w:r>
      <w:r w:rsidRPr="0079668E">
        <w:rPr>
          <w:rFonts w:ascii="Arial" w:hAnsi="Arial" w:cs="Arial"/>
        </w:rPr>
        <w:t xml:space="preserve">women </w:t>
      </w:r>
      <w:r>
        <w:rPr>
          <w:rFonts w:ascii="Arial" w:hAnsi="Arial" w:cs="Arial"/>
        </w:rPr>
        <w:t xml:space="preserve">in this region </w:t>
      </w:r>
      <w:r w:rsidRPr="0079668E">
        <w:rPr>
          <w:rFonts w:ascii="Arial" w:hAnsi="Arial" w:cs="Arial"/>
        </w:rPr>
        <w:t>with symptoms of breast cancer do not seek medical attention, leading to late stage presentation</w:t>
      </w:r>
      <w:r w:rsidRPr="0034592F">
        <w:rPr>
          <w:rFonts w:ascii="Arial" w:hAnsi="Arial" w:cs="Arial"/>
        </w:rPr>
        <w:t>, and poor prognosis. Barriers to reducing stage at diagnosis include lack of screening and early detection services, poverty, limited awareness of early signs and symptoms of cancer among both the public and health care providers, reliance on traditional beliefs and treatments, and stigma associated with a diagnosis of cancer</w:t>
      </w:r>
      <w:r w:rsidR="0021544C">
        <w:rPr>
          <w:rFonts w:ascii="Arial" w:hAnsi="Arial" w:cs="Arial"/>
        </w:rPr>
        <w:t>.</w:t>
      </w:r>
      <w:r>
        <w:rPr>
          <w:rFonts w:ascii="Arial" w:hAnsi="Arial" w:cs="Arial"/>
        </w:rPr>
        <w:fldChar w:fldCharType="begin"/>
      </w:r>
      <w:r>
        <w:rPr>
          <w:rFonts w:ascii="Arial" w:hAnsi="Arial" w:cs="Arial"/>
        </w:rPr>
        <w:instrText xml:space="preserve"> ADDIN EN.CITE &lt;EndNote&gt;&lt;Cite&gt;&lt;Author&gt;Keusch&lt;/Author&gt;&lt;Year&gt;2006&lt;/Year&gt;&lt;RecNum&gt;672&lt;/RecNum&gt;&lt;DisplayText&gt;(Daher, 2012; Keusch et al., 2006)&lt;/DisplayText&gt;&lt;record&gt;&lt;rec-number&gt;672&lt;/rec-number&gt;&lt;foreign-keys&gt;&lt;key app="EN" db-id="eaaxvsw0pdzd0me2d5cvpzrmtxff5vpaw9xf" timestamp="1446678193"&gt;672&lt;/key&gt;&lt;/foreign-keys&gt;&lt;ref-type name="Journal Article"&gt;17&lt;/ref-type&gt;&lt;contributors&gt;&lt;authors&gt;&lt;author&gt;Keusch, G.T.&lt;/author&gt;&lt;author&gt;Wilentz, J.&lt;/author&gt;&lt;author&gt;Kleinman, A.&lt;/author&gt;&lt;/authors&gt;&lt;/contributors&gt;&lt;titles&gt;&lt;title&gt;Stigma and global health: developing a research agenda&lt;/title&gt;&lt;secondary-title&gt;The Lancet&lt;/secondary-title&gt;&lt;/titles&gt;&lt;periodical&gt;&lt;full-title&gt;The Lancet&lt;/full-title&gt;&lt;/periodical&gt;&lt;pages&gt;525-527&lt;/pages&gt;&lt;volume&gt;367&lt;/volume&gt;&lt;number&gt;9509&lt;/number&gt;&lt;dates&gt;&lt;year&gt;2006&lt;/year&gt;&lt;pub-dates&gt;&lt;date&gt;//&lt;/date&gt;&lt;/pub-dates&gt;&lt;/dates&gt;&lt;isbn&gt;0140-6736&lt;/isbn&gt;&lt;urls&gt;&lt;related-urls&gt;&lt;url&gt;http://www.sciencedirect.com/science/article/pii/S014067360668183X&lt;/url&gt;&lt;/related-urls&gt;&lt;/urls&gt;&lt;electronic-resource-num&gt;http://dx.doi.org/10.1016/S0140-6736(06)68183-X&lt;/electronic-resource-num&gt;&lt;access-date&gt;2006/2/17/&lt;/access-date&gt;&lt;/record&gt;&lt;/Cite&gt;&lt;Cite&gt;&lt;Author&gt;Daher&lt;/Author&gt;&lt;Year&gt;2012&lt;/Year&gt;&lt;RecNum&gt;673&lt;/RecNum&gt;&lt;record&gt;&lt;rec-number&gt;673&lt;/rec-number&gt;&lt;foreign-keys&gt;&lt;key app="EN" db-id="eaaxvsw0pdzd0me2d5cvpzrmtxff5vpaw9xf" timestamp="1446678303"&gt;673&lt;/key&gt;&lt;/foreign-keys&gt;&lt;ref-type name="Journal Article"&gt;17&lt;/ref-type&gt;&lt;contributors&gt;&lt;authors&gt;&lt;author&gt;Daher, M.&lt;/author&gt;&lt;/authors&gt;&lt;/contributors&gt;&lt;titles&gt;&lt;title&gt;Cultural beliefs and values in cancer patients&lt;/title&gt;&lt;secondary-title&gt;Annals of Oncology&lt;/secondary-title&gt;&lt;/titles&gt;&lt;periodical&gt;&lt;full-title&gt;Annals of Oncology&lt;/full-title&gt;&lt;/periodical&gt;&lt;pages&gt;66-69&lt;/pages&gt;&lt;volume&gt;23&lt;/volume&gt;&lt;number&gt;suppl 3&lt;/number&gt;&lt;dates&gt;&lt;year&gt;2012&lt;/year&gt;&lt;pub-dates&gt;&lt;date&gt;April 1, 2012&lt;/date&gt;&lt;/pub-dates&gt;&lt;/dates&gt;&lt;urls&gt;&lt;related-urls&gt;&lt;url&gt;http://annonc.oxfordjournals.org/content/23/suppl_3/66.abstract&lt;/url&gt;&lt;/related-urls&gt;&lt;/urls&gt;&lt;electronic-resource-num&gt;10.1093/annonc/mds091&lt;/electronic-resource-num&gt;&lt;/record&gt;&lt;/Cite&gt;&lt;/EndNote&gt;</w:instrText>
      </w:r>
      <w:r>
        <w:rPr>
          <w:rFonts w:ascii="Arial" w:hAnsi="Arial" w:cs="Arial"/>
        </w:rPr>
        <w:fldChar w:fldCharType="separate"/>
      </w:r>
      <w:r>
        <w:rPr>
          <w:rFonts w:ascii="Arial" w:hAnsi="Arial" w:cs="Arial"/>
          <w:noProof/>
        </w:rPr>
        <w:t>(Daher, 2012; Keusch et al., 2006)</w:t>
      </w:r>
      <w:r>
        <w:rPr>
          <w:rFonts w:ascii="Arial" w:hAnsi="Arial" w:cs="Arial"/>
        </w:rPr>
        <w:fldChar w:fldCharType="end"/>
      </w:r>
    </w:p>
    <w:p w14:paraId="6D9F5231" w14:textId="791CE056" w:rsidR="00317C09" w:rsidRDefault="00317C09" w:rsidP="00317C09">
      <w:pPr>
        <w:autoSpaceDE w:val="0"/>
        <w:autoSpaceDN w:val="0"/>
        <w:adjustRightInd w:val="0"/>
        <w:ind w:firstLine="720"/>
        <w:rPr>
          <w:rFonts w:ascii="Arial" w:hAnsi="Arial" w:cs="Arial"/>
        </w:rPr>
      </w:pPr>
      <w:r w:rsidRPr="0067550A">
        <w:rPr>
          <w:rFonts w:ascii="Arial" w:hAnsi="Arial" w:cs="Arial"/>
        </w:rPr>
        <w:t>Delayed presentation is common: for example one study reported a mean delay of 11.2 months   between the onset of symptoms and presentation in Nigerian women diagnosed between 1996 and 2003</w:t>
      </w:r>
      <w:r w:rsidR="000B3735">
        <w:rPr>
          <w:rFonts w:ascii="Arial" w:hAnsi="Arial" w:cs="Arial"/>
        </w:rPr>
        <w:t>,</w:t>
      </w:r>
      <w:r w:rsidR="000B3735" w:rsidRPr="0067550A">
        <w:rPr>
          <w:rFonts w:ascii="Arial" w:hAnsi="Arial" w:cs="Arial"/>
        </w:rPr>
        <w:t xml:space="preserve"> </w:t>
      </w:r>
      <w:r w:rsidRPr="0067550A">
        <w:rPr>
          <w:rFonts w:ascii="Arial" w:hAnsi="Arial" w:cs="Arial"/>
        </w:rPr>
        <w:fldChar w:fldCharType="begin"/>
      </w:r>
      <w:r w:rsidRPr="0067550A">
        <w:rPr>
          <w:rFonts w:ascii="Arial" w:hAnsi="Arial" w:cs="Arial"/>
        </w:rPr>
        <w:instrText xml:space="preserve"> ADDIN EN.CITE &lt;EndNote&gt;&lt;Cite&gt;&lt;Author&gt;Adesunkanmi&lt;/Author&gt;&lt;Year&gt;2006&lt;/Year&gt;&lt;RecNum&gt;662&lt;/RecNum&gt;&lt;DisplayText&gt;(Adesunkanmi et al., 2006)&lt;/DisplayText&gt;&lt;record&gt;&lt;rec-number&gt;662&lt;/rec-number&gt;&lt;foreign-keys&gt;&lt;key app="EN" db-id="eaaxvsw0pdzd0me2d5cvpzrmtxff5vpaw9xf" timestamp="1446602485"&gt;662&lt;/key&gt;&lt;/foreign-keys&gt;&lt;ref-type name="Journal Article"&gt;17&lt;/ref-type&gt;&lt;contributors&gt;&lt;authors&gt;&lt;author&gt;Adesunkanmi, A.R.K. &lt;/author&gt;&lt;author&gt;Lawal, O.O.&lt;/author&gt;&lt;author&gt;Adelusola, K.A.&lt;/author&gt;&lt;author&gt;Durosimi, M.A.&lt;/author&gt;&lt;/authors&gt;&lt;/contributors&gt;&lt;titles&gt;&lt;title&gt;The severity, outcome and challenges of breast cancer in Nigeria&lt;/title&gt;&lt;secondary-title&gt;Breast Cancer Res Treat&lt;/secondary-title&gt;&lt;/titles&gt;&lt;periodical&gt;&lt;full-title&gt;Breast Cancer Res Treat&lt;/full-title&gt;&lt;abbr-1&gt;Breast cancer research and treatment&lt;/abbr-1&gt;&lt;/periodical&gt;&lt;pages&gt;399-409&lt;/pages&gt;&lt;volume&gt;15&lt;/volume&gt;&lt;number&gt;3&lt;/number&gt;&lt;dates&gt;&lt;year&gt;2006&lt;/year&gt;&lt;/dates&gt;&lt;urls&gt;&lt;/urls&gt;&lt;/record&gt;&lt;/Cite&gt;&lt;/EndNote&gt;</w:instrText>
      </w:r>
      <w:r w:rsidRPr="0067550A">
        <w:rPr>
          <w:rFonts w:ascii="Arial" w:hAnsi="Arial" w:cs="Arial"/>
        </w:rPr>
        <w:fldChar w:fldCharType="separate"/>
      </w:r>
      <w:r w:rsidRPr="0067550A">
        <w:rPr>
          <w:rFonts w:ascii="Arial" w:hAnsi="Arial" w:cs="Arial"/>
          <w:noProof/>
        </w:rPr>
        <w:t>(Adesunkanmi et al., 2006)</w:t>
      </w:r>
      <w:r w:rsidRPr="0067550A">
        <w:rPr>
          <w:rFonts w:ascii="Arial" w:hAnsi="Arial" w:cs="Arial"/>
        </w:rPr>
        <w:fldChar w:fldCharType="end"/>
      </w:r>
      <w:r w:rsidRPr="0067550A">
        <w:rPr>
          <w:rFonts w:ascii="Arial" w:hAnsi="Arial" w:cs="Arial"/>
        </w:rPr>
        <w:t xml:space="preserve"> </w:t>
      </w:r>
      <w:r w:rsidR="000B3735">
        <w:rPr>
          <w:rFonts w:ascii="Arial" w:hAnsi="Arial" w:cs="Arial"/>
        </w:rPr>
        <w:t xml:space="preserve">and a second study found that 65% of women waited more than 3 months after symptoms appeared before </w:t>
      </w:r>
      <w:r w:rsidR="000B3735" w:rsidRPr="00CA23B0">
        <w:rPr>
          <w:rFonts w:ascii="Arial" w:hAnsi="Arial" w:cs="Arial"/>
        </w:rPr>
        <w:t>seeking treatment.</w:t>
      </w:r>
      <w:r w:rsidR="000B3735" w:rsidRPr="00CA23B0">
        <w:rPr>
          <w:rFonts w:ascii="Arial" w:hAnsi="Arial" w:cs="Arial"/>
        </w:rPr>
        <w:fldChar w:fldCharType="begin"/>
      </w:r>
      <w:r w:rsidR="000B3735" w:rsidRPr="00CA23B0">
        <w:rPr>
          <w:rFonts w:ascii="Arial" w:hAnsi="Arial" w:cs="Arial"/>
        </w:rPr>
        <w:instrText xml:space="preserve"> ADDIN EN.CITE &lt;EndNote&gt;&lt;Cite&gt;&lt;Author&gt;Adisa&lt;/Author&gt;&lt;Year&gt;2011&lt;/Year&gt;&lt;RecNum&gt;705&lt;/RecNum&gt;&lt;DisplayText&gt;(Adisa et al., 2011)&lt;/DisplayText&gt;&lt;record&gt;&lt;rec-number&gt;705&lt;/rec-number&gt;&lt;foreign-keys&gt;&lt;key app="EN" db-id="eaaxvsw0pdzd0me2d5cvpzrmtxff5vpaw9xf" timestamp="1447176889"&gt;705&lt;/key&gt;&lt;/foreign-keys&gt;&lt;ref-type name="Journal Article"&gt;17&lt;/ref-type&gt;&lt;contributors&gt;&lt;authors&gt;&lt;author&gt;Adisa, A. O.&lt;/author&gt;&lt;author&gt;Arowolo, O. A.&lt;/author&gt;&lt;author&gt;Akinkuolie, A. A.&lt;/author&gt;&lt;author&gt;Titiloye, N. A.&lt;/author&gt;&lt;author&gt;Alatise, O. I.&lt;/author&gt;&lt;author&gt;Lawal, O. O.&lt;/author&gt;&lt;author&gt;Adesunkanmi, A. R. K.&lt;/author&gt;&lt;/authors&gt;&lt;/contributors&gt;&lt;titles&gt;&lt;title&gt;Metastatic breast cancer in a Nigerian tertiary hospital&lt;/title&gt;&lt;secondary-title&gt;African Health Sciences&lt;/secondary-title&gt;&lt;/titles&gt;&lt;periodical&gt;&lt;full-title&gt;Afr Health Sci&lt;/full-title&gt;&lt;abbr-1&gt;African health sciences&lt;/abbr-1&gt;&lt;/periodical&gt;&lt;pages&gt;279-284&lt;/pages&gt;&lt;volume&gt;11&lt;/volume&gt;&lt;number&gt;2&lt;/number&gt;&lt;dates&gt;&lt;year&gt;2011&lt;/year&gt;&lt;/dates&gt;&lt;pub-location&gt;Kampala, Uganda&lt;/pub-location&gt;&lt;publisher&gt;Makerere Medical School&lt;/publisher&gt;&lt;isbn&gt;1680-6905&amp;#xD;1729-0503&lt;/isbn&gt;&lt;accession-num&gt;PMC3158525&lt;/accession-num&gt;&lt;urls&gt;&lt;related-urls&gt;&lt;url&gt;http://www.ncbi.nlm.nih.gov/pmc/articles/PMC3158525/&lt;/url&gt;&lt;/related-urls&gt;&lt;/urls&gt;&lt;remote-database-name&gt;PMC&lt;/remote-database-name&gt;&lt;/record&gt;&lt;/Cite&gt;&lt;/EndNote&gt;</w:instrText>
      </w:r>
      <w:r w:rsidR="000B3735" w:rsidRPr="00CA23B0">
        <w:rPr>
          <w:rFonts w:ascii="Arial" w:hAnsi="Arial" w:cs="Arial"/>
        </w:rPr>
        <w:fldChar w:fldCharType="separate"/>
      </w:r>
      <w:r w:rsidR="000B3735" w:rsidRPr="00CA23B0">
        <w:rPr>
          <w:rFonts w:ascii="Arial" w:hAnsi="Arial" w:cs="Arial"/>
          <w:noProof/>
        </w:rPr>
        <w:t>(Adisa et al., 2011)</w:t>
      </w:r>
      <w:r w:rsidR="000B3735" w:rsidRPr="00CA23B0">
        <w:rPr>
          <w:rFonts w:ascii="Arial" w:hAnsi="Arial" w:cs="Arial"/>
        </w:rPr>
        <w:fldChar w:fldCharType="end"/>
      </w:r>
      <w:r w:rsidR="000B3735" w:rsidRPr="00CA23B0">
        <w:rPr>
          <w:rFonts w:ascii="Arial" w:hAnsi="Arial" w:cs="Arial"/>
        </w:rPr>
        <w:t xml:space="preserve"> </w:t>
      </w:r>
      <w:r w:rsidRPr="00CA23B0">
        <w:rPr>
          <w:rFonts w:ascii="Arial" w:hAnsi="Arial" w:cs="Arial"/>
        </w:rPr>
        <w:t xml:space="preserve">A study of 66 Ghanaian patients with breast cancer found that while 14 (21.2%) of the breast cancers were discovered through breast education and </w:t>
      </w:r>
      <w:r w:rsidR="00FA7AF6">
        <w:rPr>
          <w:rFonts w:ascii="Arial" w:hAnsi="Arial" w:cs="Arial"/>
        </w:rPr>
        <w:t>clinical breast examination (</w:t>
      </w:r>
      <w:r w:rsidRPr="00CA23B0">
        <w:rPr>
          <w:rFonts w:ascii="Arial" w:hAnsi="Arial" w:cs="Arial"/>
        </w:rPr>
        <w:t>CBE</w:t>
      </w:r>
      <w:r w:rsidR="00FA7AF6">
        <w:rPr>
          <w:rFonts w:ascii="Arial" w:hAnsi="Arial" w:cs="Arial"/>
        </w:rPr>
        <w:t>)</w:t>
      </w:r>
      <w:r w:rsidRPr="00CA23B0">
        <w:rPr>
          <w:rFonts w:ascii="Arial" w:hAnsi="Arial" w:cs="Arial"/>
        </w:rPr>
        <w:t xml:space="preserve"> as offered through outreach programs, women commonly waited between 6 weeks to 2 years before seeking formal diagnosis and treatment.</w:t>
      </w:r>
      <w:r w:rsidRPr="00CA23B0">
        <w:rPr>
          <w:rFonts w:ascii="Arial" w:hAnsi="Arial" w:cs="Arial"/>
        </w:rPr>
        <w:fldChar w:fldCharType="begin"/>
      </w:r>
      <w:r w:rsidRPr="00CA23B0">
        <w:rPr>
          <w:rFonts w:ascii="Arial" w:hAnsi="Arial" w:cs="Arial"/>
        </w:rPr>
        <w:instrText xml:space="preserve"> ADDIN EN.CITE &lt;EndNote&gt;&lt;Cite&gt;&lt;Author&gt;Clegg-Lamptey&lt;/Author&gt;&lt;Year&gt;2009&lt;/Year&gt;&lt;RecNum&gt;274&lt;/RecNum&gt;&lt;DisplayText&gt;(Clegg-Lamptey et al., 2009)&lt;/DisplayText&gt;&lt;record&gt;&lt;rec-number&gt;274&lt;/rec-number&gt;&lt;foreign-keys&gt;&lt;key app="EN" db-id="eaaxvsw0pdzd0me2d5cvpzrmtxff5vpaw9xf" timestamp="1413933496"&gt;274&lt;/key&gt;&lt;/foreign-keys&gt;&lt;ref-type name="Journal Article"&gt;17&lt;/ref-type&gt;&lt;contributors&gt;&lt;authors&gt;&lt;author&gt;Clegg-Lamptey, J. &lt;/author&gt;&lt;author&gt;Dakubo, J.&lt;/author&gt;&lt;author&gt;Attobra, Y.N.&lt;/author&gt;&lt;/authors&gt;&lt;/contributors&gt;&lt;titles&gt;&lt;title&gt;Why Do Breast Cancer Patients Report Late or Abscond During Treatment in Ghana? A Pilot Study&lt;/title&gt;&lt;secondary-title&gt;Ghana Med J&lt;/secondary-title&gt;&lt;/titles&gt;&lt;periodical&gt;&lt;full-title&gt;Ghana Med J&lt;/full-title&gt;&lt;/periodical&gt;&lt;pages&gt;127-131&lt;/pages&gt;&lt;volume&gt;43&lt;/volume&gt;&lt;number&gt;3&lt;/number&gt;&lt;dates&gt;&lt;year&gt;2009&lt;/year&gt;&lt;/dates&gt;&lt;urls&gt;&lt;/urls&gt;&lt;/record&gt;&lt;/Cite&gt;&lt;/EndNote&gt;</w:instrText>
      </w:r>
      <w:r w:rsidRPr="00CA23B0">
        <w:rPr>
          <w:rFonts w:ascii="Arial" w:hAnsi="Arial" w:cs="Arial"/>
        </w:rPr>
        <w:fldChar w:fldCharType="separate"/>
      </w:r>
      <w:r w:rsidRPr="00CA23B0">
        <w:rPr>
          <w:rFonts w:ascii="Arial" w:hAnsi="Arial" w:cs="Arial"/>
          <w:noProof/>
        </w:rPr>
        <w:t>(Clegg-Lamptey et al., 2009)</w:t>
      </w:r>
      <w:r w:rsidRPr="00CA23B0">
        <w:rPr>
          <w:rFonts w:ascii="Arial" w:hAnsi="Arial" w:cs="Arial"/>
        </w:rPr>
        <w:fldChar w:fldCharType="end"/>
      </w:r>
      <w:r w:rsidRPr="00CA23B0">
        <w:rPr>
          <w:rFonts w:ascii="Arial" w:hAnsi="Arial" w:cs="Arial"/>
        </w:rPr>
        <w:t xml:space="preserve">  </w:t>
      </w:r>
      <w:r w:rsidR="00CA23B0" w:rsidRPr="00CA23B0">
        <w:rPr>
          <w:rFonts w:ascii="Arial" w:hAnsi="Arial" w:cs="Arial"/>
        </w:rPr>
        <w:t xml:space="preserve">Two Cameroonian studies found significant delays in seeking care: one study examined 531 women seen over a 10 year period, and found that the mean delay before presentation at hospital was 10.4 months, and 54.9% had used traditional medicine before medical evaluation. Metastasis and locally advanced </w:t>
      </w:r>
      <w:r w:rsidR="00CA23B0" w:rsidRPr="00CA23B0">
        <w:rPr>
          <w:rStyle w:val="highlight"/>
          <w:rFonts w:ascii="Arial" w:hAnsi="Arial" w:cs="Arial"/>
        </w:rPr>
        <w:t>breast cancer</w:t>
      </w:r>
      <w:r w:rsidR="00CA23B0" w:rsidRPr="00CA23B0">
        <w:rPr>
          <w:rFonts w:ascii="Arial" w:hAnsi="Arial" w:cs="Arial"/>
        </w:rPr>
        <w:t xml:space="preserve"> at diagnosis were present in 8.1% and 62.8%, respectively.</w:t>
      </w:r>
      <w:r w:rsidR="00CA23B0" w:rsidRPr="00CA23B0">
        <w:rPr>
          <w:rFonts w:ascii="Arial" w:hAnsi="Arial" w:cs="Arial"/>
        </w:rPr>
        <w:fldChar w:fldCharType="begin"/>
      </w:r>
      <w:r w:rsidR="00F20FEE">
        <w:rPr>
          <w:rFonts w:ascii="Arial" w:hAnsi="Arial" w:cs="Arial"/>
        </w:rPr>
        <w:instrText xml:space="preserve"> ADDIN EN.CITE &lt;EndNote&gt;&lt;Cite&gt;&lt;Author&gt;Kemfang Ngowa&lt;/Author&gt;&lt;Year&gt;2011&lt;/Year&gt;&lt;RecNum&gt;717&lt;/RecNum&gt;&lt;DisplayText&gt;(J.D. Kemfang Ngowa et al., 2011)&lt;/DisplayText&gt;&lt;record&gt;&lt;rec-number&gt;717&lt;/rec-number&gt;&lt;foreign-keys&gt;&lt;key app="EN" db-id="eaaxvsw0pdzd0me2d5cvpzrmtxff5vpaw9xf" timestamp="1447201662"&gt;717&lt;/key&gt;&lt;/foreign-keys&gt;&lt;ref-type name="Journal Article"&gt;17&lt;/ref-type&gt;&lt;contributors&gt;&lt;authors&gt;&lt;author&gt;Kemfang Ngowa, J.D.&lt;/author&gt;&lt;author&gt;Yomi, J.&lt;/author&gt;&lt;author&gt;Kasia, J.M.&lt;/author&gt;&lt;author&gt;Mawamba, Y.&lt;/author&gt;&lt;author&gt;Ekortarh, A.C.&lt;/author&gt;&lt;author&gt;Vlastos, G.&lt;/author&gt;&lt;/authors&gt;&lt;/contributors&gt;&lt;auth-address&gt;Department of Gynecology and Obstetrics, Yaounde General Hospital, Faculty of Medicine and Biomedical Sciences, University of Yaounde I, 5408 Yaounde, Cameroon.&lt;/auth-address&gt;&lt;titles&gt;&lt;title&gt;Breast Cancer Profile in a Group of Patients Followed up at the Radiation Therapy Unit of the Yaounde General Hospital, Cameroon&lt;/title&gt;&lt;secondary-title&gt;Obstet Gynecol Int&lt;/secondary-title&gt;&lt;/titles&gt;&lt;periodical&gt;&lt;full-title&gt;Obstet Gynecol Int&lt;/full-title&gt;&lt;/periodical&gt;&lt;pages&gt;143506&lt;/pages&gt;&lt;volume&gt;2011&lt;/volume&gt;&lt;edition&gt;2011/07/26&lt;/edition&gt;&lt;dates&gt;&lt;year&gt;2011&lt;/year&gt;&lt;/dates&gt;&lt;isbn&gt;1687-9597 (Electronic)&lt;/isbn&gt;&lt;accession-num&gt;21785601&lt;/accession-num&gt;&lt;urls&gt;&lt;/urls&gt;&lt;custom2&gt;PMC3140033&lt;/custom2&gt;&lt;electronic-resource-num&gt;10.1155/2011/143506&lt;/electronic-resource-num&gt;&lt;remote-database-provider&gt;NLM&lt;/remote-database-provider&gt;&lt;language&gt;eng&lt;/language&gt;&lt;/record&gt;&lt;/Cite&gt;&lt;/EndNote&gt;</w:instrText>
      </w:r>
      <w:r w:rsidR="00CA23B0" w:rsidRPr="00CA23B0">
        <w:rPr>
          <w:rFonts w:ascii="Arial" w:hAnsi="Arial" w:cs="Arial"/>
        </w:rPr>
        <w:fldChar w:fldCharType="separate"/>
      </w:r>
      <w:r w:rsidR="00F20FEE">
        <w:rPr>
          <w:rFonts w:ascii="Arial" w:hAnsi="Arial" w:cs="Arial"/>
          <w:noProof/>
        </w:rPr>
        <w:t>(J.D. Kemfang Ngowa et al., 2011)</w:t>
      </w:r>
      <w:r w:rsidR="00CA23B0" w:rsidRPr="00CA23B0">
        <w:rPr>
          <w:rFonts w:ascii="Arial" w:hAnsi="Arial" w:cs="Arial"/>
        </w:rPr>
        <w:fldChar w:fldCharType="end"/>
      </w:r>
      <w:r w:rsidR="0021544C">
        <w:rPr>
          <w:rFonts w:ascii="Arial" w:hAnsi="Arial" w:cs="Arial"/>
        </w:rPr>
        <w:t xml:space="preserve">  </w:t>
      </w:r>
      <w:r w:rsidR="00CA23B0" w:rsidRPr="00CA23B0">
        <w:rPr>
          <w:rFonts w:ascii="Arial" w:hAnsi="Arial" w:cs="Arial"/>
        </w:rPr>
        <w:t>A second study reported that</w:t>
      </w:r>
      <w:r w:rsidR="00FB3225" w:rsidRPr="00CA23B0">
        <w:rPr>
          <w:rFonts w:ascii="Arial" w:hAnsi="Arial" w:cs="Arial"/>
        </w:rPr>
        <w:t xml:space="preserve"> 35% percent of patients waited &gt;6 months to speak to a health care provider after the first sign of their cancer.</w:t>
      </w:r>
      <w:r w:rsidR="00FB3225" w:rsidRPr="00CA23B0">
        <w:rPr>
          <w:rFonts w:ascii="Arial" w:hAnsi="Arial" w:cs="Arial"/>
        </w:rPr>
        <w:fldChar w:fldCharType="begin">
          <w:fldData xml:space="preserve">PEVuZE5vdGU+PENpdGU+PEF1dGhvcj5QcmljZTwvQXV0aG9yPjxZZWFyPjIwMTI8L1llYXI+PFJl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==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PEVuZE5vdGU+PENpdGU+PEF1dGhvcj5QcmljZTwvQXV0aG9yPjxZZWFyPjIwMTI8L1llYXI+PFJl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==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00FB3225" w:rsidRPr="00CA23B0">
        <w:rPr>
          <w:rFonts w:ascii="Arial" w:hAnsi="Arial" w:cs="Arial"/>
        </w:rPr>
      </w:r>
      <w:r w:rsidR="00FB3225" w:rsidRPr="00CA23B0">
        <w:rPr>
          <w:rFonts w:ascii="Arial" w:hAnsi="Arial" w:cs="Arial"/>
        </w:rPr>
        <w:fldChar w:fldCharType="separate"/>
      </w:r>
      <w:r w:rsidR="00FB3225" w:rsidRPr="00CA23B0">
        <w:rPr>
          <w:rFonts w:ascii="Arial" w:hAnsi="Arial" w:cs="Arial"/>
          <w:noProof/>
        </w:rPr>
        <w:t>(Price et al., 2012)</w:t>
      </w:r>
      <w:r w:rsidR="00FB3225" w:rsidRPr="00CA23B0">
        <w:rPr>
          <w:rFonts w:ascii="Arial" w:hAnsi="Arial" w:cs="Arial"/>
        </w:rPr>
        <w:fldChar w:fldCharType="end"/>
      </w:r>
      <w:r w:rsidR="00FB3225" w:rsidRPr="00CA23B0">
        <w:rPr>
          <w:rFonts w:ascii="Arial" w:hAnsi="Arial" w:cs="Arial"/>
        </w:rPr>
        <w:t xml:space="preserve">  </w:t>
      </w:r>
      <w:r w:rsidRPr="00CA23B0">
        <w:rPr>
          <w:rFonts w:ascii="Arial" w:hAnsi="Arial" w:cs="Arial"/>
        </w:rPr>
        <w:t>A report of 200 Libyan women diagnosed with breast cancer between 2008</w:t>
      </w:r>
      <w:r w:rsidR="00C37F33" w:rsidRPr="00CA23B0">
        <w:rPr>
          <w:rFonts w:ascii="Arial" w:hAnsi="Arial" w:cs="Arial"/>
        </w:rPr>
        <w:t xml:space="preserve"> and </w:t>
      </w:r>
      <w:r w:rsidRPr="00CA23B0">
        <w:rPr>
          <w:rFonts w:ascii="Arial" w:hAnsi="Arial" w:cs="Arial"/>
        </w:rPr>
        <w:t>2009 found</w:t>
      </w:r>
      <w:r w:rsidRPr="005A2CAE">
        <w:rPr>
          <w:rFonts w:ascii="Arial" w:hAnsi="Arial" w:cs="Arial"/>
        </w:rPr>
        <w:t xml:space="preserve"> that 56% were diagnosed within a period more than 6 months after presentation of symptoms.</w:t>
      </w:r>
      <w:r w:rsidRPr="005A2CAE">
        <w:rPr>
          <w:rFonts w:ascii="Arial" w:hAnsi="Arial" w:cs="Arial"/>
        </w:rPr>
        <w:fldChar w:fldCharType="begin">
          <w:fldData xml:space="preserve">PEVuZE5vdGU+PENpdGU+PEF1dGhvcj5Fcm1pYWg8L0F1dGhvcj48WWVhcj4yMDEyPC9ZZWFyPjxS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</w:fldData>
        </w:fldChar>
      </w:r>
      <w:r w:rsidRPr="005A2CAE">
        <w:rPr>
          <w:rFonts w:ascii="Arial" w:hAnsi="Arial" w:cs="Arial"/>
        </w:rPr>
        <w:instrText xml:space="preserve"> ADDIN EN.CITE </w:instrText>
      </w:r>
      <w:r w:rsidRPr="005A2CAE">
        <w:rPr>
          <w:rFonts w:ascii="Arial" w:hAnsi="Arial" w:cs="Arial"/>
        </w:rPr>
        <w:fldChar w:fldCharType="begin">
          <w:fldData xml:space="preserve">PEVuZE5vdGU+PENpdGU+PEF1dGhvcj5Fcm1pYWg8L0F1dGhvcj48WWVhcj4yMDEyPC9ZZWFyPjxS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</w:fldData>
        </w:fldChar>
      </w:r>
      <w:r w:rsidRPr="005A2CAE">
        <w:rPr>
          <w:rFonts w:ascii="Arial" w:hAnsi="Arial" w:cs="Arial"/>
        </w:rPr>
        <w:instrText xml:space="preserve"> ADDIN EN.CITE.DATA </w:instrText>
      </w:r>
      <w:r w:rsidRPr="005A2CAE">
        <w:rPr>
          <w:rFonts w:ascii="Arial" w:hAnsi="Arial" w:cs="Arial"/>
        </w:rPr>
      </w:r>
      <w:r w:rsidRPr="005A2CAE">
        <w:rPr>
          <w:rFonts w:ascii="Arial" w:hAnsi="Arial" w:cs="Arial"/>
        </w:rPr>
        <w:fldChar w:fldCharType="end"/>
      </w:r>
      <w:r w:rsidRPr="005A2CAE">
        <w:rPr>
          <w:rFonts w:ascii="Arial" w:hAnsi="Arial" w:cs="Arial"/>
        </w:rPr>
      </w:r>
      <w:r w:rsidRPr="005A2CAE">
        <w:rPr>
          <w:rFonts w:ascii="Arial" w:hAnsi="Arial" w:cs="Arial"/>
        </w:rPr>
        <w:fldChar w:fldCharType="separate"/>
      </w:r>
      <w:r w:rsidRPr="005A2CAE">
        <w:rPr>
          <w:rFonts w:ascii="Arial" w:hAnsi="Arial" w:cs="Arial"/>
          <w:noProof/>
        </w:rPr>
        <w:t>(Ermiah et al., 2012)</w:t>
      </w:r>
      <w:r w:rsidRPr="005A2CAE">
        <w:rPr>
          <w:rFonts w:ascii="Arial" w:hAnsi="Arial" w:cs="Arial"/>
        </w:rPr>
        <w:fldChar w:fldCharType="end"/>
      </w:r>
      <w:r w:rsidRPr="005A2CAE">
        <w:rPr>
          <w:rFonts w:ascii="Arial" w:hAnsi="Arial" w:cs="Arial"/>
        </w:rPr>
        <w:t xml:space="preserve"> </w:t>
      </w:r>
      <w:r w:rsidR="005A2CAE" w:rsidRPr="005A2CAE">
        <w:rPr>
          <w:rFonts w:ascii="Arial" w:hAnsi="Arial" w:cs="Arial"/>
        </w:rPr>
        <w:t xml:space="preserve"> One hundred and forty-four breast cancer patients in 2 rural hospital in Rwanda had a median total delay between symptom presentation and treatment of 15 months, resulting from a </w:t>
      </w:r>
      <w:r w:rsidR="005A2CAE" w:rsidRPr="005A2CAE">
        <w:rPr>
          <w:rFonts w:ascii="Arial" w:hAnsi="Arial" w:cs="Arial"/>
        </w:rPr>
        <w:lastRenderedPageBreak/>
        <w:t>combination of both patient delays in seeking treatment, and health system delays (both a median of 5 months); patient and system delays of ≥6 months were significantly associated with diagnosis at more advanced-stages.</w:t>
      </w:r>
      <w:r w:rsidR="005A2CAE" w:rsidRPr="005A2CAE">
        <w:rPr>
          <w:rFonts w:ascii="Arial" w:hAnsi="Arial" w:cs="Arial"/>
        </w:rPr>
        <w:fldChar w:fldCharType="begin">
          <w:fldData xml:space="preserve">PEVuZE5vdGU+PENpdGU+PEF1dGhvcj5QYWNlPC9BdXRob3I+PFllYXI+MjAxNTwvWWVhcj48UmVj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=
</w:fldData>
        </w:fldChar>
      </w:r>
      <w:r w:rsidR="005A2CAE" w:rsidRPr="005A2CAE">
        <w:rPr>
          <w:rFonts w:ascii="Arial" w:hAnsi="Arial" w:cs="Arial"/>
        </w:rPr>
        <w:instrText xml:space="preserve"> ADDIN EN.CITE </w:instrText>
      </w:r>
      <w:r w:rsidR="005A2CAE" w:rsidRPr="005A2CAE">
        <w:rPr>
          <w:rFonts w:ascii="Arial" w:hAnsi="Arial" w:cs="Arial"/>
        </w:rPr>
        <w:fldChar w:fldCharType="begin">
          <w:fldData xml:space="preserve">PEVuZE5vdGU+PENpdGU+PEF1dGhvcj5QYWNlPC9BdXRob3I+PFllYXI+MjAxNTwvWWVhcj48UmVj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=
</w:fldData>
        </w:fldChar>
      </w:r>
      <w:r w:rsidR="005A2CAE" w:rsidRPr="005A2CAE">
        <w:rPr>
          <w:rFonts w:ascii="Arial" w:hAnsi="Arial" w:cs="Arial"/>
        </w:rPr>
        <w:instrText xml:space="preserve"> ADDIN EN.CITE.DATA </w:instrText>
      </w:r>
      <w:r w:rsidR="005A2CAE" w:rsidRPr="005A2CAE">
        <w:rPr>
          <w:rFonts w:ascii="Arial" w:hAnsi="Arial" w:cs="Arial"/>
        </w:rPr>
      </w:r>
      <w:r w:rsidR="005A2CAE" w:rsidRPr="005A2CAE">
        <w:rPr>
          <w:rFonts w:ascii="Arial" w:hAnsi="Arial" w:cs="Arial"/>
        </w:rPr>
        <w:fldChar w:fldCharType="end"/>
      </w:r>
      <w:r w:rsidR="005A2CAE" w:rsidRPr="005A2CAE">
        <w:rPr>
          <w:rFonts w:ascii="Arial" w:hAnsi="Arial" w:cs="Arial"/>
        </w:rPr>
      </w:r>
      <w:r w:rsidR="005A2CAE" w:rsidRPr="005A2CAE">
        <w:rPr>
          <w:rFonts w:ascii="Arial" w:hAnsi="Arial" w:cs="Arial"/>
        </w:rPr>
        <w:fldChar w:fldCharType="separate"/>
      </w:r>
      <w:r w:rsidR="005A2CAE" w:rsidRPr="005A2CAE">
        <w:rPr>
          <w:rFonts w:ascii="Arial" w:hAnsi="Arial" w:cs="Arial"/>
          <w:noProof/>
        </w:rPr>
        <w:t>(Pace et al., 2015)</w:t>
      </w:r>
      <w:r w:rsidR="005A2CAE" w:rsidRPr="005A2CAE">
        <w:rPr>
          <w:rFonts w:ascii="Arial" w:hAnsi="Arial" w:cs="Arial"/>
        </w:rPr>
        <w:fldChar w:fldCharType="end"/>
      </w:r>
      <w:r w:rsidR="005A2CAE">
        <w:rPr>
          <w:rFonts w:ascii="Arial" w:hAnsi="Arial" w:cs="Arial"/>
        </w:rPr>
        <w:t xml:space="preserve">  </w:t>
      </w:r>
      <w:r w:rsidRPr="00FB3225">
        <w:rPr>
          <w:rFonts w:ascii="Arial" w:hAnsi="Arial" w:cs="Arial"/>
        </w:rPr>
        <w:t>Finally, an Eritrean study of 82 newly diagnosed breast cancer patients, reported that more than 60% presented after &gt;2 years following onset of symptoms, and 66% of patients had late stage disease.</w:t>
      </w:r>
      <w:r w:rsidRPr="00FB3225">
        <w:rPr>
          <w:rFonts w:ascii="Arial" w:hAnsi="Arial" w:cs="Arial"/>
        </w:rPr>
        <w:fldChar w:fldCharType="begin">
          <w:fldData xml:space="preserve">PEVuZE5vdGU+PENpdGU+PEF1dGhvcj5UZXNmYW1hcmlhbTwvQXV0aG9yPjxZZWFyPjIwMTM8L1ll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</w:fldData>
        </w:fldChar>
      </w:r>
      <w:r w:rsidRPr="00FB3225">
        <w:rPr>
          <w:rFonts w:ascii="Arial" w:hAnsi="Arial" w:cs="Arial"/>
        </w:rPr>
        <w:instrText xml:space="preserve"> ADDIN EN.CITE </w:instrText>
      </w:r>
      <w:r w:rsidRPr="00FB3225">
        <w:rPr>
          <w:rFonts w:ascii="Arial" w:hAnsi="Arial" w:cs="Arial"/>
        </w:rPr>
        <w:fldChar w:fldCharType="begin">
          <w:fldData xml:space="preserve">PEVuZE5vdGU+PENpdGU+PEF1dGhvcj5UZXNmYW1hcmlhbTwvQXV0aG9yPjxZZWFyPjIwMTM8L1ll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</w:fldData>
        </w:fldChar>
      </w:r>
      <w:r w:rsidRPr="00FB3225">
        <w:rPr>
          <w:rFonts w:ascii="Arial" w:hAnsi="Arial" w:cs="Arial"/>
        </w:rPr>
        <w:instrText xml:space="preserve"> ADDIN EN.CITE.DATA </w:instrText>
      </w:r>
      <w:r w:rsidRPr="00FB3225">
        <w:rPr>
          <w:rFonts w:ascii="Arial" w:hAnsi="Arial" w:cs="Arial"/>
        </w:rPr>
      </w:r>
      <w:r w:rsidRPr="00FB3225">
        <w:rPr>
          <w:rFonts w:ascii="Arial" w:hAnsi="Arial" w:cs="Arial"/>
        </w:rPr>
        <w:fldChar w:fldCharType="end"/>
      </w:r>
      <w:r w:rsidRPr="00FB3225">
        <w:rPr>
          <w:rFonts w:ascii="Arial" w:hAnsi="Arial" w:cs="Arial"/>
        </w:rPr>
      </w:r>
      <w:r w:rsidRPr="00FB3225">
        <w:rPr>
          <w:rFonts w:ascii="Arial" w:hAnsi="Arial" w:cs="Arial"/>
        </w:rPr>
        <w:fldChar w:fldCharType="separate"/>
      </w:r>
      <w:r w:rsidRPr="00FB3225">
        <w:rPr>
          <w:rFonts w:ascii="Arial" w:hAnsi="Arial" w:cs="Arial"/>
          <w:noProof/>
        </w:rPr>
        <w:t>(Tesfamariam et al., 2013)</w:t>
      </w:r>
      <w:r w:rsidRPr="00FB3225">
        <w:rPr>
          <w:rFonts w:ascii="Arial" w:hAnsi="Arial" w:cs="Arial"/>
        </w:rPr>
        <w:fldChar w:fldCharType="end"/>
      </w:r>
      <w:r w:rsidRPr="00FB3225">
        <w:rPr>
          <w:rFonts w:ascii="Arial" w:hAnsi="Arial" w:cs="Arial"/>
        </w:rPr>
        <w:t xml:space="preserve">  These delays in seeking </w:t>
      </w:r>
      <w:r w:rsidR="005074D1" w:rsidRPr="00FB3225">
        <w:rPr>
          <w:rFonts w:ascii="Arial" w:hAnsi="Arial" w:cs="Arial"/>
        </w:rPr>
        <w:t xml:space="preserve">care </w:t>
      </w:r>
      <w:r w:rsidRPr="00FB3225">
        <w:rPr>
          <w:rFonts w:ascii="Arial" w:hAnsi="Arial" w:cs="Arial"/>
        </w:rPr>
        <w:t>result in diagnosis at a more advanced stage compared to other populations.</w:t>
      </w:r>
    </w:p>
    <w:p w14:paraId="14210396" w14:textId="63D731FC" w:rsidR="00317C09" w:rsidRDefault="00685838" w:rsidP="00317C09">
      <w:pPr>
        <w:spacing w:after="0"/>
        <w:ind w:firstLine="720"/>
        <w:rPr>
          <w:rFonts w:ascii="Arial" w:hAnsi="Arial" w:cs="Arial"/>
        </w:rPr>
      </w:pPr>
      <w:r w:rsidRPr="00D1087C">
        <w:rPr>
          <w:rFonts w:ascii="Arial" w:hAnsi="Arial" w:cs="Arial"/>
        </w:rPr>
        <w:t>The African Cancer Registry Network (AFCRN)</w:t>
      </w:r>
      <w:r>
        <w:rPr>
          <w:rFonts w:ascii="Arial" w:hAnsi="Arial" w:cs="Arial"/>
        </w:rPr>
        <w:t xml:space="preserve"> encourages registries </w:t>
      </w:r>
      <w:r w:rsidR="00317C09">
        <w:rPr>
          <w:rFonts w:ascii="Arial" w:hAnsi="Arial" w:cs="Arial"/>
        </w:rPr>
        <w:t>to record stage</w:t>
      </w:r>
      <w:r w:rsidR="0021544C">
        <w:rPr>
          <w:rFonts w:ascii="Arial" w:hAnsi="Arial" w:cs="Arial"/>
        </w:rPr>
        <w:t xml:space="preserve"> at</w:t>
      </w:r>
      <w:r w:rsidR="00317C09" w:rsidRPr="00330CD6">
        <w:rPr>
          <w:rFonts w:ascii="Arial" w:hAnsi="Arial" w:cs="Arial"/>
        </w:rPr>
        <w:t xml:space="preserve"> diagnosis</w:t>
      </w:r>
      <w:r w:rsidR="00317C09">
        <w:rPr>
          <w:rFonts w:ascii="Arial" w:hAnsi="Arial" w:cs="Arial"/>
        </w:rPr>
        <w:t xml:space="preserve">, </w:t>
      </w:r>
      <w:r w:rsidR="0021544C">
        <w:rPr>
          <w:rFonts w:ascii="Arial" w:hAnsi="Arial" w:cs="Arial"/>
        </w:rPr>
        <w:t>al</w:t>
      </w:r>
      <w:r w:rsidR="00317C09">
        <w:rPr>
          <w:rFonts w:ascii="Arial" w:hAnsi="Arial" w:cs="Arial"/>
        </w:rPr>
        <w:t>though a recent review found that less than half were recording TNM status.</w:t>
      </w:r>
      <w:r w:rsidR="00317C09">
        <w:rPr>
          <w:rFonts w:ascii="Arial" w:hAnsi="Arial" w:cs="Arial"/>
        </w:rPr>
        <w:fldChar w:fldCharType="begin"/>
      </w:r>
      <w:r w:rsidR="00317C09">
        <w:rPr>
          <w:rFonts w:ascii="Arial" w:hAnsi="Arial" w:cs="Arial"/>
        </w:rPr>
        <w:instrText xml:space="preserve"> ADDIN EN.CITE &lt;EndNote&gt;&lt;Cite&gt;&lt;Author&gt;Gakunga&lt;/Author&gt;&lt;Year&gt;2015&lt;/Year&gt;&lt;RecNum&gt;693&lt;/RecNum&gt;&lt;DisplayText&gt;(Gakunga and Parkin, 2015)&lt;/DisplayText&gt;&lt;record&gt;&lt;rec-number&gt;693&lt;/rec-number&gt;&lt;foreign-keys&gt;&lt;key app="EN" db-id="eaaxvsw0pdzd0me2d5cvpzrmtxff5vpaw9xf" timestamp="1446831992"&gt;693&lt;/key&gt;&lt;/foreign-keys&gt;&lt;ref-type name="Journal Article"&gt;17&lt;/ref-type&gt;&lt;contributors&gt;&lt;authors&gt;&lt;author&gt;Gakunga, R.&lt;/author&gt;&lt;author&gt;Parkin, D. M.&lt;/author&gt;&lt;/authors&gt;&lt;/contributors&gt;&lt;auth-address&gt;Consultant, African Cancer Registry Network (AFCRN), INCTR, Prama House, 267 Banbury Road, Oxford, OX2 7HT, United Kingdom.&amp;#xD;Honorary Senior Research Fellow, Nuffield Department of Population Health, University of Oxford, Richard Doll Building, Old Road Campus, Roosevelt Drive, Oxford, OX3 7LF, United Kingdom.&lt;/auth-address&gt;&lt;titles&gt;&lt;title&gt;Cancer registries in Africa 2014: A survey of operational features and uses in cancer control planning&lt;/title&gt;&lt;secondary-title&gt;Int J Cancer&lt;/secondary-title&gt;&lt;/titles&gt;&lt;periodical&gt;&lt;full-title&gt;Int J Cancer&lt;/full-title&gt;&lt;abbr-1&gt;International journal of cancer. Journal international du cancer&lt;/abbr-1&gt;&lt;/periodical&gt;&lt;pages&gt;2045-52&lt;/pages&gt;&lt;volume&gt;137&lt;/volume&gt;&lt;number&gt;9&lt;/number&gt;&lt;edition&gt;2015/07/03&lt;/edition&gt;&lt;keywords&gt;&lt;keyword&gt;Africa South of the Sahara/epidemiology&lt;/keyword&gt;&lt;keyword&gt;Health Planning&lt;/keyword&gt;&lt;keyword&gt;Humans&lt;/keyword&gt;&lt;keyword&gt;Incidence&lt;/keyword&gt;&lt;keyword&gt;Neoplasms/ epidemiology&lt;/keyword&gt;&lt;keyword&gt;Questionnaires&lt;/keyword&gt;&lt;keyword&gt;Registries&lt;/keyword&gt;&lt;keyword&gt;Africa&lt;/keyword&gt;&lt;keyword&gt;cancer registry&lt;/keyword&gt;&lt;keyword&gt;costs&lt;/keyword&gt;&lt;keyword&gt;data collection&lt;/keyword&gt;&lt;keyword&gt;publishing&lt;/keyword&gt;&lt;keyword&gt;research&lt;/keyword&gt;&lt;keyword&gt;survey&lt;/keyword&gt;&lt;/keywords&gt;&lt;dates&gt;&lt;year&gt;2015&lt;/year&gt;&lt;pub-dates&gt;&lt;date&gt;Nov 1&lt;/date&gt;&lt;/pub-dates&gt;&lt;/dates&gt;&lt;isbn&gt;1097-0215 (Electronic)&amp;#xD;0020-7136 (Linking)&lt;/isbn&gt;&lt;accession-num&gt;26135162&lt;/accession-num&gt;&lt;urls&gt;&lt;/urls&gt;&lt;electronic-resource-num&gt;10.1002/ijc.29668&lt;/electronic-resource-num&gt;&lt;remote-database-provider&gt;NLM&lt;/remote-database-provider&gt;&lt;language&gt;eng&lt;/language&gt;&lt;/record&gt;&lt;/Cite&gt;&lt;/EndNote&gt;</w:instrText>
      </w:r>
      <w:r w:rsidR="00317C09">
        <w:rPr>
          <w:rFonts w:ascii="Arial" w:hAnsi="Arial" w:cs="Arial"/>
        </w:rPr>
        <w:fldChar w:fldCharType="separate"/>
      </w:r>
      <w:r w:rsidR="00317C09">
        <w:rPr>
          <w:rFonts w:ascii="Arial" w:hAnsi="Arial" w:cs="Arial"/>
          <w:noProof/>
        </w:rPr>
        <w:t>(Gakunga and Parkin, 2015)</w:t>
      </w:r>
      <w:r w:rsidR="00317C09">
        <w:rPr>
          <w:rFonts w:ascii="Arial" w:hAnsi="Arial" w:cs="Arial"/>
        </w:rPr>
        <w:fldChar w:fldCharType="end"/>
      </w:r>
      <w:r w:rsidR="00317C09" w:rsidRPr="00330CD6">
        <w:rPr>
          <w:rFonts w:ascii="Arial" w:hAnsi="Arial" w:cs="Arial"/>
        </w:rPr>
        <w:t xml:space="preserve"> </w:t>
      </w:r>
      <w:r w:rsidR="00317C09">
        <w:rPr>
          <w:rFonts w:ascii="Arial" w:hAnsi="Arial" w:cs="Arial"/>
        </w:rPr>
        <w:t xml:space="preserve">Thus, the majority of reports at the present </w:t>
      </w:r>
      <w:r w:rsidR="00317C09" w:rsidRPr="00330CD6">
        <w:rPr>
          <w:rFonts w:ascii="Arial" w:hAnsi="Arial" w:cs="Arial"/>
        </w:rPr>
        <w:t>come from retrospective reviews of breast diagnoses at individual cancer</w:t>
      </w:r>
      <w:r w:rsidR="00317C09">
        <w:rPr>
          <w:rFonts w:ascii="Arial" w:hAnsi="Arial" w:cs="Arial"/>
        </w:rPr>
        <w:t xml:space="preserve"> hospitals or treatment center</w:t>
      </w:r>
      <w:r w:rsidR="00317C09" w:rsidRPr="00330CD6">
        <w:rPr>
          <w:rFonts w:ascii="Arial" w:hAnsi="Arial" w:cs="Arial"/>
        </w:rPr>
        <w:t xml:space="preserve">s. </w:t>
      </w:r>
      <w:r w:rsidR="0021544C">
        <w:rPr>
          <w:rFonts w:ascii="Arial" w:hAnsi="Arial" w:cs="Arial"/>
        </w:rPr>
        <w:t>Nonetheless</w:t>
      </w:r>
      <w:r w:rsidR="00317C09" w:rsidRPr="00330CD6">
        <w:rPr>
          <w:rFonts w:ascii="Arial" w:hAnsi="Arial" w:cs="Arial"/>
        </w:rPr>
        <w:t xml:space="preserve">, the reported stage of diagnosis from a variety of studies is broadly consistent, with the majority of women presenting with late stage disease: approximately 70-80% of tumors were diagnosed as stage III or IV. </w:t>
      </w:r>
      <w:r w:rsidR="00317C09">
        <w:rPr>
          <w:rFonts w:ascii="Arial" w:hAnsi="Arial" w:cs="Arial"/>
        </w:rPr>
        <w:t xml:space="preserve"> </w:t>
      </w:r>
      <w:r w:rsidR="00317C09" w:rsidRPr="00E45DE6">
        <w:rPr>
          <w:rFonts w:ascii="Arial" w:hAnsi="Arial" w:cs="Arial"/>
        </w:rPr>
        <w:t xml:space="preserve">A review of 225 breast cancer cases diagnosed at the Angolan Institute of </w:t>
      </w:r>
      <w:r w:rsidR="00317C09" w:rsidRPr="00E45DE6">
        <w:rPr>
          <w:rStyle w:val="highlight"/>
          <w:rFonts w:ascii="Arial" w:hAnsi="Arial" w:cs="Arial"/>
        </w:rPr>
        <w:t>Cancer</w:t>
      </w:r>
      <w:r w:rsidR="00317C09" w:rsidRPr="00E45DE6">
        <w:rPr>
          <w:rFonts w:ascii="Arial" w:hAnsi="Arial" w:cs="Arial"/>
        </w:rPr>
        <w:t xml:space="preserve"> Control in</w:t>
      </w:r>
      <w:r w:rsidR="00317C09">
        <w:rPr>
          <w:rFonts w:ascii="Arial" w:hAnsi="Arial" w:cs="Arial"/>
        </w:rPr>
        <w:t xml:space="preserve"> 2009</w:t>
      </w:r>
      <w:r w:rsidR="00317C09" w:rsidRPr="00E45DE6">
        <w:rPr>
          <w:rFonts w:ascii="Arial" w:hAnsi="Arial" w:cs="Arial"/>
        </w:rPr>
        <w:t xml:space="preserve">, reported 176 (77.8%) were classified as stages III </w:t>
      </w:r>
      <w:r w:rsidR="00317C09">
        <w:rPr>
          <w:rFonts w:ascii="Arial" w:hAnsi="Arial" w:cs="Arial"/>
        </w:rPr>
        <w:t>or</w:t>
      </w:r>
      <w:r w:rsidR="00317C09" w:rsidRPr="00E45DE6">
        <w:rPr>
          <w:rFonts w:ascii="Arial" w:hAnsi="Arial" w:cs="Arial"/>
        </w:rPr>
        <w:t xml:space="preserve"> IV.</w:t>
      </w:r>
      <w:r w:rsidR="00317C09" w:rsidRPr="00E45DE6">
        <w:rPr>
          <w:rFonts w:ascii="Arial" w:hAnsi="Arial" w:cs="Arial"/>
        </w:rPr>
        <w:fldChar w:fldCharType="begin">
          <w:fldData xml:space="preserve">PEVuZE5vdGU+PENpdGU+PEF1dGhvcj5Mb3BlczwvQXV0aG9yPjxZZWFyPjIwMTU8L1llYXI+PFJl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</w:fldData>
        </w:fldChar>
      </w:r>
      <w:r w:rsidR="00317C09" w:rsidRPr="00E45DE6">
        <w:rPr>
          <w:rFonts w:ascii="Arial" w:hAnsi="Arial" w:cs="Arial"/>
        </w:rPr>
        <w:instrText xml:space="preserve"> ADDIN EN.CITE </w:instrText>
      </w:r>
      <w:r w:rsidR="00317C09" w:rsidRPr="00E45DE6">
        <w:rPr>
          <w:rFonts w:ascii="Arial" w:hAnsi="Arial" w:cs="Arial"/>
        </w:rPr>
        <w:fldChar w:fldCharType="begin">
          <w:fldData xml:space="preserve">PEVuZE5vdGU+PENpdGU+PEF1dGhvcj5Mb3BlczwvQXV0aG9yPjxZZWFyPjIwMTU8L1llYXI+PFJl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</w:fldData>
        </w:fldChar>
      </w:r>
      <w:r w:rsidR="00317C09" w:rsidRPr="00E45DE6">
        <w:rPr>
          <w:rFonts w:ascii="Arial" w:hAnsi="Arial" w:cs="Arial"/>
        </w:rPr>
        <w:instrText xml:space="preserve"> ADDIN EN.CITE.DATA </w:instrText>
      </w:r>
      <w:r w:rsidR="00317C09" w:rsidRPr="00E45DE6">
        <w:rPr>
          <w:rFonts w:ascii="Arial" w:hAnsi="Arial" w:cs="Arial"/>
        </w:rPr>
      </w:r>
      <w:r w:rsidR="00317C09" w:rsidRPr="00E45DE6">
        <w:rPr>
          <w:rFonts w:ascii="Arial" w:hAnsi="Arial" w:cs="Arial"/>
        </w:rPr>
        <w:fldChar w:fldCharType="end"/>
      </w:r>
      <w:r w:rsidR="00317C09" w:rsidRPr="00E45DE6">
        <w:rPr>
          <w:rFonts w:ascii="Arial" w:hAnsi="Arial" w:cs="Arial"/>
        </w:rPr>
      </w:r>
      <w:r w:rsidR="00317C09" w:rsidRPr="00E45DE6">
        <w:rPr>
          <w:rFonts w:ascii="Arial" w:hAnsi="Arial" w:cs="Arial"/>
        </w:rPr>
        <w:fldChar w:fldCharType="separate"/>
      </w:r>
      <w:r w:rsidR="00317C09" w:rsidRPr="00E45DE6">
        <w:rPr>
          <w:rFonts w:ascii="Arial" w:hAnsi="Arial" w:cs="Arial"/>
          <w:noProof/>
        </w:rPr>
        <w:t>(Lopes et al., 2015)</w:t>
      </w:r>
      <w:r w:rsidR="00317C09" w:rsidRPr="00E45DE6">
        <w:rPr>
          <w:rFonts w:ascii="Arial" w:hAnsi="Arial" w:cs="Arial"/>
        </w:rPr>
        <w:fldChar w:fldCharType="end"/>
      </w:r>
      <w:r w:rsidR="00317C09" w:rsidRPr="00E45DE6">
        <w:rPr>
          <w:rFonts w:ascii="Arial" w:hAnsi="Arial" w:cs="Arial"/>
        </w:rPr>
        <w:t xml:space="preserve">  Data on tumor size and stage of breast cancer from a random sample of women diagnosed with breast cancer between 2008-2009 from population-based cancer registries in Abidjan (Côte d'Ivoire;</w:t>
      </w:r>
      <w:r w:rsidR="001610C9">
        <w:rPr>
          <w:rFonts w:ascii="Arial" w:hAnsi="Arial" w:cs="Arial"/>
        </w:rPr>
        <w:t xml:space="preserve"> </w:t>
      </w:r>
      <w:r w:rsidR="00317C09" w:rsidRPr="00E45DE6">
        <w:rPr>
          <w:rFonts w:ascii="Arial" w:hAnsi="Arial" w:cs="Arial"/>
        </w:rPr>
        <w:t xml:space="preserve">141 cases) and Brazzaville (Republic of Congo; 139 cases) </w:t>
      </w:r>
      <w:r w:rsidR="00317C09">
        <w:rPr>
          <w:rFonts w:ascii="Arial" w:hAnsi="Arial" w:cs="Arial"/>
        </w:rPr>
        <w:t xml:space="preserve">reported that in the </w:t>
      </w:r>
      <w:r w:rsidR="00317C09" w:rsidRPr="00E45DE6">
        <w:rPr>
          <w:rFonts w:ascii="Arial" w:hAnsi="Arial" w:cs="Arial"/>
        </w:rPr>
        <w:t>Côte d'Ivoire</w:t>
      </w:r>
      <w:r w:rsidR="0021544C">
        <w:rPr>
          <w:rFonts w:ascii="Arial" w:hAnsi="Arial" w:cs="Arial"/>
        </w:rPr>
        <w:t>,</w:t>
      </w:r>
      <w:r w:rsidR="00317C09" w:rsidRPr="00E45DE6">
        <w:rPr>
          <w:rFonts w:ascii="Arial" w:hAnsi="Arial" w:cs="Arial"/>
        </w:rPr>
        <w:t xml:space="preserve"> 68% of tumors</w:t>
      </w:r>
      <w:r w:rsidR="00317C09">
        <w:rPr>
          <w:rFonts w:ascii="Arial" w:hAnsi="Arial" w:cs="Arial"/>
        </w:rPr>
        <w:t xml:space="preserve"> </w:t>
      </w:r>
      <w:r w:rsidR="00317C09" w:rsidRPr="00E45DE6">
        <w:rPr>
          <w:rFonts w:ascii="Arial" w:hAnsi="Arial" w:cs="Arial"/>
        </w:rPr>
        <w:t>were ≥5cm in diameter and 74% were stage III or IV</w:t>
      </w:r>
      <w:r w:rsidR="00317C09">
        <w:rPr>
          <w:rFonts w:ascii="Arial" w:hAnsi="Arial" w:cs="Arial"/>
        </w:rPr>
        <w:t>;</w:t>
      </w:r>
      <w:r w:rsidR="00317C09" w:rsidRPr="00E45DE6">
        <w:rPr>
          <w:rFonts w:ascii="Arial" w:hAnsi="Arial" w:cs="Arial"/>
        </w:rPr>
        <w:t xml:space="preserve"> </w:t>
      </w:r>
      <w:r w:rsidR="00317C09">
        <w:rPr>
          <w:rFonts w:ascii="Arial" w:hAnsi="Arial" w:cs="Arial"/>
        </w:rPr>
        <w:t xml:space="preserve">in the </w:t>
      </w:r>
      <w:r w:rsidR="00317C09" w:rsidRPr="00E45DE6">
        <w:rPr>
          <w:rFonts w:ascii="Arial" w:hAnsi="Arial" w:cs="Arial"/>
        </w:rPr>
        <w:t>Republic of Congo</w:t>
      </w:r>
      <w:r w:rsidR="00317C09">
        <w:rPr>
          <w:rFonts w:ascii="Arial" w:hAnsi="Arial" w:cs="Arial"/>
        </w:rPr>
        <w:t xml:space="preserve">, </w:t>
      </w:r>
      <w:r w:rsidR="00317C09" w:rsidRPr="00E45DE6">
        <w:rPr>
          <w:rFonts w:ascii="Arial" w:hAnsi="Arial" w:cs="Arial"/>
        </w:rPr>
        <w:t>63% were ≥5cm and 81%</w:t>
      </w:r>
      <w:r w:rsidR="0021544C">
        <w:rPr>
          <w:rFonts w:ascii="Arial" w:hAnsi="Arial" w:cs="Arial"/>
        </w:rPr>
        <w:t xml:space="preserve"> were</w:t>
      </w:r>
      <w:r w:rsidR="00317C09" w:rsidRPr="00E45DE6">
        <w:rPr>
          <w:rFonts w:ascii="Arial" w:hAnsi="Arial" w:cs="Arial"/>
        </w:rPr>
        <w:t xml:space="preserve"> </w:t>
      </w:r>
      <w:r w:rsidR="00317C09">
        <w:rPr>
          <w:rFonts w:ascii="Arial" w:hAnsi="Arial" w:cs="Arial"/>
        </w:rPr>
        <w:t>stage III or IV</w:t>
      </w:r>
      <w:r w:rsidR="00317C09" w:rsidRPr="00E45DE6">
        <w:rPr>
          <w:rFonts w:ascii="Arial" w:hAnsi="Arial" w:cs="Arial"/>
        </w:rPr>
        <w:t>.</w:t>
      </w:r>
      <w:r w:rsidR="00317C09" w:rsidRPr="00330CD6">
        <w:rPr>
          <w:rFonts w:ascii="Arial" w:hAnsi="Arial" w:cs="Arial"/>
        </w:rPr>
        <w:fldChar w:fldCharType="begin">
          <w:fldData xml:space="preserve">PEVuZE5vdGU+PENpdGU+PEF1dGhvcj5Jc2xhbWk8L0F1dGhvcj48WWVhcj4yMDE1PC9ZZWFyPjxS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</w:fldData>
        </w:fldChar>
      </w:r>
      <w:r w:rsidR="00317C09" w:rsidRPr="00707868">
        <w:rPr>
          <w:rFonts w:ascii="Arial" w:hAnsi="Arial" w:cs="Arial"/>
        </w:rPr>
        <w:instrText xml:space="preserve"> ADDIN EN.CITE </w:instrText>
      </w:r>
      <w:r w:rsidR="00317C09" w:rsidRPr="00707868">
        <w:rPr>
          <w:rFonts w:ascii="Arial" w:hAnsi="Arial" w:cs="Arial"/>
        </w:rPr>
        <w:fldChar w:fldCharType="begin">
          <w:fldData xml:space="preserve">PEVuZE5vdGU+PENpdGU+PEF1dGhvcj5Jc2xhbWk8L0F1dGhvcj48WWVhcj4yMDE1PC9ZZWFyPjxS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</w:fldData>
        </w:fldChar>
      </w:r>
      <w:r w:rsidR="00317C09" w:rsidRPr="00707868">
        <w:rPr>
          <w:rFonts w:ascii="Arial" w:hAnsi="Arial" w:cs="Arial"/>
        </w:rPr>
        <w:instrText xml:space="preserve"> ADDIN EN.CITE.DATA </w:instrText>
      </w:r>
      <w:r w:rsidR="00317C09" w:rsidRPr="00707868">
        <w:rPr>
          <w:rFonts w:ascii="Arial" w:hAnsi="Arial" w:cs="Arial"/>
        </w:rPr>
      </w:r>
      <w:r w:rsidR="00317C09" w:rsidRPr="00707868">
        <w:rPr>
          <w:rFonts w:ascii="Arial" w:hAnsi="Arial" w:cs="Arial"/>
        </w:rPr>
        <w:fldChar w:fldCharType="end"/>
      </w:r>
      <w:r w:rsidR="00317C09" w:rsidRPr="00330CD6">
        <w:rPr>
          <w:rFonts w:ascii="Arial" w:hAnsi="Arial" w:cs="Arial"/>
        </w:rPr>
      </w:r>
      <w:r w:rsidR="00317C09" w:rsidRPr="00330CD6">
        <w:rPr>
          <w:rFonts w:ascii="Arial" w:hAnsi="Arial" w:cs="Arial"/>
        </w:rPr>
        <w:fldChar w:fldCharType="separate"/>
      </w:r>
      <w:r w:rsidR="00317C09" w:rsidRPr="00330CD6">
        <w:rPr>
          <w:rFonts w:ascii="Arial" w:hAnsi="Arial" w:cs="Arial"/>
          <w:noProof/>
        </w:rPr>
        <w:t>(Islami et al., 2015)</w:t>
      </w:r>
      <w:r w:rsidR="00317C09" w:rsidRPr="00330CD6">
        <w:rPr>
          <w:rFonts w:ascii="Arial" w:hAnsi="Arial" w:cs="Arial"/>
        </w:rPr>
        <w:fldChar w:fldCharType="end"/>
      </w:r>
      <w:r w:rsidR="00317C09" w:rsidRPr="00330CD6">
        <w:rPr>
          <w:rFonts w:ascii="Arial" w:hAnsi="Arial" w:cs="Arial"/>
        </w:rPr>
        <w:t xml:space="preserve">  </w:t>
      </w:r>
      <w:r w:rsidR="007F03AF" w:rsidRPr="007F03AF">
        <w:rPr>
          <w:rFonts w:ascii="Arial" w:hAnsi="Arial" w:cs="Arial"/>
        </w:rPr>
        <w:t xml:space="preserve">More than half of all histologically confirmed breast cancer patients (N=385)  seen  between 1991 and 2005 at the Obafemi </w:t>
      </w:r>
      <w:proofErr w:type="spellStart"/>
      <w:r w:rsidR="007F03AF" w:rsidRPr="007F03AF">
        <w:rPr>
          <w:rFonts w:ascii="Arial" w:hAnsi="Arial" w:cs="Arial"/>
        </w:rPr>
        <w:t>Awolowo</w:t>
      </w:r>
      <w:proofErr w:type="spellEnd"/>
      <w:r w:rsidR="007F03AF" w:rsidRPr="007F03AF">
        <w:rPr>
          <w:rFonts w:ascii="Arial" w:hAnsi="Arial" w:cs="Arial"/>
        </w:rPr>
        <w:t xml:space="preserve"> University Teaching Hospital in Nigeria had metastatic disease and more than two-thirds had more than one secondary site on initial evaluation. The 1-year survival rate was 27%.</w:t>
      </w:r>
      <w:r w:rsidR="007F03AF" w:rsidRPr="007F03AF">
        <w:rPr>
          <w:rFonts w:ascii="Arial" w:hAnsi="Arial" w:cs="Arial"/>
        </w:rPr>
        <w:fldChar w:fldCharType="begin"/>
      </w:r>
      <w:r w:rsidR="007F03AF" w:rsidRPr="007F03AF">
        <w:rPr>
          <w:rFonts w:ascii="Arial" w:hAnsi="Arial" w:cs="Arial"/>
        </w:rPr>
        <w:instrText xml:space="preserve"> ADDIN EN.CITE &lt;EndNote&gt;&lt;Cite&gt;&lt;Author&gt;Adisa&lt;/Author&gt;&lt;Year&gt;2011&lt;/Year&gt;&lt;RecNum&gt;705&lt;/RecNum&gt;&lt;DisplayText&gt;(Adisa et al., 2011)&lt;/DisplayText&gt;&lt;record&gt;&lt;rec-number&gt;705&lt;/rec-number&gt;&lt;foreign-keys&gt;&lt;key app="EN" db-id="eaaxvsw0pdzd0me2d5cvpzrmtxff5vpaw9xf" timestamp="1447176889"&gt;705&lt;/key&gt;&lt;/foreign-keys&gt;&lt;ref-type name="Journal Article"&gt;17&lt;/ref-type&gt;&lt;contributors&gt;&lt;authors&gt;&lt;author&gt;Adisa, A. O.&lt;/author&gt;&lt;author&gt;Arowolo, O. A.&lt;/author&gt;&lt;author&gt;Akinkuolie, A. A.&lt;/author&gt;&lt;author&gt;Titiloye, N. A.&lt;/author&gt;&lt;author&gt;Alatise, O. I.&lt;/author&gt;&lt;author&gt;Lawal, O. O.&lt;/author&gt;&lt;author&gt;Adesunkanmi, A. R. K.&lt;/author&gt;&lt;/authors&gt;&lt;/contributors&gt;&lt;titles&gt;&lt;title&gt;Metastatic breast cancer in a Nigerian tertiary hospital&lt;/title&gt;&lt;secondary-title&gt;African Health Sciences&lt;/secondary-title&gt;&lt;/titles&gt;&lt;periodical&gt;&lt;full-title&gt;Afr Health Sci&lt;/full-title&gt;&lt;abbr-1&gt;African health sciences&lt;/abbr-1&gt;&lt;/periodical&gt;&lt;pages&gt;279-284&lt;/pages&gt;&lt;volume&gt;11&lt;/volume&gt;&lt;number&gt;2&lt;/number&gt;&lt;dates&gt;&lt;year&gt;2011&lt;/year&gt;&lt;/dates&gt;&lt;pub-location&gt;Kampala, Uganda&lt;/pub-location&gt;&lt;publisher&gt;Makerere Medical School&lt;/publisher&gt;&lt;isbn&gt;1680-6905&amp;#xD;1729-0503&lt;/isbn&gt;&lt;accession-num&gt;PMC3158525&lt;/accession-num&gt;&lt;urls&gt;&lt;related-urls&gt;&lt;url&gt;http://www.ncbi.nlm.nih.gov/pmc/articles/PMC3158525/&lt;/url&gt;&lt;/related-urls&gt;&lt;/urls&gt;&lt;remote-database-name&gt;PMC&lt;/remote-database-name&gt;&lt;/record&gt;&lt;/Cite&gt;&lt;/EndNote&gt;</w:instrText>
      </w:r>
      <w:r w:rsidR="007F03AF" w:rsidRPr="007F03AF">
        <w:rPr>
          <w:rFonts w:ascii="Arial" w:hAnsi="Arial" w:cs="Arial"/>
        </w:rPr>
        <w:fldChar w:fldCharType="separate"/>
      </w:r>
      <w:r w:rsidR="007F03AF" w:rsidRPr="007F03AF">
        <w:rPr>
          <w:rFonts w:ascii="Arial" w:hAnsi="Arial" w:cs="Arial"/>
          <w:noProof/>
        </w:rPr>
        <w:t>(Adisa et al., 2011)</w:t>
      </w:r>
      <w:r w:rsidR="007F03AF" w:rsidRPr="007F03AF">
        <w:rPr>
          <w:rFonts w:ascii="Arial" w:hAnsi="Arial" w:cs="Arial"/>
        </w:rPr>
        <w:fldChar w:fldCharType="end"/>
      </w:r>
      <w:r w:rsidR="007F03AF">
        <w:rPr>
          <w:rFonts w:ascii="Arial" w:hAnsi="Arial" w:cs="Arial"/>
        </w:rPr>
        <w:t xml:space="preserve"> </w:t>
      </w:r>
      <w:r w:rsidR="007F03AF">
        <w:t xml:space="preserve"> </w:t>
      </w:r>
      <w:r w:rsidR="00317C09" w:rsidRPr="00330CD6">
        <w:rPr>
          <w:rFonts w:ascii="Arial" w:hAnsi="Arial" w:cs="Arial"/>
        </w:rPr>
        <w:t xml:space="preserve">Of 297 patients with breast cancer seen at a hospital in Uganda between 1996 -2000, 77% presented with stage III or IV disease </w:t>
      </w:r>
      <w:r w:rsidR="00317C09" w:rsidRPr="00330CD6">
        <w:rPr>
          <w:rFonts w:ascii="Arial" w:hAnsi="Arial" w:cs="Arial"/>
        </w:rPr>
        <w:fldChar w:fldCharType="begin"/>
      </w:r>
      <w:r w:rsidR="00317C09" w:rsidRPr="00330CD6">
        <w:rPr>
          <w:rFonts w:ascii="Arial" w:hAnsi="Arial" w:cs="Arial"/>
        </w:rPr>
        <w:instrText xml:space="preserve"> ADDIN EN.CITE &lt;EndNote&gt;&lt;Cite&gt;&lt;Author&gt;Gakwaya&lt;/Author&gt;&lt;Year&gt;2008&lt;/Year&gt;&lt;RecNum&gt;663&lt;/RecNum&gt;&lt;DisplayText&gt;(Gakwaya et al., 2008b)&lt;/DisplayText&gt;&lt;record&gt;&lt;rec-number&gt;663&lt;/rec-number&gt;&lt;foreign-keys&gt;&lt;key app="EN" db-id="eaaxvsw0pdzd0me2d5cvpzrmtxff5vpaw9xf" timestamp="1446602628"&gt;663&lt;/key&gt;&lt;/foreign-keys&gt;&lt;ref-type name="Journal Article"&gt;17&lt;/ref-type&gt;&lt;contributors&gt;&lt;authors&gt;&lt;author&gt;Gakwaya, A.&lt;/author&gt;&lt;author&gt;Kigula-Mugambe, J. B.&lt;/author&gt;&lt;author&gt;Kavuma, A.&lt;/author&gt;&lt;author&gt;Luwaga, A.&lt;/author&gt;&lt;author&gt;Fualal, J.&lt;/author&gt;&lt;author&gt;Jombwe, J.&lt;/author&gt;&lt;author&gt;Galukande, M.&lt;/author&gt;&lt;author&gt;Kanyike, D.&lt;/author&gt;&lt;/authors&gt;&lt;/contributors&gt;&lt;titles&gt;&lt;title&gt;Cancer of the breast: 5-year survival in a tertiary hospital in Uganda&lt;/title&gt;&lt;secondary-title&gt;Br J Cancer&lt;/secondary-title&gt;&lt;/titles&gt;&lt;periodical&gt;&lt;full-title&gt;Br J Cancer&lt;/full-title&gt;&lt;/periodical&gt;&lt;pages&gt;63-67&lt;/pages&gt;&lt;volume&gt;99&lt;/volume&gt;&lt;number&gt;1&lt;/number&gt;&lt;dates&gt;&lt;year&gt;2008&lt;/year&gt;&lt;pub-dates&gt;&lt;date&gt;06/24/online&lt;/date&gt;&lt;/pub-dates&gt;&lt;/dates&gt;&lt;publisher&gt;Cancer Research UK&lt;/publisher&gt;&lt;isbn&gt;0007-0920&lt;/isbn&gt;&lt;urls&gt;&lt;related-urls&gt;&lt;url&gt;http://dx.doi.org/10.1038/sj.bjc.6604435&lt;/url&gt;&lt;/related-urls&gt;&lt;/urls&gt;&lt;/record&gt;&lt;/Cite&gt;&lt;/EndNote&gt;</w:instrText>
      </w:r>
      <w:r w:rsidR="00317C09" w:rsidRPr="00330CD6">
        <w:rPr>
          <w:rFonts w:ascii="Arial" w:hAnsi="Arial" w:cs="Arial"/>
        </w:rPr>
        <w:fldChar w:fldCharType="separate"/>
      </w:r>
      <w:r w:rsidR="00317C09" w:rsidRPr="00330CD6">
        <w:rPr>
          <w:rFonts w:ascii="Arial" w:hAnsi="Arial" w:cs="Arial"/>
          <w:noProof/>
        </w:rPr>
        <w:t>(Gakwaya et al., 2008b)</w:t>
      </w:r>
      <w:r w:rsidR="00317C09" w:rsidRPr="00330CD6">
        <w:rPr>
          <w:rFonts w:ascii="Arial" w:hAnsi="Arial" w:cs="Arial"/>
        </w:rPr>
        <w:fldChar w:fldCharType="end"/>
      </w:r>
      <w:r w:rsidR="0021544C">
        <w:rPr>
          <w:rFonts w:ascii="Arial" w:hAnsi="Arial" w:cs="Arial"/>
        </w:rPr>
        <w:t>,</w:t>
      </w:r>
      <w:r w:rsidR="00317C09" w:rsidRPr="00330CD6">
        <w:rPr>
          <w:rFonts w:ascii="Arial" w:hAnsi="Arial" w:cs="Arial"/>
        </w:rPr>
        <w:t xml:space="preserve"> </w:t>
      </w:r>
      <w:r w:rsidR="00317C09">
        <w:rPr>
          <w:rFonts w:ascii="Arial" w:hAnsi="Arial" w:cs="Arial"/>
        </w:rPr>
        <w:t>and 85.2% of 330 Ghanaian breast cancer patients had stage III or IV tumors.</w:t>
      </w:r>
      <w:r w:rsidR="00317C09">
        <w:rPr>
          <w:rFonts w:ascii="Arial" w:hAnsi="Arial" w:cs="Arial"/>
        </w:rPr>
        <w:fldChar w:fldCharType="begin"/>
      </w:r>
      <w:r w:rsidR="00317C09">
        <w:rPr>
          <w:rFonts w:ascii="Arial" w:hAnsi="Arial" w:cs="Arial"/>
        </w:rPr>
        <w:instrText xml:space="preserve"> ADDIN EN.CITE &lt;EndNote&gt;&lt;Cite&gt;&lt;Author&gt;Ohene-Yeboah&lt;/Author&gt;&lt;Year&gt;2012&lt;/Year&gt;&lt;RecNum&gt;681&lt;/RecNum&gt;&lt;DisplayText&gt;(Ohene-Yeboah and Adjei, 2012)&lt;/DisplayText&gt;&lt;record&gt;&lt;rec-number&gt;681&lt;/rec-number&gt;&lt;foreign-keys&gt;&lt;key app="EN" db-id="eaaxvsw0pdzd0me2d5cvpzrmtxff5vpaw9xf" timestamp="1446763921"&gt;681&lt;/key&gt;&lt;/foreign-keys&gt;&lt;ref-type name="Journal Article"&gt;17&lt;/ref-type&gt;&lt;contributors&gt;&lt;authors&gt;&lt;author&gt;Ohene-Yeboah, M.&lt;/author&gt;&lt;author&gt;Adjei, E.&lt;/author&gt;&lt;/authors&gt;&lt;/contributors&gt;&lt;titles&gt;&lt;title&gt;Breast Cancer in Kumasi, Ghana&lt;/title&gt;&lt;secondary-title&gt;Ghana Medical Journal&lt;/secondary-title&gt;&lt;/titles&gt;&lt;periodical&gt;&lt;full-title&gt;Ghana Medical Journal&lt;/full-title&gt;&lt;/periodical&gt;&lt;pages&gt;8-13&lt;/pages&gt;&lt;volume&gt;46&lt;/volume&gt;&lt;number&gt;1&lt;/number&gt;&lt;dates&gt;&lt;year&gt;2012&lt;/year&gt;&lt;/dates&gt;&lt;publisher&gt;Ghana Medical Association&lt;/publisher&gt;&lt;isbn&gt;0016-9560&lt;/isbn&gt;&lt;accession-num&gt;PMC3353503&lt;/accession-num&gt;&lt;urls&gt;&lt;related-urls&gt;&lt;url&gt;http://www.ncbi.nlm.nih.gov/pmc/articles/PMC3353503/&lt;/url&gt;&lt;/related-urls&gt;&lt;/urls&gt;&lt;remote-database-name&gt;PMC&lt;/remote-database-name&gt;&lt;/record&gt;&lt;/Cite&gt;&lt;/EndNote&gt;</w:instrText>
      </w:r>
      <w:r w:rsidR="00317C09">
        <w:rPr>
          <w:rFonts w:ascii="Arial" w:hAnsi="Arial" w:cs="Arial"/>
        </w:rPr>
        <w:fldChar w:fldCharType="separate"/>
      </w:r>
      <w:r w:rsidR="00317C09">
        <w:rPr>
          <w:rFonts w:ascii="Arial" w:hAnsi="Arial" w:cs="Arial"/>
          <w:noProof/>
        </w:rPr>
        <w:t>(Ohene-Yeboah and Adjei, 2012)</w:t>
      </w:r>
      <w:r w:rsidR="00317C09">
        <w:rPr>
          <w:rFonts w:ascii="Arial" w:hAnsi="Arial" w:cs="Arial"/>
        </w:rPr>
        <w:fldChar w:fldCharType="end"/>
      </w:r>
      <w:r w:rsidR="00317C09">
        <w:rPr>
          <w:rFonts w:ascii="Arial" w:hAnsi="Arial" w:cs="Arial"/>
        </w:rPr>
        <w:t xml:space="preserve"> </w:t>
      </w:r>
      <w:r w:rsidR="0021544C">
        <w:rPr>
          <w:rFonts w:ascii="Arial" w:hAnsi="Arial" w:cs="Arial"/>
        </w:rPr>
        <w:t xml:space="preserve"> </w:t>
      </w:r>
      <w:r w:rsidR="00317C09">
        <w:rPr>
          <w:rFonts w:ascii="Arial" w:hAnsi="Arial" w:cs="Arial"/>
        </w:rPr>
        <w:t>Similar results were found in a review of characteristics of women with breast cancer in several countries in Western Africa.</w:t>
      </w:r>
      <w:r w:rsidR="00317C09" w:rsidRPr="003653FC">
        <w:rPr>
          <w:rFonts w:ascii="Arial" w:hAnsi="Arial" w:cs="Arial"/>
        </w:rPr>
        <w:fldChar w:fldCharType="begin">
          <w:fldData xml:space="preserve">PEVuZE5vdGU+PENpdGU+PEF1dGhvcj5TaWdob2tvPC9BdXRob3I+PFllYXI+MjAxMzwvWWVhcj48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</w:fldData>
        </w:fldChar>
      </w:r>
      <w:r w:rsidR="00317C09">
        <w:rPr>
          <w:rFonts w:ascii="Arial" w:hAnsi="Arial" w:cs="Arial"/>
        </w:rPr>
        <w:instrText xml:space="preserve"> ADDIN EN.CITE </w:instrText>
      </w:r>
      <w:r w:rsidR="00317C09">
        <w:rPr>
          <w:rFonts w:ascii="Arial" w:hAnsi="Arial" w:cs="Arial"/>
        </w:rPr>
        <w:fldChar w:fldCharType="begin">
          <w:fldData xml:space="preserve">PEVuZE5vdGU+PENpdGU+PEF1dGhvcj5TaWdob2tvPC9BdXRob3I+PFllYXI+MjAxMzwvWWVhcj48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</w:fldData>
        </w:fldChar>
      </w:r>
      <w:r w:rsidR="00317C09">
        <w:rPr>
          <w:rFonts w:ascii="Arial" w:hAnsi="Arial" w:cs="Arial"/>
        </w:rPr>
        <w:instrText xml:space="preserve"> ADDIN EN.CITE.DATA </w:instrText>
      </w:r>
      <w:r w:rsidR="00317C09">
        <w:rPr>
          <w:rFonts w:ascii="Arial" w:hAnsi="Arial" w:cs="Arial"/>
        </w:rPr>
      </w:r>
      <w:r w:rsidR="00317C09">
        <w:rPr>
          <w:rFonts w:ascii="Arial" w:hAnsi="Arial" w:cs="Arial"/>
        </w:rPr>
        <w:fldChar w:fldCharType="end"/>
      </w:r>
      <w:r w:rsidR="00317C09" w:rsidRPr="003653FC">
        <w:rPr>
          <w:rFonts w:ascii="Arial" w:hAnsi="Arial" w:cs="Arial"/>
        </w:rPr>
      </w:r>
      <w:r w:rsidR="00317C09" w:rsidRPr="003653FC">
        <w:rPr>
          <w:rFonts w:ascii="Arial" w:hAnsi="Arial" w:cs="Arial"/>
        </w:rPr>
        <w:fldChar w:fldCharType="separate"/>
      </w:r>
      <w:r w:rsidR="00317C09" w:rsidRPr="003653FC">
        <w:rPr>
          <w:rFonts w:ascii="Arial" w:hAnsi="Arial" w:cs="Arial"/>
          <w:noProof/>
        </w:rPr>
        <w:t>(Sighoko et al., 2013)</w:t>
      </w:r>
      <w:r w:rsidR="00317C09" w:rsidRPr="003653FC">
        <w:rPr>
          <w:rFonts w:ascii="Arial" w:hAnsi="Arial" w:cs="Arial"/>
        </w:rPr>
        <w:fldChar w:fldCharType="end"/>
      </w:r>
      <w:r w:rsidR="00317C09" w:rsidRPr="003653FC">
        <w:rPr>
          <w:rFonts w:ascii="Arial" w:hAnsi="Arial" w:cs="Arial"/>
        </w:rPr>
        <w:t xml:space="preserve"> </w:t>
      </w:r>
    </w:p>
    <w:p w14:paraId="4418BF3F" w14:textId="77777777" w:rsidR="00D30D7B" w:rsidRDefault="00D30D7B" w:rsidP="0094004C">
      <w:pPr>
        <w:spacing w:after="0"/>
      </w:pPr>
    </w:p>
    <w:p w14:paraId="426E3F31" w14:textId="78B258FE" w:rsidR="0094004C" w:rsidRPr="00EF3DED" w:rsidRDefault="0094004C" w:rsidP="00EF3DED">
      <w:pPr>
        <w:pStyle w:val="Title"/>
      </w:pPr>
      <w:bookmarkStart w:id="25" w:name="d35137e349"/>
      <w:bookmarkStart w:id="26" w:name="_Toc434579660"/>
      <w:bookmarkStart w:id="27" w:name="_Toc434579832"/>
      <w:bookmarkStart w:id="28" w:name="_Toc436647374"/>
      <w:bookmarkStart w:id="29" w:name="_Toc436647474"/>
      <w:bookmarkStart w:id="30" w:name="_Toc436648270"/>
      <w:bookmarkEnd w:id="25"/>
      <w:r w:rsidRPr="00391698">
        <w:t>Infrastructure</w:t>
      </w:r>
      <w:bookmarkEnd w:id="26"/>
      <w:bookmarkEnd w:id="27"/>
      <w:bookmarkEnd w:id="28"/>
      <w:bookmarkEnd w:id="29"/>
      <w:bookmarkEnd w:id="30"/>
    </w:p>
    <w:p w14:paraId="5C5F580B" w14:textId="77777777" w:rsidR="00457071" w:rsidRDefault="007D389D" w:rsidP="00457071">
      <w:pPr>
        <w:spacing w:after="0"/>
        <w:rPr>
          <w:rFonts w:ascii="Arial" w:hAnsi="Arial" w:cs="Arial"/>
        </w:rPr>
      </w:pPr>
      <w:r w:rsidRPr="00B1423B">
        <w:rPr>
          <w:rFonts w:ascii="Arial" w:hAnsi="Arial" w:cs="Arial"/>
        </w:rPr>
        <w:t xml:space="preserve">Cancer care in any country is a costly, complex and multi-step </w:t>
      </w:r>
      <w:r w:rsidR="005C0C4B" w:rsidRPr="00B1423B">
        <w:rPr>
          <w:rFonts w:ascii="Arial" w:hAnsi="Arial" w:cs="Arial"/>
        </w:rPr>
        <w:t>endeavor</w:t>
      </w:r>
      <w:r w:rsidRPr="00B1423B">
        <w:rPr>
          <w:rFonts w:ascii="Arial" w:hAnsi="Arial" w:cs="Arial"/>
        </w:rPr>
        <w:t xml:space="preserve">, particularly for breast cancer, a </w:t>
      </w:r>
      <w:r w:rsidR="005C0C4B" w:rsidRPr="00B1423B">
        <w:rPr>
          <w:rFonts w:ascii="Arial" w:hAnsi="Arial" w:cs="Arial"/>
        </w:rPr>
        <w:t>heterogeneous</w:t>
      </w:r>
      <w:r w:rsidRPr="00B1423B">
        <w:rPr>
          <w:rFonts w:ascii="Arial" w:hAnsi="Arial" w:cs="Arial"/>
        </w:rPr>
        <w:t xml:space="preserve"> disease, where effective treatment is dependent on early detection and </w:t>
      </w:r>
      <w:r w:rsidR="005C0C4B" w:rsidRPr="00B1423B">
        <w:rPr>
          <w:rFonts w:ascii="Arial" w:hAnsi="Arial" w:cs="Arial"/>
        </w:rPr>
        <w:t>diagnosis</w:t>
      </w:r>
      <w:r w:rsidRPr="00B1423B">
        <w:rPr>
          <w:rFonts w:ascii="Arial" w:hAnsi="Arial" w:cs="Arial"/>
        </w:rPr>
        <w:t xml:space="preserve">.  Given that the majority of African countries spend less than 6% of their GNP on </w:t>
      </w:r>
      <w:r w:rsidR="00D80FD8">
        <w:rPr>
          <w:rFonts w:ascii="Arial" w:hAnsi="Arial" w:cs="Arial"/>
        </w:rPr>
        <w:t xml:space="preserve">all </w:t>
      </w:r>
      <w:r w:rsidR="00E50269" w:rsidRPr="00B1423B">
        <w:rPr>
          <w:rFonts w:ascii="Arial" w:hAnsi="Arial" w:cs="Arial"/>
        </w:rPr>
        <w:t>healthcare</w:t>
      </w:r>
      <w:r w:rsidRPr="00B1423B">
        <w:rPr>
          <w:rFonts w:ascii="Arial" w:hAnsi="Arial" w:cs="Arial"/>
        </w:rPr>
        <w:t xml:space="preserve">, which also must cover communicable diseases,  the scale of the problem can be </w:t>
      </w:r>
      <w:r w:rsidR="005C0C4B" w:rsidRPr="00B1423B">
        <w:rPr>
          <w:rFonts w:ascii="Arial" w:hAnsi="Arial" w:cs="Arial"/>
        </w:rPr>
        <w:t>overwhelming</w:t>
      </w:r>
      <w:r w:rsidRPr="00B1423B">
        <w:rPr>
          <w:rFonts w:ascii="Arial" w:hAnsi="Arial" w:cs="Arial"/>
        </w:rPr>
        <w:t>.</w:t>
      </w:r>
      <w:r w:rsidR="005C0C4B">
        <w:rPr>
          <w:rFonts w:ascii="Arial" w:hAnsi="Arial" w:cs="Arial"/>
        </w:rPr>
        <w:fldChar w:fldCharType="begin"/>
      </w:r>
      <w:r w:rsidR="005C0C4B">
        <w:rPr>
          <w:rFonts w:ascii="Arial" w:hAnsi="Arial" w:cs="Arial"/>
        </w:rPr>
        <w:instrText xml:space="preserve"> ADDIN EN.CITE &lt;EndNote&gt;&lt;Cite&gt;&lt;Author&gt;Strother&lt;/Author&gt;&lt;Year&gt;2013&lt;/Year&gt;&lt;RecNum&gt;675&lt;/RecNum&gt;&lt;DisplayText&gt;(Strother et al., 2013)&lt;/DisplayText&gt;&lt;record&gt;&lt;rec-number&gt;675&lt;/rec-number&gt;&lt;foreign-keys&gt;&lt;key app="EN" db-id="eaaxvsw0pdzd0me2d5cvpzrmtxff5vpaw9xf" timestamp="1446742561"&gt;675&lt;/key&gt;&lt;/foreign-keys&gt;&lt;ref-type name="Journal Article"&gt;17&lt;/ref-type&gt;&lt;contributors&gt;&lt;authors&gt;&lt;author&gt;Strother, R. M.&lt;/author&gt;&lt;author&gt;Asirwa, F. C.&lt;/author&gt;&lt;author&gt;Busakhala, N. B.&lt;/author&gt;&lt;author&gt;Njiru, E.&lt;/author&gt;&lt;author&gt;Orang’o, E.&lt;/author&gt;&lt;author&gt;Njuguna, F.&lt;/author&gt;&lt;author&gt;Carter, J.&lt;/author&gt;&lt;author&gt;Mega, A.&lt;/author&gt;&lt;author&gt;Mostert, S.&lt;/author&gt;&lt;author&gt;Kaspers, G. J. L.&lt;/author&gt;&lt;author&gt;Rosen, B.&lt;/author&gt;&lt;author&gt;Krzyzanowska, M. K.&lt;/author&gt;&lt;author&gt;Washington, S.&lt;/author&gt;&lt;author&gt;Skiles, J.&lt;/author&gt;&lt;author&gt;Griest, A.&lt;/author&gt;&lt;author&gt;Rosmarin, A. G.&lt;/author&gt;&lt;author&gt;Loehrer, P. J.&lt;/author&gt;&lt;/authors&gt;&lt;/contributors&gt;&lt;titles&gt;&lt;title&gt;AMPATH-Oncology: A model for comprehensive cancer care in sub-Saharan Africa&lt;/title&gt;&lt;secondary-title&gt;Journal of Cancer Policy&lt;/secondary-title&gt;&lt;/titles&gt;&lt;periodical&gt;&lt;full-title&gt;Journal of Cancer Policy&lt;/full-title&gt;&lt;/periodical&gt;&lt;pages&gt;e42-e48&lt;/pages&gt;&lt;volume&gt;1&lt;/volume&gt;&lt;number&gt;3–4&lt;/number&gt;&lt;keywords&gt;&lt;keyword&gt;Africa&lt;/keyword&gt;&lt;keyword&gt;Cancer&lt;/keyword&gt;&lt;keyword&gt;Kenya&lt;/keyword&gt;&lt;keyword&gt;International&lt;/keyword&gt;&lt;keyword&gt;Health care&lt;/keyword&gt;&lt;keyword&gt;Treatment&lt;/keyword&gt;&lt;keyword&gt;HIV/AIDS&lt;/keyword&gt;&lt;keyword&gt;Program development&lt;/keyword&gt;&lt;keyword&gt;Research&lt;/keyword&gt;&lt;keyword&gt;Chemotherapy&lt;/keyword&gt;&lt;/keywords&gt;&lt;dates&gt;&lt;year&gt;2013&lt;/year&gt;&lt;pub-dates&gt;&lt;date&gt;9//&lt;/date&gt;&lt;/pub-dates&gt;&lt;/dates&gt;&lt;isbn&gt;2213-5383&lt;/isbn&gt;&lt;urls&gt;&lt;related-urls&gt;&lt;url&gt;http://www.sciencedirect.com/science/article/pii/S2213538313000052&lt;/url&gt;&lt;/related-urls&gt;&lt;/urls&gt;&lt;electronic-resource-num&gt;http://dx.doi.org/10.1016/j.jcpo.2013.06.002&lt;/electronic-resource-num&gt;&lt;access-date&gt;2013/12//&lt;/access-date&gt;&lt;/record&gt;&lt;/Cite&gt;&lt;/EndNote&gt;</w:instrText>
      </w:r>
      <w:r w:rsidR="005C0C4B">
        <w:rPr>
          <w:rFonts w:ascii="Arial" w:hAnsi="Arial" w:cs="Arial"/>
        </w:rPr>
        <w:fldChar w:fldCharType="separate"/>
      </w:r>
      <w:r w:rsidR="005C0C4B">
        <w:rPr>
          <w:rFonts w:ascii="Arial" w:hAnsi="Arial" w:cs="Arial"/>
          <w:noProof/>
        </w:rPr>
        <w:t>(Strother et al., 2013)</w:t>
      </w:r>
      <w:r w:rsidR="005C0C4B">
        <w:rPr>
          <w:rFonts w:ascii="Arial" w:hAnsi="Arial" w:cs="Arial"/>
        </w:rPr>
        <w:fldChar w:fldCharType="end"/>
      </w:r>
      <w:r w:rsidR="005C0C4B" w:rsidRPr="00B1423B">
        <w:rPr>
          <w:rFonts w:ascii="Arial" w:hAnsi="Arial" w:cs="Arial"/>
        </w:rPr>
        <w:t xml:space="preserve"> </w:t>
      </w:r>
    </w:p>
    <w:p w14:paraId="01D1E914" w14:textId="5C68FEE6" w:rsidR="00457071" w:rsidRPr="00966770" w:rsidRDefault="00457071" w:rsidP="00966770">
      <w:pPr>
        <w:spacing w:after="0"/>
        <w:ind w:firstLine="720"/>
        <w:rPr>
          <w:rFonts w:ascii="Arial" w:hAnsi="Arial" w:cs="Arial"/>
          <w:vertAlign w:val="superscript"/>
        </w:rPr>
      </w:pPr>
      <w:r w:rsidRPr="00966770">
        <w:rPr>
          <w:rFonts w:ascii="Arial" w:hAnsi="Arial" w:cs="Arial"/>
        </w:rPr>
        <w:lastRenderedPageBreak/>
        <w:t>While some middle income African countries, such as South Africa and Ghana have several cancer centers, others have none.</w:t>
      </w:r>
      <w:r w:rsidRPr="00966770">
        <w:rPr>
          <w:rFonts w:ascii="Arial" w:hAnsi="Arial" w:cs="Arial"/>
        </w:rPr>
        <w:fldChar w:fldCharType="begin">
          <w:fldData xml:space="preserve">PEVuZE5vdGU+PENpdGU+PEF1dGhvcj5TdHVsYWM8L0F1dGhvcj48WWVhcj4yMDE1PC9ZZWFyPjxS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</w:fldData>
        </w:fldChar>
      </w:r>
      <w:r w:rsidRPr="00966770">
        <w:rPr>
          <w:rFonts w:ascii="Arial" w:hAnsi="Arial" w:cs="Arial"/>
        </w:rPr>
        <w:instrText xml:space="preserve"> ADDIN EN.CITE </w:instrText>
      </w:r>
      <w:r w:rsidRPr="00966770">
        <w:rPr>
          <w:rFonts w:ascii="Arial" w:hAnsi="Arial" w:cs="Arial"/>
        </w:rPr>
        <w:fldChar w:fldCharType="begin">
          <w:fldData xml:space="preserve">PEVuZE5vdGU+PENpdGU+PEF1dGhvcj5TdHVsYWM8L0F1dGhvcj48WWVhcj4yMDE1PC9ZZWFyPjxS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</w:fldData>
        </w:fldChar>
      </w:r>
      <w:r w:rsidRPr="00966770">
        <w:rPr>
          <w:rFonts w:ascii="Arial" w:hAnsi="Arial" w:cs="Arial"/>
        </w:rPr>
        <w:instrText xml:space="preserve"> ADDIN EN.CITE.DATA </w:instrText>
      </w:r>
      <w:r w:rsidRPr="00966770">
        <w:rPr>
          <w:rFonts w:ascii="Arial" w:hAnsi="Arial" w:cs="Arial"/>
        </w:rPr>
      </w:r>
      <w:r w:rsidRPr="00966770">
        <w:rPr>
          <w:rFonts w:ascii="Arial" w:hAnsi="Arial" w:cs="Arial"/>
        </w:rPr>
        <w:fldChar w:fldCharType="end"/>
      </w:r>
      <w:r w:rsidRPr="00966770">
        <w:rPr>
          <w:rFonts w:ascii="Arial" w:hAnsi="Arial" w:cs="Arial"/>
        </w:rPr>
      </w:r>
      <w:r w:rsidRPr="00966770">
        <w:rPr>
          <w:rFonts w:ascii="Arial" w:hAnsi="Arial" w:cs="Arial"/>
        </w:rPr>
        <w:fldChar w:fldCharType="separate"/>
      </w:r>
      <w:r w:rsidRPr="00966770">
        <w:rPr>
          <w:rFonts w:ascii="Arial" w:hAnsi="Arial" w:cs="Arial"/>
          <w:noProof/>
        </w:rPr>
        <w:t>(Stefan et al., 2013; Stulac et al., 2015)</w:t>
      </w:r>
      <w:r w:rsidRPr="00966770">
        <w:rPr>
          <w:rFonts w:ascii="Arial" w:hAnsi="Arial" w:cs="Arial"/>
        </w:rPr>
        <w:fldChar w:fldCharType="end"/>
      </w:r>
      <w:r w:rsidRPr="00966770">
        <w:rPr>
          <w:rFonts w:ascii="Arial" w:hAnsi="Arial" w:cs="Arial"/>
        </w:rPr>
        <w:t xml:space="preserve"> </w:t>
      </w:r>
      <w:r w:rsidR="0021544C">
        <w:rPr>
          <w:rFonts w:ascii="Arial" w:hAnsi="Arial" w:cs="Arial"/>
        </w:rPr>
        <w:t xml:space="preserve"> </w:t>
      </w:r>
      <w:r w:rsidRPr="00966770">
        <w:rPr>
          <w:rFonts w:ascii="Arial" w:hAnsi="Arial" w:cs="Arial"/>
        </w:rPr>
        <w:t xml:space="preserve">Among existing facilities, there are a lack of trained personnel and technology. For example, a 2013 review of </w:t>
      </w:r>
      <w:proofErr w:type="spellStart"/>
      <w:r w:rsidRPr="00966770">
        <w:rPr>
          <w:rFonts w:ascii="Arial" w:hAnsi="Arial" w:cs="Arial"/>
        </w:rPr>
        <w:t>teletherapy</w:t>
      </w:r>
      <w:proofErr w:type="spellEnd"/>
      <w:r w:rsidRPr="00966770">
        <w:rPr>
          <w:rFonts w:ascii="Arial" w:hAnsi="Arial" w:cs="Arial"/>
        </w:rPr>
        <w:t xml:space="preserve"> units in Africa found that the average number of units was 0.22 per million people in sub-Saharan Africa, </w:t>
      </w:r>
      <w:r w:rsidR="0021544C">
        <w:rPr>
          <w:rFonts w:ascii="Arial" w:hAnsi="Arial" w:cs="Arial"/>
        </w:rPr>
        <w:t>with</w:t>
      </w:r>
      <w:r w:rsidRPr="00966770">
        <w:rPr>
          <w:rFonts w:ascii="Arial" w:hAnsi="Arial" w:cs="Arial"/>
        </w:rPr>
        <w:t xml:space="preserve"> the majority </w:t>
      </w:r>
      <w:r w:rsidR="0021544C">
        <w:rPr>
          <w:rFonts w:ascii="Arial" w:hAnsi="Arial" w:cs="Arial"/>
        </w:rPr>
        <w:t>being located</w:t>
      </w:r>
      <w:r w:rsidR="0021544C" w:rsidRPr="00966770">
        <w:rPr>
          <w:rFonts w:ascii="Arial" w:hAnsi="Arial" w:cs="Arial"/>
        </w:rPr>
        <w:t xml:space="preserve"> </w:t>
      </w:r>
      <w:r w:rsidRPr="00966770">
        <w:rPr>
          <w:rFonts w:ascii="Arial" w:hAnsi="Arial" w:cs="Arial"/>
        </w:rPr>
        <w:t xml:space="preserve">in urban referral hospitals. Many </w:t>
      </w:r>
      <w:r w:rsidR="0021544C">
        <w:rPr>
          <w:rFonts w:ascii="Arial" w:hAnsi="Arial" w:cs="Arial"/>
        </w:rPr>
        <w:t xml:space="preserve">African </w:t>
      </w:r>
      <w:r w:rsidRPr="00966770">
        <w:rPr>
          <w:rFonts w:ascii="Arial" w:hAnsi="Arial" w:cs="Arial"/>
        </w:rPr>
        <w:t xml:space="preserve">countries have </w:t>
      </w:r>
      <w:r w:rsidR="0021544C">
        <w:rPr>
          <w:rFonts w:ascii="Arial" w:hAnsi="Arial" w:cs="Arial"/>
        </w:rPr>
        <w:t>no</w:t>
      </w:r>
      <w:r w:rsidR="0021544C" w:rsidRPr="00966770">
        <w:rPr>
          <w:rFonts w:ascii="Arial" w:hAnsi="Arial" w:cs="Arial"/>
        </w:rPr>
        <w:t xml:space="preserve"> </w:t>
      </w:r>
      <w:r w:rsidRPr="00966770">
        <w:rPr>
          <w:rFonts w:ascii="Arial" w:hAnsi="Arial" w:cs="Arial"/>
        </w:rPr>
        <w:t>radiotherapy machine</w:t>
      </w:r>
      <w:r w:rsidR="0021544C">
        <w:rPr>
          <w:rFonts w:ascii="Arial" w:hAnsi="Arial" w:cs="Arial"/>
        </w:rPr>
        <w:t>s at all.</w:t>
      </w:r>
      <w:r w:rsidRPr="00966770">
        <w:rPr>
          <w:rFonts w:ascii="Arial" w:hAnsi="Arial" w:cs="Arial"/>
        </w:rPr>
        <w:fldChar w:fldCharType="begin"/>
      </w:r>
      <w:r w:rsidRPr="00966770">
        <w:rPr>
          <w:rFonts w:ascii="Arial" w:hAnsi="Arial" w:cs="Arial"/>
        </w:rPr>
        <w:instrText xml:space="preserve"> ADDIN EN.CITE &lt;EndNote&gt;&lt;Cite&gt;&lt;Author&gt;Abdel-Wahab&lt;/Author&gt;&lt;Year&gt;2013&lt;/Year&gt;&lt;RecNum&gt;657&lt;/RecNum&gt;&lt;DisplayText&gt;(Abdel-Wahab et al., 2013)&lt;/DisplayText&gt;&lt;record&gt;&lt;rec-number&gt;657&lt;/rec-number&gt;&lt;foreign-keys&gt;&lt;key app="EN" db-id="eaaxvsw0pdzd0me2d5cvpzrmtxff5vpaw9xf" timestamp="1446161854"&gt;657&lt;/key&gt;&lt;/foreign-keys&gt;&lt;ref-type name="Journal Article"&gt;17&lt;/ref-type&gt;&lt;contributors&gt;&lt;authors&gt;&lt;author&gt;Abdel-Wahab, M.&lt;/author&gt;&lt;author&gt;Bourque, J. M.&lt;/author&gt;&lt;author&gt;Pynda, Y.&lt;/author&gt;&lt;author&gt;Izewska, J.&lt;/author&gt;&lt;author&gt;Van der Merwe, D.&lt;/author&gt;&lt;author&gt;Zubizarreta, E.&lt;/author&gt;&lt;author&gt;Rosenblatt, E.&lt;/author&gt;&lt;/authors&gt;&lt;/contributors&gt;&lt;auth-address&gt;International Atomic Energy Agency, Vienna, Austria. wahabm@ccf.org&lt;/auth-address&gt;&lt;titles&gt;&lt;title&gt;Status of radiotherapy resources in Africa: an International Atomic Energy Agency analysis&lt;/title&gt;&lt;secondary-title&gt;Lancet Oncol&lt;/secondary-title&gt;&lt;/titles&gt;&lt;periodical&gt;&lt;full-title&gt;Lancet Oncol&lt;/full-title&gt;&lt;abbr-1&gt;The lancet oncology&lt;/abbr-1&gt;&lt;/periodical&gt;&lt;pages&gt;e168-75&lt;/pages&gt;&lt;volume&gt;14&lt;/volume&gt;&lt;number&gt;4&lt;/number&gt;&lt;edition&gt;2013/04/09&lt;/edition&gt;&lt;keywords&gt;&lt;keyword&gt;Africa/epidemiology&lt;/keyword&gt;&lt;keyword&gt;Brachytherapy&lt;/keyword&gt;&lt;keyword&gt;Developing Countries&lt;/keyword&gt;&lt;keyword&gt;Health Resources&lt;/keyword&gt;&lt;keyword&gt;Health Services Needs and Demand&lt;/keyword&gt;&lt;keyword&gt;Humans&lt;/keyword&gt;&lt;keyword&gt;International Agencies&lt;/keyword&gt;&lt;keyword&gt;Neoplasms/epidemiology/ radiotherapy&lt;/keyword&gt;&lt;keyword&gt;Radiation Oncology&lt;/keyword&gt;&lt;/keywords&gt;&lt;dates&gt;&lt;year&gt;2013&lt;/year&gt;&lt;pub-dates&gt;&lt;date&gt;Apr&lt;/date&gt;&lt;/pub-dates&gt;&lt;/dates&gt;&lt;isbn&gt;1474-5488 (Electronic)&amp;#xD;1470-2045 (Linking)&lt;/isbn&gt;&lt;accession-num&gt;23561748&lt;/accession-num&gt;&lt;urls&gt;&lt;related-urls&gt;&lt;url&gt;http://ac.els-cdn.com/S1470204512705326/1-s2.0-S1470204512705326-main.pdf?_tid=09c14882-7e96-11e5-a58c-00000aab0f01&amp;amp;acdnat=1446162037_31f5a680d476ff47b67a6ba463937432&lt;/url&gt;&lt;/related-urls&gt;&lt;/urls&gt;&lt;electronic-resource-num&gt;10.1016/s1470-2045(12)70532-6&lt;/electronic-resource-num&gt;&lt;remote-database-provider&gt;NLM&lt;/remote-database-provider&gt;&lt;language&gt;eng&lt;/language&gt;&lt;/record&gt;&lt;/Cite&gt;&lt;/EndNote&gt;</w:instrText>
      </w:r>
      <w:r w:rsidRPr="00966770">
        <w:rPr>
          <w:rFonts w:ascii="Arial" w:hAnsi="Arial" w:cs="Arial"/>
        </w:rPr>
        <w:fldChar w:fldCharType="separate"/>
      </w:r>
      <w:r w:rsidRPr="00966770">
        <w:rPr>
          <w:rFonts w:ascii="Arial" w:hAnsi="Arial" w:cs="Arial"/>
          <w:noProof/>
        </w:rPr>
        <w:t>(Abdel-Wahab et al., 2013)</w:t>
      </w:r>
      <w:r w:rsidRPr="00966770">
        <w:rPr>
          <w:rFonts w:ascii="Arial" w:hAnsi="Arial" w:cs="Arial"/>
        </w:rPr>
        <w:fldChar w:fldCharType="end"/>
      </w:r>
      <w:r w:rsidRPr="00966770">
        <w:rPr>
          <w:rFonts w:ascii="Arial" w:hAnsi="Arial" w:cs="Arial"/>
        </w:rPr>
        <w:t xml:space="preserve"> </w:t>
      </w:r>
    </w:p>
    <w:p w14:paraId="15259777" w14:textId="4307AE19" w:rsidR="0021544C" w:rsidRDefault="005C0C4B" w:rsidP="00E50269">
      <w:pPr>
        <w:spacing w:after="0"/>
        <w:ind w:firstLine="720"/>
        <w:rPr>
          <w:rFonts w:ascii="Arial" w:hAnsi="Arial" w:cs="Arial"/>
        </w:rPr>
      </w:pPr>
      <w:r w:rsidRPr="00B1423B">
        <w:rPr>
          <w:rFonts w:ascii="Arial" w:hAnsi="Arial" w:cs="Arial"/>
        </w:rPr>
        <w:t xml:space="preserve">With a history of </w:t>
      </w:r>
      <w:r w:rsidR="0021544C">
        <w:rPr>
          <w:rFonts w:ascii="Arial" w:hAnsi="Arial" w:cs="Arial"/>
        </w:rPr>
        <w:t xml:space="preserve">profound </w:t>
      </w:r>
      <w:r w:rsidRPr="00B1423B">
        <w:rPr>
          <w:rFonts w:ascii="Arial" w:hAnsi="Arial" w:cs="Arial"/>
        </w:rPr>
        <w:t xml:space="preserve">lack of investment in breast health </w:t>
      </w:r>
      <w:r w:rsidR="00286C1B" w:rsidRPr="00B1423B">
        <w:rPr>
          <w:rFonts w:ascii="Arial" w:hAnsi="Arial" w:cs="Arial"/>
        </w:rPr>
        <w:t>care</w:t>
      </w:r>
      <w:r w:rsidR="0021544C">
        <w:rPr>
          <w:rFonts w:ascii="Arial" w:hAnsi="Arial" w:cs="Arial"/>
        </w:rPr>
        <w:t>,</w:t>
      </w:r>
      <w:r w:rsidRPr="00B1423B">
        <w:rPr>
          <w:rFonts w:ascii="Arial" w:hAnsi="Arial" w:cs="Arial"/>
        </w:rPr>
        <w:t xml:space="preserve"> the question of ‘where to start’ is difficult to answer.  However a number of African countries in partnership with international agencies are making significant strides in improving </w:t>
      </w:r>
      <w:r w:rsidR="00B1423B">
        <w:rPr>
          <w:rFonts w:ascii="Arial" w:hAnsi="Arial" w:cs="Arial"/>
        </w:rPr>
        <w:t xml:space="preserve">components of </w:t>
      </w:r>
      <w:r w:rsidRPr="00B1423B">
        <w:rPr>
          <w:rFonts w:ascii="Arial" w:hAnsi="Arial" w:cs="Arial"/>
        </w:rPr>
        <w:t xml:space="preserve">breast health care. </w:t>
      </w:r>
      <w:r>
        <w:rPr>
          <w:rFonts w:ascii="Arial" w:hAnsi="Arial" w:cs="Arial"/>
        </w:rPr>
        <w:t>In addition, tools such as the</w:t>
      </w:r>
      <w:r w:rsidR="00B1423B">
        <w:rPr>
          <w:rFonts w:ascii="Arial" w:hAnsi="Arial" w:cs="Arial"/>
        </w:rPr>
        <w:t xml:space="preserve"> </w:t>
      </w:r>
      <w:r w:rsidR="00B1423B" w:rsidRPr="00591E7C">
        <w:rPr>
          <w:rFonts w:ascii="Arial" w:hAnsi="Arial" w:cs="Arial"/>
        </w:rPr>
        <w:t>Breast Health Global Initiative</w:t>
      </w:r>
      <w:r w:rsidR="00B1423B">
        <w:rPr>
          <w:rFonts w:ascii="Arial" w:hAnsi="Arial" w:cs="Arial"/>
        </w:rPr>
        <w:t>’s</w:t>
      </w:r>
      <w:r w:rsidR="00B1423B" w:rsidRPr="00591E7C">
        <w:rPr>
          <w:rFonts w:ascii="Arial" w:hAnsi="Arial" w:cs="Arial"/>
        </w:rPr>
        <w:t xml:space="preserve"> (BHGI) ‘evidence-based, economically feasible, and culturally appropriate’</w:t>
      </w:r>
      <w:r w:rsidR="00B1423B">
        <w:rPr>
          <w:rFonts w:ascii="Arial" w:hAnsi="Arial" w:cs="Arial"/>
        </w:rPr>
        <w:t xml:space="preserve"> guidelines for breast health care can allow countries to implement programs that are most appropriate to their resource level.   These guidelines</w:t>
      </w:r>
      <w:r w:rsidR="00B1423B" w:rsidRPr="00591E7C">
        <w:rPr>
          <w:rFonts w:ascii="Arial" w:hAnsi="Arial" w:cs="Arial"/>
        </w:rPr>
        <w:t xml:space="preserve"> were developed according to a 4-tiered system, depending on the availability of resources, and classified as </w:t>
      </w:r>
      <w:r w:rsidR="00B1423B">
        <w:rPr>
          <w:rFonts w:ascii="Arial" w:hAnsi="Arial" w:cs="Arial"/>
        </w:rPr>
        <w:t>‘</w:t>
      </w:r>
      <w:r w:rsidR="00B1423B" w:rsidRPr="00591E7C">
        <w:rPr>
          <w:rFonts w:ascii="Arial" w:hAnsi="Arial" w:cs="Arial"/>
          <w:bCs/>
        </w:rPr>
        <w:t>basic</w:t>
      </w:r>
      <w:r w:rsidR="00B1423B">
        <w:rPr>
          <w:rFonts w:ascii="Arial" w:hAnsi="Arial" w:cs="Arial"/>
          <w:bCs/>
        </w:rPr>
        <w:t>’, ‘limited’</w:t>
      </w:r>
      <w:r w:rsidR="00B1423B" w:rsidRPr="00591E7C">
        <w:rPr>
          <w:rFonts w:ascii="Arial" w:hAnsi="Arial" w:cs="Arial"/>
          <w:bCs/>
        </w:rPr>
        <w:t xml:space="preserve">, </w:t>
      </w:r>
      <w:r w:rsidR="00B1423B">
        <w:rPr>
          <w:rFonts w:ascii="Arial" w:hAnsi="Arial" w:cs="Arial"/>
          <w:bCs/>
        </w:rPr>
        <w:t>‘</w:t>
      </w:r>
      <w:r w:rsidR="00B1423B" w:rsidRPr="00591E7C">
        <w:rPr>
          <w:rFonts w:ascii="Arial" w:hAnsi="Arial" w:cs="Arial"/>
          <w:bCs/>
        </w:rPr>
        <w:t>enhanced</w:t>
      </w:r>
      <w:r w:rsidR="00B1423B">
        <w:rPr>
          <w:rFonts w:ascii="Arial" w:hAnsi="Arial" w:cs="Arial"/>
          <w:bCs/>
        </w:rPr>
        <w:t>’</w:t>
      </w:r>
      <w:r w:rsidR="00B1423B" w:rsidRPr="00591E7C">
        <w:rPr>
          <w:rFonts w:ascii="Arial" w:hAnsi="Arial" w:cs="Arial"/>
          <w:bCs/>
        </w:rPr>
        <w:t xml:space="preserve"> and </w:t>
      </w:r>
      <w:r w:rsidR="00B1423B">
        <w:rPr>
          <w:rFonts w:ascii="Arial" w:hAnsi="Arial" w:cs="Arial"/>
          <w:bCs/>
        </w:rPr>
        <w:t>‘</w:t>
      </w:r>
      <w:r w:rsidR="00B1423B" w:rsidRPr="00591E7C">
        <w:rPr>
          <w:rFonts w:ascii="Arial" w:hAnsi="Arial" w:cs="Arial"/>
          <w:bCs/>
        </w:rPr>
        <w:t>maximal</w:t>
      </w:r>
      <w:r w:rsidR="00B1423B">
        <w:rPr>
          <w:rFonts w:ascii="Arial" w:hAnsi="Arial" w:cs="Arial"/>
          <w:bCs/>
        </w:rPr>
        <w:t>’</w:t>
      </w:r>
      <w:r w:rsidR="00B1423B" w:rsidRPr="00591E7C">
        <w:rPr>
          <w:rFonts w:ascii="Arial" w:hAnsi="Arial" w:cs="Arial"/>
          <w:bCs/>
        </w:rPr>
        <w:t xml:space="preserve"> level</w:t>
      </w:r>
      <w:r w:rsidR="00B1423B" w:rsidRPr="00591E7C">
        <w:rPr>
          <w:rFonts w:ascii="Arial" w:hAnsi="Arial" w:cs="Arial"/>
        </w:rPr>
        <w:t xml:space="preserve"> services. </w:t>
      </w:r>
      <w:r w:rsidR="00B1423B">
        <w:rPr>
          <w:rFonts w:ascii="Arial" w:hAnsi="Arial" w:cs="Arial"/>
        </w:rPr>
        <w:t>For example, for early detection programs, b</w:t>
      </w:r>
      <w:r w:rsidR="00B1423B" w:rsidRPr="00591E7C">
        <w:rPr>
          <w:rFonts w:ascii="Arial" w:hAnsi="Arial" w:cs="Arial"/>
        </w:rPr>
        <w:t xml:space="preserve">asic level services are </w:t>
      </w:r>
      <w:r w:rsidR="00B1423B">
        <w:rPr>
          <w:rFonts w:ascii="Arial" w:hAnsi="Arial" w:cs="Arial"/>
        </w:rPr>
        <w:t>appropriate</w:t>
      </w:r>
      <w:r w:rsidR="00B1423B" w:rsidRPr="00591E7C">
        <w:rPr>
          <w:rFonts w:ascii="Arial" w:hAnsi="Arial" w:cs="Arial"/>
        </w:rPr>
        <w:t xml:space="preserve"> where </w:t>
      </w:r>
      <w:r w:rsidR="00B1423B">
        <w:rPr>
          <w:rFonts w:ascii="Arial" w:hAnsi="Arial" w:cs="Arial"/>
        </w:rPr>
        <w:t>mammography services</w:t>
      </w:r>
      <w:r w:rsidR="00B1423B" w:rsidRPr="00591E7C">
        <w:rPr>
          <w:rFonts w:ascii="Arial" w:hAnsi="Arial" w:cs="Arial"/>
        </w:rPr>
        <w:t xml:space="preserve"> are unlikely to be available</w:t>
      </w:r>
      <w:r w:rsidR="00B1423B">
        <w:rPr>
          <w:rFonts w:ascii="Arial" w:hAnsi="Arial" w:cs="Arial"/>
        </w:rPr>
        <w:t>, and encompass breast health awareness campaigns</w:t>
      </w:r>
      <w:r w:rsidR="00B1423B" w:rsidRPr="00591E7C">
        <w:rPr>
          <w:rFonts w:ascii="Arial" w:hAnsi="Arial" w:cs="Arial"/>
        </w:rPr>
        <w:t xml:space="preserve"> emphasize obtaining a history of symptoms suggestive of breast cancer and </w:t>
      </w:r>
      <w:r w:rsidR="00B1423B">
        <w:rPr>
          <w:rFonts w:ascii="Arial" w:hAnsi="Arial" w:cs="Arial"/>
        </w:rPr>
        <w:t xml:space="preserve">CBE </w:t>
      </w:r>
      <w:r w:rsidR="00B1423B" w:rsidRPr="00591E7C">
        <w:rPr>
          <w:rFonts w:ascii="Arial" w:hAnsi="Arial" w:cs="Arial"/>
        </w:rPr>
        <w:t xml:space="preserve">in women who seek medical care.  </w:t>
      </w:r>
      <w:r w:rsidR="00B1423B" w:rsidRPr="00591E7C">
        <w:rPr>
          <w:rFonts w:ascii="Arial" w:hAnsi="Arial" w:cs="Arial"/>
          <w:bCs/>
        </w:rPr>
        <w:t xml:space="preserve">Limited level services </w:t>
      </w:r>
      <w:r w:rsidR="00B1423B" w:rsidRPr="00591E7C">
        <w:rPr>
          <w:rFonts w:ascii="Arial" w:hAnsi="Arial" w:cs="Arial"/>
        </w:rPr>
        <w:t>are intended for areas with resources for diagnostic imaging, such as ultrasound and mammography, but not for mammographic screening</w:t>
      </w:r>
      <w:r w:rsidR="00B1423B">
        <w:rPr>
          <w:rFonts w:ascii="Arial" w:hAnsi="Arial" w:cs="Arial"/>
        </w:rPr>
        <w:t>.</w:t>
      </w:r>
      <w:r w:rsidR="00B1423B">
        <w:rPr>
          <w:rFonts w:ascii="Arial" w:hAnsi="Arial" w:cs="Arial"/>
        </w:rPr>
        <w:fldChar w:fldCharType="begin">
          <w:fldData xml:space="preserve">PEVuZE5vdGU+PENpdGU+PEF1dGhvcj5TbWl0aDwvQXV0aG9yPjxZZWFyPjIwMDY8L1llYXI+PFJl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PEVuZE5vdGU+PENpdGU+PEF1dGhvcj5TbWl0aDwvQXV0aG9yPjxZZWFyPjIwMDY8L1llYXI+PFJl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00B1423B">
        <w:rPr>
          <w:rFonts w:ascii="Arial" w:hAnsi="Arial" w:cs="Arial"/>
        </w:rPr>
      </w:r>
      <w:r w:rsidR="00B1423B">
        <w:rPr>
          <w:rFonts w:ascii="Arial" w:hAnsi="Arial" w:cs="Arial"/>
        </w:rPr>
        <w:fldChar w:fldCharType="separate"/>
      </w:r>
      <w:r w:rsidR="00B1423B">
        <w:rPr>
          <w:rFonts w:ascii="Arial" w:hAnsi="Arial" w:cs="Arial"/>
          <w:noProof/>
        </w:rPr>
        <w:t>(Anderson et al., 2011; Anderson et al., 2008; Smith et al., 2006)</w:t>
      </w:r>
      <w:r w:rsidR="00B1423B">
        <w:rPr>
          <w:rFonts w:ascii="Arial" w:hAnsi="Arial" w:cs="Arial"/>
        </w:rPr>
        <w:fldChar w:fldCharType="end"/>
      </w:r>
      <w:r w:rsidR="00B1423B" w:rsidRPr="00591E7C">
        <w:rPr>
          <w:rFonts w:ascii="Arial" w:hAnsi="Arial" w:cs="Arial"/>
        </w:rPr>
        <w:t xml:space="preserve"> </w:t>
      </w:r>
    </w:p>
    <w:p w14:paraId="5000529C" w14:textId="4581AAD3" w:rsidR="0021544C" w:rsidRPr="0086755E" w:rsidRDefault="005E7491" w:rsidP="00B0148A">
      <w:pPr>
        <w:spacing w:after="0"/>
        <w:ind w:firstLine="720"/>
        <w:rPr>
          <w:rFonts w:ascii="Arial" w:hAnsi="Arial" w:cs="Arial"/>
        </w:rPr>
      </w:pPr>
      <w:r w:rsidRPr="0086755E">
        <w:rPr>
          <w:rFonts w:ascii="Arial" w:hAnsi="Arial" w:cs="Arial"/>
        </w:rPr>
        <w:t>The International Atomic Energy Agency (IAEA) Program for Action for Cancer Therapy (PACT) carries out comprehensive cancer control capacity and needs assessments, known as ‘</w:t>
      </w:r>
      <w:proofErr w:type="spellStart"/>
      <w:r w:rsidRPr="0086755E">
        <w:rPr>
          <w:rFonts w:ascii="Arial" w:hAnsi="Arial" w:cs="Arial"/>
        </w:rPr>
        <w:t>imPACT</w:t>
      </w:r>
      <w:proofErr w:type="spellEnd"/>
      <w:r w:rsidRPr="0086755E">
        <w:rPr>
          <w:rFonts w:ascii="Arial" w:hAnsi="Arial" w:cs="Arial"/>
        </w:rPr>
        <w:t>’ review missions, and in 2014 completed reviews in 10 countries, including Mozambique, and Rwanda. In Mozambique</w:t>
      </w:r>
      <w:r w:rsidR="0086755E" w:rsidRPr="0086755E">
        <w:rPr>
          <w:rFonts w:ascii="Arial" w:hAnsi="Arial" w:cs="Arial"/>
        </w:rPr>
        <w:t>, k</w:t>
      </w:r>
      <w:r w:rsidRPr="0086755E">
        <w:rPr>
          <w:rFonts w:ascii="Arial" w:hAnsi="Arial" w:cs="Arial"/>
        </w:rPr>
        <w:t>ey challenges</w:t>
      </w:r>
      <w:r w:rsidR="0086755E" w:rsidRPr="0086755E">
        <w:rPr>
          <w:rFonts w:ascii="Arial" w:hAnsi="Arial" w:cs="Arial"/>
        </w:rPr>
        <w:t xml:space="preserve"> identified </w:t>
      </w:r>
      <w:r w:rsidR="0086755E">
        <w:rPr>
          <w:rFonts w:ascii="Arial" w:hAnsi="Arial" w:cs="Arial"/>
        </w:rPr>
        <w:t>were</w:t>
      </w:r>
      <w:r w:rsidRPr="0086755E">
        <w:rPr>
          <w:rFonts w:ascii="Arial" w:hAnsi="Arial" w:cs="Arial"/>
        </w:rPr>
        <w:t xml:space="preserve"> (i) human</w:t>
      </w:r>
      <w:r w:rsidR="0086755E" w:rsidRPr="0086755E">
        <w:rPr>
          <w:rFonts w:ascii="Arial" w:hAnsi="Arial" w:cs="Arial"/>
        </w:rPr>
        <w:t xml:space="preserve"> </w:t>
      </w:r>
      <w:r w:rsidRPr="0086755E">
        <w:rPr>
          <w:rFonts w:ascii="Arial" w:hAnsi="Arial" w:cs="Arial"/>
        </w:rPr>
        <w:t>resource needs for different disciplines related to</w:t>
      </w:r>
      <w:r w:rsidR="0086755E" w:rsidRPr="0086755E">
        <w:rPr>
          <w:rFonts w:ascii="Arial" w:hAnsi="Arial" w:cs="Arial"/>
        </w:rPr>
        <w:t xml:space="preserve"> </w:t>
      </w:r>
      <w:r w:rsidRPr="0086755E">
        <w:rPr>
          <w:rFonts w:ascii="Arial" w:hAnsi="Arial" w:cs="Arial"/>
        </w:rPr>
        <w:t>cancer care and control; (ii) capacity requirements in</w:t>
      </w:r>
      <w:r w:rsidR="0086755E" w:rsidRPr="0086755E">
        <w:rPr>
          <w:rFonts w:ascii="Arial" w:hAnsi="Arial" w:cs="Arial"/>
        </w:rPr>
        <w:t xml:space="preserve"> </w:t>
      </w:r>
      <w:r w:rsidRPr="0086755E">
        <w:rPr>
          <w:rFonts w:ascii="Arial" w:hAnsi="Arial" w:cs="Arial"/>
        </w:rPr>
        <w:t>infrastructure, equipment and workforce at the tertiary</w:t>
      </w:r>
      <w:r w:rsidR="0086755E" w:rsidRPr="0086755E">
        <w:rPr>
          <w:rFonts w:ascii="Arial" w:hAnsi="Arial" w:cs="Arial"/>
        </w:rPr>
        <w:t xml:space="preserve"> </w:t>
      </w:r>
      <w:r w:rsidRPr="0086755E">
        <w:rPr>
          <w:rFonts w:ascii="Arial" w:hAnsi="Arial" w:cs="Arial"/>
        </w:rPr>
        <w:t>level to ensure access to timely and efficient treatment</w:t>
      </w:r>
      <w:r w:rsidR="0086755E" w:rsidRPr="0086755E">
        <w:rPr>
          <w:rFonts w:ascii="Arial" w:hAnsi="Arial" w:cs="Arial"/>
        </w:rPr>
        <w:t xml:space="preserve"> </w:t>
      </w:r>
      <w:r w:rsidRPr="0086755E">
        <w:rPr>
          <w:rFonts w:ascii="Arial" w:hAnsi="Arial" w:cs="Arial"/>
        </w:rPr>
        <w:t xml:space="preserve">for early detection </w:t>
      </w:r>
      <w:r w:rsidR="0086755E" w:rsidRPr="0086755E">
        <w:rPr>
          <w:rFonts w:ascii="Arial" w:hAnsi="Arial" w:cs="Arial"/>
        </w:rPr>
        <w:t>programs</w:t>
      </w:r>
      <w:r w:rsidRPr="0086755E">
        <w:rPr>
          <w:rFonts w:ascii="Arial" w:hAnsi="Arial" w:cs="Arial"/>
        </w:rPr>
        <w:t>; and, (iii) lack of</w:t>
      </w:r>
      <w:r w:rsidR="0086755E" w:rsidRPr="0086755E">
        <w:rPr>
          <w:rFonts w:ascii="Arial" w:hAnsi="Arial" w:cs="Arial"/>
        </w:rPr>
        <w:t xml:space="preserve"> </w:t>
      </w:r>
      <w:r w:rsidRPr="0086755E">
        <w:rPr>
          <w:rFonts w:ascii="Arial" w:hAnsi="Arial" w:cs="Arial"/>
        </w:rPr>
        <w:t>radiotherapy services.</w:t>
      </w:r>
      <w:r w:rsidR="0086755E" w:rsidRPr="0086755E">
        <w:rPr>
          <w:rFonts w:ascii="Arial" w:hAnsi="Arial" w:cs="Arial"/>
        </w:rPr>
        <w:t xml:space="preserve"> A </w:t>
      </w:r>
      <w:r w:rsidRPr="0086755E">
        <w:rPr>
          <w:rFonts w:ascii="Arial" w:hAnsi="Arial" w:cs="Arial"/>
        </w:rPr>
        <w:t>National Strategic Plan (July 2014 – June 2019),</w:t>
      </w:r>
      <w:r w:rsidR="0086755E" w:rsidRPr="0086755E">
        <w:rPr>
          <w:rFonts w:ascii="Arial" w:hAnsi="Arial" w:cs="Arial"/>
        </w:rPr>
        <w:t xml:space="preserve"> addresses </w:t>
      </w:r>
      <w:r w:rsidRPr="0086755E">
        <w:rPr>
          <w:rFonts w:ascii="Arial" w:hAnsi="Arial" w:cs="Arial"/>
        </w:rPr>
        <w:t>cancer</w:t>
      </w:r>
      <w:r w:rsidR="0086755E" w:rsidRPr="0086755E">
        <w:rPr>
          <w:rFonts w:ascii="Arial" w:hAnsi="Arial" w:cs="Arial"/>
        </w:rPr>
        <w:t xml:space="preserve"> policies, including </w:t>
      </w:r>
      <w:r w:rsidRPr="0086755E">
        <w:rPr>
          <w:rFonts w:ascii="Arial" w:hAnsi="Arial" w:cs="Arial"/>
        </w:rPr>
        <w:t>a national plan</w:t>
      </w:r>
      <w:r w:rsidR="0086755E" w:rsidRPr="0086755E">
        <w:rPr>
          <w:rFonts w:ascii="Arial" w:hAnsi="Arial" w:cs="Arial"/>
        </w:rPr>
        <w:t xml:space="preserve"> </w:t>
      </w:r>
      <w:r w:rsidRPr="0086755E">
        <w:rPr>
          <w:rFonts w:ascii="Arial" w:hAnsi="Arial" w:cs="Arial"/>
        </w:rPr>
        <w:t>to allocate resources to all cancer care components</w:t>
      </w:r>
      <w:r w:rsidR="0086755E" w:rsidRPr="0086755E">
        <w:rPr>
          <w:rFonts w:ascii="Arial" w:hAnsi="Arial" w:cs="Arial"/>
        </w:rPr>
        <w:t xml:space="preserve"> </w:t>
      </w:r>
      <w:r w:rsidRPr="0086755E">
        <w:rPr>
          <w:rFonts w:ascii="Arial" w:hAnsi="Arial" w:cs="Arial"/>
        </w:rPr>
        <w:t>(including radiation therapy) at eleven provincial</w:t>
      </w:r>
      <w:r w:rsidR="0086755E" w:rsidRPr="0086755E">
        <w:rPr>
          <w:rFonts w:ascii="Arial" w:hAnsi="Arial" w:cs="Arial"/>
        </w:rPr>
        <w:t xml:space="preserve"> </w:t>
      </w:r>
      <w:r w:rsidRPr="0086755E">
        <w:rPr>
          <w:rFonts w:ascii="Arial" w:hAnsi="Arial" w:cs="Arial"/>
        </w:rPr>
        <w:t>hospitals and one cent</w:t>
      </w:r>
      <w:r w:rsidR="0086755E" w:rsidRPr="0086755E">
        <w:rPr>
          <w:rFonts w:ascii="Arial" w:hAnsi="Arial" w:cs="Arial"/>
        </w:rPr>
        <w:t>er</w:t>
      </w:r>
      <w:r w:rsidRPr="0086755E">
        <w:rPr>
          <w:rFonts w:ascii="Arial" w:hAnsi="Arial" w:cs="Arial"/>
        </w:rPr>
        <w:t xml:space="preserve"> of excellence</w:t>
      </w:r>
      <w:r w:rsidR="0086755E" w:rsidRPr="0086755E">
        <w:rPr>
          <w:rFonts w:ascii="Arial" w:hAnsi="Arial" w:cs="Arial"/>
        </w:rPr>
        <w:t>.</w:t>
      </w:r>
      <w:r w:rsidR="0086755E" w:rsidRPr="0086755E">
        <w:rPr>
          <w:rFonts w:ascii="Arial" w:hAnsi="Arial" w:cs="Arial"/>
        </w:rPr>
        <w:fldChar w:fldCharType="begin"/>
      </w:r>
      <w:r w:rsidR="00891BEB">
        <w:rPr>
          <w:rFonts w:ascii="Arial" w:hAnsi="Arial" w:cs="Arial"/>
        </w:rPr>
        <w:instrText xml:space="preserve"> ADDIN EN.CITE &lt;EndNote&gt;&lt;Cite&gt;&lt;Author&gt;IAEA&lt;/Author&gt;&lt;Year&gt;2015&lt;/Year&gt;&lt;RecNum&gt;702&lt;/RecNum&gt;&lt;DisplayText&gt;(IAEA, 2015c)&lt;/DisplayText&gt;&lt;record&gt;&lt;rec-number&gt;702&lt;/rec-number&gt;&lt;foreign-keys&gt;&lt;key app="EN" db-id="eaaxvsw0pdzd0me2d5cvpzrmtxff5vpaw9xf" timestamp="1447113287"&gt;702&lt;/key&gt;&lt;/foreign-keys&gt;&lt;ref-type name="Report"&gt;27&lt;/ref-type&gt;&lt;contributors&gt;&lt;authors&gt;&lt;author&gt;IAEA&lt;/author&gt;&lt;/authors&gt;&lt;/contributors&gt;&lt;titles&gt;&lt;title&gt;Technical Cooperation Report for 2014: report by the Director General&lt;/title&gt;&lt;/titles&gt;&lt;number&gt;GC(59)/INF/3&lt;/number&gt;&lt;dates&gt;&lt;year&gt;2015&lt;/year&gt;&lt;/dates&gt;&lt;urls&gt;&lt;related-urls&gt;&lt;url&gt;https://www.iaea.org/technicalcooperation/Home/index.html&lt;/url&gt;&lt;/related-urls&gt;&lt;/urls&gt;&lt;access-date&gt;11/9/2015&lt;/access-date&gt;&lt;/record&gt;&lt;/Cite&gt;&lt;/EndNote&gt;</w:instrText>
      </w:r>
      <w:r w:rsidR="0086755E" w:rsidRPr="0086755E">
        <w:rPr>
          <w:rFonts w:ascii="Arial" w:hAnsi="Arial" w:cs="Arial"/>
        </w:rPr>
        <w:fldChar w:fldCharType="separate"/>
      </w:r>
      <w:r w:rsidR="00891BEB">
        <w:rPr>
          <w:rFonts w:ascii="Arial" w:hAnsi="Arial" w:cs="Arial"/>
          <w:noProof/>
        </w:rPr>
        <w:t>(IAEA, 2015c)</w:t>
      </w:r>
      <w:r w:rsidR="0086755E" w:rsidRPr="0086755E">
        <w:rPr>
          <w:rFonts w:ascii="Arial" w:hAnsi="Arial" w:cs="Arial"/>
        </w:rPr>
        <w:fldChar w:fldCharType="end"/>
      </w:r>
      <w:r w:rsidR="0086755E" w:rsidRPr="0086755E">
        <w:rPr>
          <w:rFonts w:ascii="Arial" w:hAnsi="Arial" w:cs="Arial"/>
        </w:rPr>
        <w:t xml:space="preserve"> </w:t>
      </w:r>
    </w:p>
    <w:p w14:paraId="76ABAEB8" w14:textId="68556F64" w:rsidR="005E7491" w:rsidRPr="00891BEB" w:rsidRDefault="005E7491" w:rsidP="005013DE">
      <w:pPr>
        <w:autoSpaceDE w:val="0"/>
        <w:autoSpaceDN w:val="0"/>
        <w:adjustRightInd w:val="0"/>
        <w:spacing w:before="0" w:beforeAutospacing="0" w:after="0" w:afterAutospacing="0"/>
        <w:ind w:firstLine="720"/>
        <w:rPr>
          <w:rFonts w:ascii="Arial" w:hAnsi="Arial" w:cs="Arial"/>
        </w:rPr>
      </w:pPr>
      <w:r w:rsidRPr="0086755E">
        <w:rPr>
          <w:rFonts w:ascii="Arial" w:hAnsi="Arial" w:cs="Arial"/>
        </w:rPr>
        <w:t>A critical barrier to providing cancer care in LMICs</w:t>
      </w:r>
      <w:r w:rsidR="0086755E" w:rsidRPr="0086755E">
        <w:rPr>
          <w:rFonts w:ascii="Arial" w:hAnsi="Arial" w:cs="Arial"/>
        </w:rPr>
        <w:t xml:space="preserve"> </w:t>
      </w:r>
      <w:r w:rsidRPr="0086755E">
        <w:rPr>
          <w:rFonts w:ascii="Arial" w:hAnsi="Arial" w:cs="Arial"/>
        </w:rPr>
        <w:t>is the profound shortage of health professionals.</w:t>
      </w:r>
      <w:r w:rsidR="0086755E" w:rsidRPr="0086755E">
        <w:rPr>
          <w:rFonts w:ascii="Arial" w:hAnsi="Arial" w:cs="Arial"/>
        </w:rPr>
        <w:t xml:space="preserve"> </w:t>
      </w:r>
      <w:r w:rsidRPr="0086755E">
        <w:rPr>
          <w:rFonts w:ascii="Arial" w:hAnsi="Arial" w:cs="Arial"/>
        </w:rPr>
        <w:t xml:space="preserve">According to WHO, 57 countries worldwide </w:t>
      </w:r>
      <w:r w:rsidR="0086755E" w:rsidRPr="0086755E">
        <w:rPr>
          <w:rFonts w:ascii="Arial" w:hAnsi="Arial" w:cs="Arial"/>
        </w:rPr>
        <w:t xml:space="preserve">including 36 in sub-Saharan Africa, </w:t>
      </w:r>
      <w:r w:rsidRPr="0086755E">
        <w:rPr>
          <w:rFonts w:ascii="Arial" w:hAnsi="Arial" w:cs="Arial"/>
        </w:rPr>
        <w:t>are</w:t>
      </w:r>
      <w:r w:rsidR="0086755E" w:rsidRPr="0086755E">
        <w:rPr>
          <w:rFonts w:ascii="Arial" w:hAnsi="Arial" w:cs="Arial"/>
        </w:rPr>
        <w:t xml:space="preserve"> </w:t>
      </w:r>
      <w:r w:rsidRPr="0086755E">
        <w:rPr>
          <w:rFonts w:ascii="Arial" w:hAnsi="Arial" w:cs="Arial"/>
        </w:rPr>
        <w:t>experiencing a critical shortage of health professionals</w:t>
      </w:r>
      <w:r w:rsidR="0086755E" w:rsidRPr="0086755E">
        <w:rPr>
          <w:rFonts w:ascii="Arial" w:hAnsi="Arial" w:cs="Arial"/>
        </w:rPr>
        <w:t xml:space="preserve"> including surgeons</w:t>
      </w:r>
      <w:r w:rsidR="0021544C">
        <w:rPr>
          <w:rFonts w:ascii="Arial" w:hAnsi="Arial" w:cs="Arial"/>
        </w:rPr>
        <w:t>,</w:t>
      </w:r>
      <w:r w:rsidR="0086755E" w:rsidRPr="0086755E">
        <w:rPr>
          <w:rFonts w:ascii="Arial" w:hAnsi="Arial" w:cs="Arial"/>
        </w:rPr>
        <w:t xml:space="preserve"> radiologists, nurses and </w:t>
      </w:r>
      <w:proofErr w:type="gramStart"/>
      <w:r w:rsidR="0086755E" w:rsidRPr="0086755E">
        <w:rPr>
          <w:rFonts w:ascii="Arial" w:hAnsi="Arial" w:cs="Arial"/>
        </w:rPr>
        <w:t>oncologists</w:t>
      </w:r>
      <w:r w:rsidRPr="0086755E">
        <w:rPr>
          <w:rFonts w:ascii="Arial" w:hAnsi="Arial" w:cs="Arial"/>
        </w:rPr>
        <w:t>.</w:t>
      </w:r>
      <w:proofErr w:type="gramEnd"/>
      <w:r w:rsidR="0086755E" w:rsidRPr="0086755E">
        <w:rPr>
          <w:rFonts w:ascii="Arial" w:hAnsi="Arial" w:cs="Arial"/>
        </w:rPr>
        <w:fldChar w:fldCharType="begin">
          <w:fldData xml:space="preserve">PEVuZE5vdGU+PENpdGU+PEF1dGhvcj5LaW5naGFtPC9BdXRob3I+PFllYXI+MjAxMzwvWWVhcj48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</w:fldData>
        </w:fldChar>
      </w:r>
      <w:r w:rsidR="00891BEB">
        <w:rPr>
          <w:rFonts w:ascii="Arial" w:hAnsi="Arial" w:cs="Arial"/>
        </w:rPr>
        <w:instrText xml:space="preserve"> ADDIN EN.CITE </w:instrText>
      </w:r>
      <w:r w:rsidR="00891BEB">
        <w:rPr>
          <w:rFonts w:ascii="Arial" w:hAnsi="Arial" w:cs="Arial"/>
        </w:rPr>
        <w:fldChar w:fldCharType="begin">
          <w:fldData xml:space="preserve">PEVuZE5vdGU+PENpdGU+PEF1dGhvcj5LaW5naGFtPC9BdXRob3I+PFllYXI+MjAxMzwvWWVhcj48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</w:fldData>
        </w:fldChar>
      </w:r>
      <w:r w:rsidR="00891BEB">
        <w:rPr>
          <w:rFonts w:ascii="Arial" w:hAnsi="Arial" w:cs="Arial"/>
        </w:rPr>
        <w:instrText xml:space="preserve"> ADDIN EN.CITE.DATA </w:instrText>
      </w:r>
      <w:r w:rsidR="00891BEB">
        <w:rPr>
          <w:rFonts w:ascii="Arial" w:hAnsi="Arial" w:cs="Arial"/>
        </w:rPr>
      </w:r>
      <w:r w:rsidR="00891BEB">
        <w:rPr>
          <w:rFonts w:ascii="Arial" w:hAnsi="Arial" w:cs="Arial"/>
        </w:rPr>
        <w:fldChar w:fldCharType="end"/>
      </w:r>
      <w:r w:rsidR="0086755E" w:rsidRPr="0086755E">
        <w:rPr>
          <w:rFonts w:ascii="Arial" w:hAnsi="Arial" w:cs="Arial"/>
        </w:rPr>
      </w:r>
      <w:r w:rsidR="0086755E" w:rsidRPr="0086755E">
        <w:rPr>
          <w:rFonts w:ascii="Arial" w:hAnsi="Arial" w:cs="Arial"/>
        </w:rPr>
        <w:fldChar w:fldCharType="separate"/>
      </w:r>
      <w:r w:rsidR="00891BEB">
        <w:rPr>
          <w:rFonts w:ascii="Arial" w:hAnsi="Arial" w:cs="Arial"/>
          <w:noProof/>
        </w:rPr>
        <w:t>(IAEA, 2015c; Kingham et al., 2013; Stulac et al., 2015)</w:t>
      </w:r>
      <w:r w:rsidR="0086755E" w:rsidRPr="0086755E">
        <w:rPr>
          <w:rFonts w:ascii="Arial" w:hAnsi="Arial" w:cs="Arial"/>
        </w:rPr>
        <w:fldChar w:fldCharType="end"/>
      </w:r>
      <w:r w:rsidR="00C8034A">
        <w:rPr>
          <w:rFonts w:ascii="Arial" w:hAnsi="Arial" w:cs="Arial"/>
        </w:rPr>
        <w:t xml:space="preserve">  </w:t>
      </w:r>
      <w:r w:rsidRPr="00891BEB">
        <w:rPr>
          <w:rFonts w:ascii="Arial" w:hAnsi="Arial" w:cs="Arial"/>
        </w:rPr>
        <w:t>In order to achieve</w:t>
      </w:r>
      <w:r w:rsidR="00C8034A" w:rsidRPr="00891BEB">
        <w:rPr>
          <w:rFonts w:ascii="Arial" w:hAnsi="Arial" w:cs="Arial"/>
        </w:rPr>
        <w:t xml:space="preserve"> </w:t>
      </w:r>
      <w:r w:rsidRPr="00891BEB">
        <w:rPr>
          <w:rFonts w:ascii="Arial" w:hAnsi="Arial" w:cs="Arial"/>
        </w:rPr>
        <w:t xml:space="preserve">sustainable </w:t>
      </w:r>
      <w:r w:rsidR="00C8034A" w:rsidRPr="00891BEB">
        <w:rPr>
          <w:rFonts w:ascii="Arial" w:hAnsi="Arial" w:cs="Arial"/>
        </w:rPr>
        <w:t xml:space="preserve">breast </w:t>
      </w:r>
      <w:r w:rsidRPr="00891BEB">
        <w:rPr>
          <w:rFonts w:ascii="Arial" w:hAnsi="Arial" w:cs="Arial"/>
        </w:rPr>
        <w:t>cancer control capacity in developing</w:t>
      </w:r>
      <w:r w:rsidR="00C8034A" w:rsidRPr="00891BEB">
        <w:rPr>
          <w:rFonts w:ascii="Arial" w:hAnsi="Arial" w:cs="Arial"/>
        </w:rPr>
        <w:t xml:space="preserve"> </w:t>
      </w:r>
      <w:r w:rsidRPr="00891BEB">
        <w:rPr>
          <w:rFonts w:ascii="Arial" w:hAnsi="Arial" w:cs="Arial"/>
        </w:rPr>
        <w:t xml:space="preserve">countries, and in Africa in particular, </w:t>
      </w:r>
      <w:r w:rsidR="00C8034A" w:rsidRPr="00891BEB">
        <w:rPr>
          <w:rFonts w:ascii="Arial" w:hAnsi="Arial" w:cs="Arial"/>
        </w:rPr>
        <w:t>a large increase in</w:t>
      </w:r>
      <w:r w:rsidRPr="00891BEB">
        <w:rPr>
          <w:rFonts w:ascii="Arial" w:hAnsi="Arial" w:cs="Arial"/>
        </w:rPr>
        <w:t xml:space="preserve"> professionals trained locally or</w:t>
      </w:r>
      <w:r w:rsidR="00C8034A" w:rsidRPr="00891BEB">
        <w:rPr>
          <w:rFonts w:ascii="Arial" w:hAnsi="Arial" w:cs="Arial"/>
        </w:rPr>
        <w:t xml:space="preserve"> </w:t>
      </w:r>
      <w:r w:rsidRPr="00891BEB">
        <w:rPr>
          <w:rFonts w:ascii="Arial" w:hAnsi="Arial" w:cs="Arial"/>
        </w:rPr>
        <w:t>regionally is needed</w:t>
      </w:r>
      <w:r w:rsidR="00C8034A" w:rsidRPr="00891BEB">
        <w:rPr>
          <w:rFonts w:ascii="Arial" w:hAnsi="Arial" w:cs="Arial"/>
        </w:rPr>
        <w:t xml:space="preserve">.  </w:t>
      </w:r>
      <w:r w:rsidRPr="00891BEB">
        <w:rPr>
          <w:rFonts w:ascii="Arial" w:hAnsi="Arial" w:cs="Arial"/>
        </w:rPr>
        <w:t xml:space="preserve"> </w:t>
      </w:r>
      <w:r w:rsidR="00C8034A" w:rsidRPr="00891BEB">
        <w:rPr>
          <w:rFonts w:ascii="Arial" w:hAnsi="Arial" w:cs="Arial"/>
        </w:rPr>
        <w:t xml:space="preserve">IAEA-PACT </w:t>
      </w:r>
      <w:r w:rsidR="005013DE">
        <w:rPr>
          <w:rFonts w:ascii="Arial" w:hAnsi="Arial" w:cs="Arial"/>
        </w:rPr>
        <w:t xml:space="preserve">has </w:t>
      </w:r>
      <w:r w:rsidR="00C8034A" w:rsidRPr="00891BEB">
        <w:rPr>
          <w:rFonts w:ascii="Arial" w:hAnsi="Arial" w:cs="Arial"/>
        </w:rPr>
        <w:t xml:space="preserve">called for </w:t>
      </w:r>
      <w:r w:rsidRPr="00891BEB">
        <w:rPr>
          <w:rFonts w:ascii="Arial" w:hAnsi="Arial" w:cs="Arial"/>
        </w:rPr>
        <w:t xml:space="preserve"> measures </w:t>
      </w:r>
      <w:r w:rsidR="005013DE">
        <w:rPr>
          <w:rFonts w:ascii="Arial" w:hAnsi="Arial" w:cs="Arial"/>
        </w:rPr>
        <w:t xml:space="preserve">to </w:t>
      </w:r>
      <w:r w:rsidRPr="00891BEB">
        <w:rPr>
          <w:rFonts w:ascii="Arial" w:hAnsi="Arial" w:cs="Arial"/>
        </w:rPr>
        <w:t>strengthen local recruitment and ensure retention of</w:t>
      </w:r>
      <w:r w:rsidR="00C8034A" w:rsidRPr="00891BEB">
        <w:rPr>
          <w:rFonts w:ascii="Arial" w:hAnsi="Arial" w:cs="Arial"/>
        </w:rPr>
        <w:t xml:space="preserve"> </w:t>
      </w:r>
      <w:r w:rsidRPr="00891BEB">
        <w:rPr>
          <w:rFonts w:ascii="Arial" w:hAnsi="Arial" w:cs="Arial"/>
        </w:rPr>
        <w:t xml:space="preserve">graduates </w:t>
      </w:r>
      <w:r w:rsidR="00891BEB" w:rsidRPr="00891BEB">
        <w:rPr>
          <w:rFonts w:ascii="Arial" w:hAnsi="Arial" w:cs="Arial"/>
        </w:rPr>
        <w:t>from national training program</w:t>
      </w:r>
      <w:r w:rsidRPr="00891BEB">
        <w:rPr>
          <w:rFonts w:ascii="Arial" w:hAnsi="Arial" w:cs="Arial"/>
        </w:rPr>
        <w:t>s</w:t>
      </w:r>
      <w:r w:rsidR="00C8034A" w:rsidRPr="00891BEB">
        <w:rPr>
          <w:rFonts w:ascii="Arial" w:hAnsi="Arial" w:cs="Arial"/>
        </w:rPr>
        <w:t xml:space="preserve">, and is currently supporting </w:t>
      </w:r>
      <w:r w:rsidRPr="00891BEB">
        <w:rPr>
          <w:rFonts w:ascii="Arial" w:hAnsi="Arial" w:cs="Arial"/>
        </w:rPr>
        <w:t>Virtual University for Cancer</w:t>
      </w:r>
      <w:r w:rsidR="00C8034A" w:rsidRPr="00891BEB">
        <w:rPr>
          <w:rFonts w:ascii="Arial" w:hAnsi="Arial" w:cs="Arial"/>
        </w:rPr>
        <w:t xml:space="preserve"> </w:t>
      </w:r>
      <w:r w:rsidRPr="00891BEB">
        <w:rPr>
          <w:rFonts w:ascii="Arial" w:hAnsi="Arial" w:cs="Arial"/>
        </w:rPr>
        <w:t xml:space="preserve">Control </w:t>
      </w:r>
      <w:r w:rsidR="00C8034A" w:rsidRPr="00891BEB">
        <w:rPr>
          <w:rFonts w:ascii="Arial" w:hAnsi="Arial" w:cs="Arial"/>
        </w:rPr>
        <w:lastRenderedPageBreak/>
        <w:t>network (</w:t>
      </w:r>
      <w:proofErr w:type="spellStart"/>
      <w:r w:rsidR="00C8034A" w:rsidRPr="00891BEB">
        <w:rPr>
          <w:rFonts w:ascii="Arial" w:hAnsi="Arial" w:cs="Arial"/>
        </w:rPr>
        <w:t>VUCCnet</w:t>
      </w:r>
      <w:proofErr w:type="spellEnd"/>
      <w:r w:rsidR="00C8034A" w:rsidRPr="00891BEB">
        <w:rPr>
          <w:rFonts w:ascii="Arial" w:hAnsi="Arial" w:cs="Arial"/>
        </w:rPr>
        <w:t xml:space="preserve">) and the Regional African Cancer Training network (RACT): A training </w:t>
      </w:r>
      <w:r w:rsidR="00811085" w:rsidRPr="00891BEB">
        <w:rPr>
          <w:rFonts w:ascii="Arial" w:hAnsi="Arial" w:cs="Arial"/>
        </w:rPr>
        <w:t xml:space="preserve">program </w:t>
      </w:r>
      <w:r w:rsidR="00C8034A" w:rsidRPr="00891BEB">
        <w:rPr>
          <w:rFonts w:ascii="Arial" w:hAnsi="Arial" w:cs="Arial"/>
        </w:rPr>
        <w:t xml:space="preserve">on-site at several cancer </w:t>
      </w:r>
      <w:proofErr w:type="spellStart"/>
      <w:r w:rsidR="00C8034A" w:rsidRPr="00891BEB">
        <w:rPr>
          <w:rFonts w:ascii="Arial" w:hAnsi="Arial" w:cs="Arial"/>
        </w:rPr>
        <w:t>centres</w:t>
      </w:r>
      <w:proofErr w:type="spellEnd"/>
      <w:r w:rsidR="00C8034A" w:rsidRPr="00891BEB">
        <w:rPr>
          <w:rFonts w:ascii="Arial" w:hAnsi="Arial" w:cs="Arial"/>
        </w:rPr>
        <w:t xml:space="preserve"> in sub-Saharan Africa,</w:t>
      </w:r>
      <w:r w:rsidRPr="00891BEB">
        <w:rPr>
          <w:rFonts w:ascii="Arial" w:hAnsi="Arial" w:cs="Arial"/>
        </w:rPr>
        <w:t xml:space="preserve"> in collaboration with WHO, IARC,</w:t>
      </w:r>
      <w:r w:rsidR="00C8034A" w:rsidRPr="00891BEB">
        <w:rPr>
          <w:rFonts w:ascii="Arial" w:hAnsi="Arial" w:cs="Arial"/>
        </w:rPr>
        <w:t xml:space="preserve"> </w:t>
      </w:r>
      <w:r w:rsidRPr="00891BEB">
        <w:rPr>
          <w:rFonts w:ascii="Arial" w:hAnsi="Arial" w:cs="Arial"/>
        </w:rPr>
        <w:t xml:space="preserve">the </w:t>
      </w:r>
      <w:r w:rsidR="005013DE">
        <w:rPr>
          <w:rFonts w:ascii="Arial" w:hAnsi="Arial" w:cs="Arial"/>
        </w:rPr>
        <w:t>Union for International Cancer Control (</w:t>
      </w:r>
      <w:r w:rsidRPr="00891BEB">
        <w:rPr>
          <w:rFonts w:ascii="Arial" w:hAnsi="Arial" w:cs="Arial"/>
        </w:rPr>
        <w:t>UICC</w:t>
      </w:r>
      <w:r w:rsidR="005013DE">
        <w:rPr>
          <w:rFonts w:ascii="Arial" w:hAnsi="Arial" w:cs="Arial"/>
        </w:rPr>
        <w:t>)</w:t>
      </w:r>
      <w:r w:rsidRPr="00891BEB">
        <w:rPr>
          <w:rFonts w:ascii="Arial" w:hAnsi="Arial" w:cs="Arial"/>
        </w:rPr>
        <w:t>, the US National Cancer Institute (US NCI)</w:t>
      </w:r>
      <w:r w:rsidR="005013DE">
        <w:rPr>
          <w:rFonts w:ascii="Arial" w:hAnsi="Arial" w:cs="Arial"/>
        </w:rPr>
        <w:t>,</w:t>
      </w:r>
      <w:r w:rsidR="00C8034A" w:rsidRPr="00891BEB">
        <w:rPr>
          <w:rFonts w:ascii="Arial" w:hAnsi="Arial" w:cs="Arial"/>
        </w:rPr>
        <w:t xml:space="preserve"> </w:t>
      </w:r>
      <w:r w:rsidRPr="00891BEB">
        <w:rPr>
          <w:rFonts w:ascii="Arial" w:hAnsi="Arial" w:cs="Arial"/>
        </w:rPr>
        <w:t xml:space="preserve">the African </w:t>
      </w:r>
      <w:r w:rsidR="00891BEB" w:rsidRPr="00891BEB">
        <w:rPr>
          <w:rFonts w:ascii="Arial" w:hAnsi="Arial" w:cs="Arial"/>
        </w:rPr>
        <w:t>Organization</w:t>
      </w:r>
      <w:r w:rsidRPr="00891BEB">
        <w:rPr>
          <w:rFonts w:ascii="Arial" w:hAnsi="Arial" w:cs="Arial"/>
        </w:rPr>
        <w:t xml:space="preserve"> for Research and Training</w:t>
      </w:r>
      <w:r w:rsidR="00C8034A" w:rsidRPr="00891BEB">
        <w:rPr>
          <w:rFonts w:ascii="Arial" w:hAnsi="Arial" w:cs="Arial"/>
        </w:rPr>
        <w:t xml:space="preserve"> </w:t>
      </w:r>
      <w:r w:rsidRPr="00891BEB">
        <w:rPr>
          <w:rFonts w:ascii="Arial" w:hAnsi="Arial" w:cs="Arial"/>
        </w:rPr>
        <w:t>in Cancer (AORTIC)</w:t>
      </w:r>
      <w:r w:rsidR="00C8034A" w:rsidRPr="00891BEB">
        <w:rPr>
          <w:rFonts w:ascii="Arial" w:hAnsi="Arial" w:cs="Arial"/>
        </w:rPr>
        <w:t>, and</w:t>
      </w:r>
      <w:r w:rsidR="005013DE">
        <w:rPr>
          <w:rFonts w:ascii="Arial" w:hAnsi="Arial" w:cs="Arial"/>
        </w:rPr>
        <w:t xml:space="preserve"> with private sector funding from</w:t>
      </w:r>
      <w:r w:rsidR="00C8034A" w:rsidRPr="00891BEB">
        <w:rPr>
          <w:rFonts w:ascii="Arial" w:hAnsi="Arial" w:cs="Arial"/>
        </w:rPr>
        <w:t xml:space="preserve"> Roche</w:t>
      </w:r>
      <w:r w:rsidRPr="00891BEB">
        <w:rPr>
          <w:rFonts w:ascii="Arial" w:hAnsi="Arial" w:cs="Arial"/>
        </w:rPr>
        <w:t>.</w:t>
      </w:r>
      <w:r w:rsidR="00C8034A" w:rsidRPr="00891BEB">
        <w:rPr>
          <w:rFonts w:ascii="Arial" w:hAnsi="Arial" w:cs="Arial"/>
        </w:rPr>
        <w:fldChar w:fldCharType="begin"/>
      </w:r>
      <w:r w:rsidR="00891BEB" w:rsidRPr="00891BEB">
        <w:rPr>
          <w:rFonts w:ascii="Arial" w:hAnsi="Arial" w:cs="Arial"/>
        </w:rPr>
        <w:instrText xml:space="preserve"> ADDIN EN.CITE &lt;EndNote&gt;&lt;Cite&gt;&lt;Author&gt;IAEA&lt;/Author&gt;&lt;Year&gt;2015&lt;/Year&gt;&lt;RecNum&gt;702&lt;/RecNum&gt;&lt;DisplayText&gt;(IAEA, 2015c)&lt;/DisplayText&gt;&lt;record&gt;&lt;rec-number&gt;702&lt;/rec-number&gt;&lt;foreign-keys&gt;&lt;key app="EN" db-id="eaaxvsw0pdzd0me2d5cvpzrmtxff5vpaw9xf" timestamp="1447113287"&gt;702&lt;/key&gt;&lt;/foreign-keys&gt;&lt;ref-type name="Report"&gt;27&lt;/ref-type&gt;&lt;contributors&gt;&lt;authors&gt;&lt;author&gt;IAEA&lt;/author&gt;&lt;/authors&gt;&lt;/contributors&gt;&lt;titles&gt;&lt;title&gt;Technical Cooperation Report for 2014: report by the Director General&lt;/title&gt;&lt;/titles&gt;&lt;number&gt;GC(59)/INF/3&lt;/number&gt;&lt;dates&gt;&lt;year&gt;2015&lt;/year&gt;&lt;/dates&gt;&lt;urls&gt;&lt;related-urls&gt;&lt;url&gt;https://www.iaea.org/technicalcooperation/Home/index.html&lt;/url&gt;&lt;/related-urls&gt;&lt;/urls&gt;&lt;access-date&gt;11/9/2015&lt;/access-date&gt;&lt;/record&gt;&lt;/Cite&gt;&lt;/EndNote&gt;</w:instrText>
      </w:r>
      <w:r w:rsidR="00C8034A" w:rsidRPr="00891BEB">
        <w:rPr>
          <w:rFonts w:ascii="Arial" w:hAnsi="Arial" w:cs="Arial"/>
        </w:rPr>
        <w:fldChar w:fldCharType="separate"/>
      </w:r>
      <w:r w:rsidR="00891BEB" w:rsidRPr="00891BEB">
        <w:rPr>
          <w:rFonts w:ascii="Arial" w:hAnsi="Arial" w:cs="Arial"/>
          <w:noProof/>
        </w:rPr>
        <w:t>(IAEA, 2015c)</w:t>
      </w:r>
      <w:r w:rsidR="00C8034A" w:rsidRPr="00891BEB">
        <w:rPr>
          <w:rFonts w:ascii="Arial" w:hAnsi="Arial" w:cs="Arial"/>
        </w:rPr>
        <w:fldChar w:fldCharType="end"/>
      </w:r>
      <w:r w:rsidR="00C8034A" w:rsidRPr="00891BEB">
        <w:rPr>
          <w:rFonts w:ascii="Arial" w:hAnsi="Arial" w:cs="Arial"/>
        </w:rPr>
        <w:t xml:space="preserve"> </w:t>
      </w:r>
      <w:proofErr w:type="spellStart"/>
      <w:r w:rsidR="00C8034A" w:rsidRPr="00891BEB">
        <w:rPr>
          <w:rFonts w:ascii="Arial" w:hAnsi="Arial" w:cs="Arial"/>
        </w:rPr>
        <w:t>VUCCnet</w:t>
      </w:r>
      <w:proofErr w:type="spellEnd"/>
      <w:r w:rsidR="00C8034A" w:rsidRPr="00891BEB">
        <w:rPr>
          <w:rFonts w:ascii="Arial" w:hAnsi="Arial" w:cs="Arial"/>
        </w:rPr>
        <w:t xml:space="preserve"> and RACT are part of </w:t>
      </w:r>
      <w:r w:rsidR="00C8034A" w:rsidRPr="00811085">
        <w:rPr>
          <w:rFonts w:ascii="Arial" w:hAnsi="Arial" w:cs="Arial"/>
          <w:i/>
        </w:rPr>
        <w:t xml:space="preserve">the </w:t>
      </w:r>
      <w:r w:rsidR="00C8034A" w:rsidRPr="00CA23B0">
        <w:rPr>
          <w:rFonts w:ascii="Arial" w:hAnsi="Arial" w:cs="Arial"/>
          <w:i/>
          <w:iCs/>
        </w:rPr>
        <w:t>EDUCARE (</w:t>
      </w:r>
      <w:proofErr w:type="spellStart"/>
      <w:r w:rsidR="00C8034A" w:rsidRPr="00CA23B0">
        <w:rPr>
          <w:rFonts w:ascii="Arial" w:hAnsi="Arial" w:cs="Arial"/>
          <w:bCs/>
          <w:i/>
          <w:iCs/>
        </w:rPr>
        <w:t>EDU</w:t>
      </w:r>
      <w:r w:rsidR="00C8034A" w:rsidRPr="00811085">
        <w:rPr>
          <w:rFonts w:ascii="Arial" w:hAnsi="Arial" w:cs="Arial"/>
          <w:i/>
          <w:iCs/>
        </w:rPr>
        <w:t>cation</w:t>
      </w:r>
      <w:proofErr w:type="spellEnd"/>
      <w:r w:rsidR="00C8034A" w:rsidRPr="00811085">
        <w:rPr>
          <w:rFonts w:ascii="Arial" w:hAnsi="Arial" w:cs="Arial"/>
          <w:i/>
          <w:iCs/>
        </w:rPr>
        <w:t xml:space="preserve"> for </w:t>
      </w:r>
      <w:r w:rsidR="00C8034A" w:rsidRPr="00811085">
        <w:rPr>
          <w:rFonts w:ascii="Arial" w:hAnsi="Arial" w:cs="Arial"/>
          <w:bCs/>
          <w:i/>
          <w:iCs/>
        </w:rPr>
        <w:t>C</w:t>
      </w:r>
      <w:r w:rsidR="00C8034A" w:rsidRPr="00811085">
        <w:rPr>
          <w:rFonts w:ascii="Arial" w:hAnsi="Arial" w:cs="Arial"/>
          <w:i/>
          <w:iCs/>
        </w:rPr>
        <w:t xml:space="preserve">ancer in </w:t>
      </w:r>
      <w:r w:rsidR="00C8034A" w:rsidRPr="00811085">
        <w:rPr>
          <w:rFonts w:ascii="Arial" w:hAnsi="Arial" w:cs="Arial"/>
          <w:bCs/>
          <w:i/>
          <w:iCs/>
        </w:rPr>
        <w:t>A</w:t>
      </w:r>
      <w:r w:rsidR="00C8034A" w:rsidRPr="00811085">
        <w:rPr>
          <w:rFonts w:ascii="Arial" w:hAnsi="Arial" w:cs="Arial"/>
          <w:i/>
          <w:iCs/>
        </w:rPr>
        <w:t xml:space="preserve">frican </w:t>
      </w:r>
      <w:proofErr w:type="spellStart"/>
      <w:r w:rsidR="00C8034A" w:rsidRPr="00811085">
        <w:rPr>
          <w:rFonts w:ascii="Arial" w:hAnsi="Arial" w:cs="Arial"/>
          <w:bCs/>
          <w:i/>
          <w:iCs/>
        </w:rPr>
        <w:t>RE</w:t>
      </w:r>
      <w:r w:rsidR="00C8034A" w:rsidRPr="00811085">
        <w:rPr>
          <w:rFonts w:ascii="Arial" w:hAnsi="Arial" w:cs="Arial"/>
          <w:i/>
          <w:iCs/>
        </w:rPr>
        <w:t>gions</w:t>
      </w:r>
      <w:proofErr w:type="spellEnd"/>
      <w:r w:rsidR="00C8034A" w:rsidRPr="00811085">
        <w:rPr>
          <w:rFonts w:ascii="Arial" w:hAnsi="Arial" w:cs="Arial"/>
          <w:i/>
          <w:iCs/>
        </w:rPr>
        <w:t xml:space="preserve">) </w:t>
      </w:r>
      <w:proofErr w:type="spellStart"/>
      <w:r w:rsidR="00C8034A" w:rsidRPr="00811085">
        <w:rPr>
          <w:rFonts w:ascii="Arial" w:hAnsi="Arial" w:cs="Arial"/>
          <w:i/>
          <w:iCs/>
        </w:rPr>
        <w:t>Initative</w:t>
      </w:r>
      <w:proofErr w:type="spellEnd"/>
      <w:r w:rsidR="00811085">
        <w:rPr>
          <w:rFonts w:ascii="Arial" w:hAnsi="Arial" w:cs="Arial"/>
          <w:i/>
          <w:iCs/>
        </w:rPr>
        <w:t>.</w:t>
      </w:r>
      <w:r w:rsidR="00C8034A" w:rsidRPr="00891BEB">
        <w:rPr>
          <w:rFonts w:ascii="Arial" w:hAnsi="Arial" w:cs="Arial"/>
          <w:i/>
          <w:iCs/>
        </w:rPr>
        <w:t xml:space="preserve"> </w:t>
      </w:r>
      <w:r w:rsidRPr="00891BEB">
        <w:rPr>
          <w:rFonts w:ascii="Arial" w:hAnsi="Arial" w:cs="Arial"/>
        </w:rPr>
        <w:t>Ghana, Uganda,</w:t>
      </w:r>
      <w:r w:rsidR="00C8034A" w:rsidRPr="00891BEB">
        <w:rPr>
          <w:rFonts w:ascii="Arial" w:hAnsi="Arial" w:cs="Arial"/>
        </w:rPr>
        <w:t xml:space="preserve"> </w:t>
      </w:r>
      <w:r w:rsidRPr="00891BEB">
        <w:rPr>
          <w:rFonts w:ascii="Arial" w:hAnsi="Arial" w:cs="Arial"/>
        </w:rPr>
        <w:t>United Republic of Tanzania and Zambia comprise</w:t>
      </w:r>
      <w:r w:rsidR="00C8034A" w:rsidRPr="00891BEB">
        <w:rPr>
          <w:rFonts w:ascii="Arial" w:hAnsi="Arial" w:cs="Arial"/>
        </w:rPr>
        <w:t xml:space="preserve"> </w:t>
      </w:r>
      <w:r w:rsidRPr="00891BEB">
        <w:rPr>
          <w:rFonts w:ascii="Arial" w:hAnsi="Arial" w:cs="Arial"/>
        </w:rPr>
        <w:t xml:space="preserve">the </w:t>
      </w:r>
      <w:r w:rsidR="00C8034A" w:rsidRPr="00891BEB">
        <w:rPr>
          <w:rFonts w:ascii="Arial" w:hAnsi="Arial" w:cs="Arial"/>
        </w:rPr>
        <w:t>initial intervention countries with</w:t>
      </w:r>
      <w:r w:rsidRPr="00891BEB">
        <w:rPr>
          <w:rFonts w:ascii="Arial" w:hAnsi="Arial" w:cs="Arial"/>
        </w:rPr>
        <w:t xml:space="preserve"> South Africa</w:t>
      </w:r>
      <w:r w:rsidR="00C8034A" w:rsidRPr="00891BEB">
        <w:rPr>
          <w:rFonts w:ascii="Arial" w:hAnsi="Arial" w:cs="Arial"/>
        </w:rPr>
        <w:t xml:space="preserve"> </w:t>
      </w:r>
      <w:r w:rsidRPr="00891BEB">
        <w:rPr>
          <w:rFonts w:ascii="Arial" w:hAnsi="Arial" w:cs="Arial"/>
        </w:rPr>
        <w:t xml:space="preserve">and Egypt </w:t>
      </w:r>
      <w:r w:rsidR="00C8034A" w:rsidRPr="00891BEB">
        <w:rPr>
          <w:rFonts w:ascii="Arial" w:hAnsi="Arial" w:cs="Arial"/>
        </w:rPr>
        <w:t xml:space="preserve">acting as </w:t>
      </w:r>
      <w:r w:rsidRPr="00891BEB">
        <w:rPr>
          <w:rFonts w:ascii="Arial" w:hAnsi="Arial" w:cs="Arial"/>
        </w:rPr>
        <w:t>mentor countries</w:t>
      </w:r>
      <w:r w:rsidR="00891BEB">
        <w:rPr>
          <w:rFonts w:ascii="Arial" w:hAnsi="Arial" w:cs="Arial"/>
        </w:rPr>
        <w:t>.</w:t>
      </w:r>
      <w:r w:rsidRPr="00891BEB">
        <w:rPr>
          <w:rFonts w:ascii="Arial" w:hAnsi="Arial" w:cs="Arial"/>
        </w:rPr>
        <w:fldChar w:fldCharType="begin"/>
      </w:r>
      <w:r w:rsidR="00891BEB" w:rsidRPr="00891BEB">
        <w:rPr>
          <w:rFonts w:ascii="Arial" w:hAnsi="Arial" w:cs="Arial"/>
        </w:rPr>
        <w:instrText xml:space="preserve"> ADDIN EN.CITE &lt;EndNote&gt;&lt;Cite&gt;&lt;Author&gt;IAEA&lt;/Author&gt;&lt;Year&gt;2015&lt;/Year&gt;&lt;RecNum&gt;702&lt;/RecNum&gt;&lt;DisplayText&gt;(IAEA, 2015c)&lt;/DisplayText&gt;&lt;record&gt;&lt;rec-number&gt;702&lt;/rec-number&gt;&lt;foreign-keys&gt;&lt;key app="EN" db-id="eaaxvsw0pdzd0me2d5cvpzrmtxff5vpaw9xf" timestamp="1447113287"&gt;702&lt;/key&gt;&lt;/foreign-keys&gt;&lt;ref-type name="Report"&gt;27&lt;/ref-type&gt;&lt;contributors&gt;&lt;authors&gt;&lt;author&gt;IAEA&lt;/author&gt;&lt;/authors&gt;&lt;/contributors&gt;&lt;titles&gt;&lt;title&gt;Technical Cooperation Report for 2014: report by the Director General&lt;/title&gt;&lt;/titles&gt;&lt;number&gt;GC(59)/INF/3&lt;/number&gt;&lt;dates&gt;&lt;year&gt;2015&lt;/year&gt;&lt;/dates&gt;&lt;urls&gt;&lt;related-urls&gt;&lt;url&gt;https://www.iaea.org/technicalcooperation/Home/index.html&lt;/url&gt;&lt;/related-urls&gt;&lt;/urls&gt;&lt;access-date&gt;11/9/2015&lt;/access-date&gt;&lt;/record&gt;&lt;/Cite&gt;&lt;/EndNote&gt;</w:instrText>
      </w:r>
      <w:r w:rsidRPr="00891BEB">
        <w:rPr>
          <w:rFonts w:ascii="Arial" w:hAnsi="Arial" w:cs="Arial"/>
        </w:rPr>
        <w:fldChar w:fldCharType="separate"/>
      </w:r>
      <w:r w:rsidR="00891BEB" w:rsidRPr="00891BEB">
        <w:rPr>
          <w:rFonts w:ascii="Arial" w:hAnsi="Arial" w:cs="Arial"/>
          <w:noProof/>
        </w:rPr>
        <w:t>(IAEA, 2015c)</w:t>
      </w:r>
      <w:r w:rsidRPr="00891BEB">
        <w:rPr>
          <w:rFonts w:ascii="Arial" w:hAnsi="Arial" w:cs="Arial"/>
        </w:rPr>
        <w:fldChar w:fldCharType="end"/>
      </w:r>
      <w:r w:rsidR="00891BEB" w:rsidRPr="00891BEB">
        <w:rPr>
          <w:rFonts w:ascii="Arial" w:hAnsi="Arial" w:cs="Arial"/>
        </w:rPr>
        <w:t xml:space="preserve"> In 2010 PACT and BHGI developed an initiative in Ghana to implement a learning lab with a focus on breast cancer control, using the </w:t>
      </w:r>
      <w:proofErr w:type="spellStart"/>
      <w:r w:rsidR="00891BEB" w:rsidRPr="00891BEB">
        <w:rPr>
          <w:rFonts w:ascii="Arial" w:hAnsi="Arial" w:cs="Arial"/>
        </w:rPr>
        <w:t>VUCCnet</w:t>
      </w:r>
      <w:proofErr w:type="spellEnd"/>
      <w:r w:rsidR="00891BEB" w:rsidRPr="00891BEB">
        <w:rPr>
          <w:rFonts w:ascii="Arial" w:hAnsi="Arial" w:cs="Arial"/>
        </w:rPr>
        <w:t xml:space="preserve"> platform.</w:t>
      </w:r>
      <w:r w:rsidR="00891BEB" w:rsidRPr="00891BEB">
        <w:rPr>
          <w:rFonts w:ascii="Arial" w:hAnsi="Arial" w:cs="Arial"/>
        </w:rPr>
        <w:fldChar w:fldCharType="begin"/>
      </w:r>
      <w:r w:rsidR="00891BEB" w:rsidRPr="00891BEB">
        <w:rPr>
          <w:rFonts w:ascii="Arial" w:hAnsi="Arial" w:cs="Arial"/>
        </w:rPr>
        <w:instrText xml:space="preserve"> ADDIN EN.CITE &lt;EndNote&gt;&lt;Cite&gt;&lt;Author&gt;IAEA&lt;/Author&gt;&lt;Year&gt;2015&lt;/Year&gt;&lt;RecNum&gt;704&lt;/RecNum&gt;&lt;DisplayText&gt;(IAEA, 2015b)&lt;/DisplayText&gt;&lt;record&gt;&lt;rec-number&gt;704&lt;/rec-number&gt;&lt;foreign-keys&gt;&lt;key app="EN" db-id="eaaxvsw0pdzd0me2d5cvpzrmtxff5vpaw9xf" timestamp="1447175674"&gt;704&lt;/key&gt;&lt;/foreign-keys&gt;&lt;ref-type name="Web Page"&gt;12&lt;/ref-type&gt;&lt;contributors&gt;&lt;authors&gt;&lt;author&gt;IAEA&lt;/author&gt;&lt;/authors&gt;&lt;secondary-authors&gt;&lt;author&gt;IAEA&lt;/author&gt;&lt;/secondary-authors&gt;&lt;/contributors&gt;&lt;titles&gt;&lt;title&gt;IAEA Programme for Action for Cancer Therapy. avaialbe at: http://cancer.iaea.org/index.asp&lt;/title&gt;&lt;/titles&gt;&lt;dates&gt;&lt;year&gt;2015&lt;/year&gt;&lt;/dates&gt;&lt;pub-location&gt;Vienna, Austria&lt;/pub-location&gt;&lt;publisher&gt;IAEA Division of Programme of Action for Cancer Therapy&lt;/publisher&gt;&lt;urls&gt;&lt;/urls&gt;&lt;/record&gt;&lt;/Cite&gt;&lt;/EndNote&gt;</w:instrText>
      </w:r>
      <w:r w:rsidR="00891BEB" w:rsidRPr="00891BEB">
        <w:rPr>
          <w:rFonts w:ascii="Arial" w:hAnsi="Arial" w:cs="Arial"/>
        </w:rPr>
        <w:fldChar w:fldCharType="separate"/>
      </w:r>
      <w:r w:rsidR="00891BEB" w:rsidRPr="00891BEB">
        <w:rPr>
          <w:rFonts w:ascii="Arial" w:hAnsi="Arial" w:cs="Arial"/>
          <w:noProof/>
        </w:rPr>
        <w:t>(IAEA, 2015b)</w:t>
      </w:r>
      <w:r w:rsidR="00891BEB" w:rsidRPr="00891BEB">
        <w:rPr>
          <w:rFonts w:ascii="Arial" w:hAnsi="Arial" w:cs="Arial"/>
        </w:rPr>
        <w:fldChar w:fldCharType="end"/>
      </w:r>
    </w:p>
    <w:p w14:paraId="1A7B2115" w14:textId="77777777" w:rsidR="0094004C" w:rsidRPr="00162834" w:rsidRDefault="0094004C" w:rsidP="00864493">
      <w:pPr>
        <w:ind w:firstLine="720"/>
        <w:rPr>
          <w:rFonts w:ascii="Arial" w:hAnsi="Arial" w:cs="Arial"/>
        </w:rPr>
      </w:pPr>
    </w:p>
    <w:p w14:paraId="70425FB0" w14:textId="65F53D0A" w:rsidR="00FD6F2E" w:rsidRDefault="00910F1D" w:rsidP="00FB3225">
      <w:pPr>
        <w:pStyle w:val="Title"/>
      </w:pPr>
      <w:bookmarkStart w:id="31" w:name="_Toc434579661"/>
      <w:bookmarkStart w:id="32" w:name="_Toc434579833"/>
      <w:bookmarkStart w:id="33" w:name="_Toc436647375"/>
      <w:bookmarkStart w:id="34" w:name="_Toc436647475"/>
      <w:bookmarkStart w:id="35" w:name="_Toc436648271"/>
      <w:r>
        <w:t xml:space="preserve">Policy: </w:t>
      </w:r>
      <w:r w:rsidR="007F4A4C">
        <w:t>Cancer control plans</w:t>
      </w:r>
      <w:bookmarkEnd w:id="31"/>
      <w:bookmarkEnd w:id="32"/>
      <w:bookmarkEnd w:id="33"/>
      <w:bookmarkEnd w:id="34"/>
      <w:bookmarkEnd w:id="35"/>
    </w:p>
    <w:p w14:paraId="27876F68" w14:textId="0491F618" w:rsidR="00D52008" w:rsidRPr="00FB3225" w:rsidRDefault="00745AF3" w:rsidP="00FB3225">
      <w:pPr>
        <w:spacing w:before="0" w:beforeAutospacing="0" w:after="0" w:afterAutospacing="0"/>
        <w:rPr>
          <w:rFonts w:ascii="Arial" w:hAnsi="Arial" w:cs="Arial"/>
        </w:rPr>
      </w:pPr>
      <w:r w:rsidRPr="00FB3225">
        <w:rPr>
          <w:rFonts w:ascii="Arial" w:hAnsi="Arial" w:cs="Arial"/>
          <w:color w:val="221E1F"/>
        </w:rPr>
        <w:t xml:space="preserve">The World Health Organization developed guidelines for regional and national cancer control programs </w:t>
      </w:r>
      <w:r w:rsidR="00FB3225" w:rsidRPr="00FB3225">
        <w:rPr>
          <w:rFonts w:ascii="Arial" w:hAnsi="Arial" w:cs="Arial"/>
          <w:color w:val="221E1F"/>
        </w:rPr>
        <w:t>stratified by</w:t>
      </w:r>
      <w:r w:rsidRPr="00FB3225">
        <w:rPr>
          <w:rFonts w:ascii="Arial" w:hAnsi="Arial" w:cs="Arial"/>
          <w:color w:val="221E1F"/>
        </w:rPr>
        <w:t xml:space="preserve"> national economic development. The WHO recommends cancer control programs in Africa begin in a stepwise approach by implementing one or two key priorities in a demonstration project</w:t>
      </w:r>
      <w:r w:rsidR="005013DE">
        <w:rPr>
          <w:rFonts w:ascii="Arial" w:hAnsi="Arial" w:cs="Arial"/>
          <w:color w:val="221E1F"/>
        </w:rPr>
        <w:t>.</w:t>
      </w:r>
      <w:r w:rsidRPr="00FB3225">
        <w:rPr>
          <w:rFonts w:ascii="Arial" w:hAnsi="Arial" w:cs="Arial"/>
          <w:color w:val="221E1F"/>
        </w:rPr>
        <w:t xml:space="preserve"> </w:t>
      </w:r>
      <w:r w:rsidR="00FB3225" w:rsidRPr="00FB3225">
        <w:rPr>
          <w:rFonts w:ascii="Arial" w:hAnsi="Arial" w:cs="Arial"/>
          <w:color w:val="221E1F"/>
        </w:rPr>
        <w:t xml:space="preserve"> The WHO stated that  ‘</w:t>
      </w:r>
      <w:r w:rsidRPr="00FB3225">
        <w:rPr>
          <w:rFonts w:ascii="Arial" w:hAnsi="Arial" w:cs="Arial"/>
          <w:color w:val="221E1F"/>
        </w:rPr>
        <w:t>projects could be sustainable only when African countries take the initiative and make the political commitment to invest in the programs with a dedicated budget and required staff.</w:t>
      </w:r>
      <w:r w:rsidR="00B0148A">
        <w:rPr>
          <w:rFonts w:ascii="Arial" w:hAnsi="Arial" w:cs="Arial"/>
          <w:color w:val="221E1F"/>
        </w:rPr>
        <w:t>’</w:t>
      </w:r>
      <w:r w:rsidR="00B0148A">
        <w:rPr>
          <w:rFonts w:ascii="Arial" w:hAnsi="Arial" w:cs="Arial"/>
          <w:color w:val="221E1F"/>
        </w:rPr>
        <w:fldChar w:fldCharType="begin"/>
      </w:r>
      <w:r w:rsidR="00B0148A">
        <w:rPr>
          <w:rFonts w:ascii="Arial" w:hAnsi="Arial" w:cs="Arial"/>
          <w:color w:val="221E1F"/>
        </w:rPr>
        <w:instrText xml:space="preserve"> ADDIN EN.CITE &lt;EndNote&gt;&lt;Cite&gt;&lt;Author&gt;World Health Organization&lt;/Author&gt;&lt;Year&gt;2005&lt;/Year&gt;&lt;RecNum&gt;718&lt;/RecNum&gt;&lt;DisplayText&gt;(World Health Organization, 2005)&lt;/DisplayText&gt;&lt;record&gt;&lt;rec-number&gt;718&lt;/rec-number&gt;&lt;foreign-keys&gt;&lt;key app="EN" db-id="eaaxvsw0pdzd0me2d5cvpzrmtxff5vpaw9xf" timestamp="1448909527"&gt;718&lt;/key&gt;&lt;/foreign-keys&gt;&lt;ref-type name="Report"&gt;27&lt;/ref-type&gt;&lt;contributors&gt;&lt;authors&gt;&lt;author&gt;World Health Organization,&lt;/author&gt;&lt;/authors&gt;&lt;/contributors&gt;&lt;titles&gt;&lt;title&gt;The 58th World Health Assembly approved resolution on cancer prevention and control&lt;/title&gt;&lt;/titles&gt;&lt;number&gt;WHA58.22&lt;/number&gt;&lt;dates&gt;&lt;year&gt;2005&lt;/year&gt;&lt;/dates&gt;&lt;pub-location&gt;Geneva&lt;/pub-location&gt;&lt;publisher&gt;World Health Organization&lt;/publisher&gt;&lt;urls&gt;&lt;/urls&gt;&lt;/record&gt;&lt;/Cite&gt;&lt;/EndNote&gt;</w:instrText>
      </w:r>
      <w:r w:rsidR="00B0148A">
        <w:rPr>
          <w:rFonts w:ascii="Arial" w:hAnsi="Arial" w:cs="Arial"/>
          <w:color w:val="221E1F"/>
        </w:rPr>
        <w:fldChar w:fldCharType="separate"/>
      </w:r>
      <w:r w:rsidR="00B0148A">
        <w:rPr>
          <w:rFonts w:ascii="Arial" w:hAnsi="Arial" w:cs="Arial"/>
          <w:noProof/>
          <w:color w:val="221E1F"/>
        </w:rPr>
        <w:t>(World Health Organization, 2005)</w:t>
      </w:r>
      <w:r w:rsidR="00B0148A">
        <w:rPr>
          <w:rFonts w:ascii="Arial" w:hAnsi="Arial" w:cs="Arial"/>
          <w:color w:val="221E1F"/>
        </w:rPr>
        <w:fldChar w:fldCharType="end"/>
      </w:r>
      <w:r w:rsidR="00FB3225" w:rsidRPr="00FB3225">
        <w:rPr>
          <w:rFonts w:ascii="Arial" w:hAnsi="Arial" w:cs="Arial"/>
        </w:rPr>
        <w:t xml:space="preserve">  </w:t>
      </w:r>
      <w:r w:rsidR="005074D1" w:rsidRPr="00FB3225">
        <w:rPr>
          <w:rFonts w:ascii="Arial" w:hAnsi="Arial" w:cs="Arial"/>
          <w:color w:val="221E1F"/>
        </w:rPr>
        <w:t>A 201</w:t>
      </w:r>
      <w:r w:rsidR="00813DAE" w:rsidRPr="00FB3225">
        <w:rPr>
          <w:rFonts w:ascii="Arial" w:hAnsi="Arial" w:cs="Arial"/>
          <w:color w:val="221E1F"/>
        </w:rPr>
        <w:t>3</w:t>
      </w:r>
      <w:r w:rsidR="005074D1" w:rsidRPr="00FB3225">
        <w:rPr>
          <w:rFonts w:ascii="Arial" w:hAnsi="Arial" w:cs="Arial"/>
          <w:color w:val="221E1F"/>
        </w:rPr>
        <w:t xml:space="preserve"> WHO survey </w:t>
      </w:r>
      <w:r w:rsidR="005013DE">
        <w:rPr>
          <w:rFonts w:ascii="Arial" w:hAnsi="Arial" w:cs="Arial"/>
          <w:color w:val="221E1F"/>
        </w:rPr>
        <w:t>assessing</w:t>
      </w:r>
      <w:r w:rsidR="005074D1" w:rsidRPr="00FB3225">
        <w:rPr>
          <w:rFonts w:ascii="Arial" w:hAnsi="Arial" w:cs="Arial"/>
          <w:color w:val="221E1F"/>
        </w:rPr>
        <w:t xml:space="preserve"> </w:t>
      </w:r>
      <w:r w:rsidR="005013DE">
        <w:rPr>
          <w:rStyle w:val="linkinfo"/>
          <w:rFonts w:ascii="Arial" w:hAnsi="Arial" w:cs="Arial"/>
        </w:rPr>
        <w:t>n</w:t>
      </w:r>
      <w:r w:rsidR="005074D1" w:rsidRPr="00FB3225">
        <w:rPr>
          <w:rStyle w:val="linkinfo"/>
          <w:rFonts w:ascii="Arial" w:hAnsi="Arial" w:cs="Arial"/>
        </w:rPr>
        <w:t>on-communicable disease</w:t>
      </w:r>
      <w:r w:rsidR="005013DE">
        <w:rPr>
          <w:rStyle w:val="linkinfo"/>
          <w:rFonts w:ascii="Arial" w:hAnsi="Arial" w:cs="Arial"/>
        </w:rPr>
        <w:t xml:space="preserve"> (NCD)</w:t>
      </w:r>
      <w:r w:rsidR="005074D1" w:rsidRPr="00FB3225">
        <w:rPr>
          <w:rStyle w:val="linkinfo"/>
          <w:rFonts w:ascii="Arial" w:hAnsi="Arial" w:cs="Arial"/>
        </w:rPr>
        <w:t xml:space="preserve"> </w:t>
      </w:r>
      <w:r w:rsidR="005013DE">
        <w:rPr>
          <w:rStyle w:val="linkinfo"/>
          <w:rFonts w:ascii="Arial" w:hAnsi="Arial" w:cs="Arial"/>
        </w:rPr>
        <w:t>c</w:t>
      </w:r>
      <w:r w:rsidR="005074D1" w:rsidRPr="00FB3225">
        <w:rPr>
          <w:rStyle w:val="linkinfo"/>
          <w:rFonts w:ascii="Arial" w:hAnsi="Arial" w:cs="Arial"/>
        </w:rPr>
        <w:t xml:space="preserve">apacity </w:t>
      </w:r>
      <w:r w:rsidR="00FB3225" w:rsidRPr="00FB3225">
        <w:rPr>
          <w:rStyle w:val="linkinfo"/>
          <w:rFonts w:ascii="Arial" w:hAnsi="Arial" w:cs="Arial"/>
        </w:rPr>
        <w:t xml:space="preserve">found that </w:t>
      </w:r>
      <w:r w:rsidR="00813DAE" w:rsidRPr="00FB3225">
        <w:rPr>
          <w:rStyle w:val="linkinfo"/>
          <w:rFonts w:ascii="Arial" w:hAnsi="Arial" w:cs="Arial"/>
        </w:rPr>
        <w:t xml:space="preserve">of 55 African </w:t>
      </w:r>
      <w:r w:rsidR="00FB3225" w:rsidRPr="00FB3225">
        <w:rPr>
          <w:rStyle w:val="linkinfo"/>
          <w:rFonts w:ascii="Arial" w:hAnsi="Arial" w:cs="Arial"/>
        </w:rPr>
        <w:t>countries</w:t>
      </w:r>
      <w:r w:rsidR="005013DE">
        <w:rPr>
          <w:rStyle w:val="linkinfo"/>
          <w:rFonts w:ascii="Arial" w:hAnsi="Arial" w:cs="Arial"/>
        </w:rPr>
        <w:t>,</w:t>
      </w:r>
      <w:r w:rsidR="00813DAE" w:rsidRPr="00FB3225">
        <w:rPr>
          <w:rStyle w:val="linkinfo"/>
          <w:rFonts w:ascii="Arial" w:hAnsi="Arial" w:cs="Arial"/>
        </w:rPr>
        <w:t xml:space="preserve"> </w:t>
      </w:r>
      <w:r w:rsidR="005013DE">
        <w:rPr>
          <w:rStyle w:val="linkinfo"/>
          <w:rFonts w:ascii="Arial" w:hAnsi="Arial" w:cs="Arial"/>
        </w:rPr>
        <w:t xml:space="preserve">only </w:t>
      </w:r>
      <w:r w:rsidR="00813DAE" w:rsidRPr="00FB3225">
        <w:rPr>
          <w:rStyle w:val="linkinfo"/>
          <w:rFonts w:ascii="Arial" w:hAnsi="Arial" w:cs="Arial"/>
        </w:rPr>
        <w:t>16 had an operational policy/strategy/action plan for cancer</w:t>
      </w:r>
      <w:r w:rsidR="005013DE">
        <w:rPr>
          <w:rStyle w:val="linkinfo"/>
          <w:rFonts w:ascii="Arial" w:hAnsi="Arial" w:cs="Arial"/>
        </w:rPr>
        <w:t>.</w:t>
      </w:r>
      <w:r w:rsidR="00813DAE" w:rsidRPr="00FB3225">
        <w:rPr>
          <w:rStyle w:val="linkinfo"/>
          <w:rFonts w:ascii="Arial" w:hAnsi="Arial" w:cs="Arial"/>
        </w:rPr>
        <w:fldChar w:fldCharType="begin"/>
      </w:r>
      <w:r w:rsidR="00813DAE" w:rsidRPr="00FB3225">
        <w:rPr>
          <w:rStyle w:val="linkinfo"/>
          <w:rFonts w:ascii="Arial" w:hAnsi="Arial" w:cs="Arial"/>
        </w:rPr>
        <w:instrText xml:space="preserve"> ADDIN EN.CITE &lt;EndNote&gt;&lt;Cite&gt;&lt;Author&gt;World Health Organization&lt;/Author&gt;&lt;Year&gt;2015&lt;/Year&gt;&lt;RecNum&gt;700&lt;/RecNum&gt;&lt;DisplayText&gt;(World Health Organization, 2015a)&lt;/DisplayText&gt;&lt;record&gt;&lt;rec-number&gt;700&lt;/rec-number&gt;&lt;foreign-keys&gt;&lt;key app="EN" db-id="eaaxvsw0pdzd0me2d5cvpzrmtxff5vpaw9xf" timestamp="1447111070"&gt;700&lt;/key&gt;&lt;/foreign-keys&gt;&lt;ref-type name="Dataset"&gt;59&lt;/ref-type&gt;&lt;contributors&gt;&lt;authors&gt;&lt;author&gt;World Health Organization,&lt;/author&gt;&lt;/authors&gt;&lt;secondary-authors&gt;&lt;author&gt;Global Health Observatory Data Repository&lt;/author&gt;&lt;/secondary-authors&gt;&lt;/contributors&gt;&lt;titles&gt;&lt;title&gt;Existence of operational policy/strategy/action plan for cancer&lt;/title&gt;&lt;tertiary-title&gt;Policies, strategies and action plans&lt;/tertiary-title&gt;&lt;/titles&gt;&lt;edition&gt;1.7.0&lt;/edition&gt;&lt;dates&gt;&lt;year&gt;2015&lt;/year&gt;&lt;pub-dates&gt;&lt;date&gt;2013&lt;/date&gt;&lt;/pub-dates&gt;&lt;/dates&gt;&lt;pub-location&gt;Geneva&lt;/pub-location&gt;&lt;publisher&gt;World Health Organization&lt;/publisher&gt;&lt;urls&gt;&lt;related-urls&gt;&lt;url&gt;http://apps.who.int/gho/data/node.main.A907?lang=en&lt;/url&gt;&lt;/related-urls&gt;&lt;/urls&gt;&lt;electronic-resource-num&gt;http://apps.who.int/gho/data/node.main.A907?lang=en&lt;/electronic-resource-num&gt;&lt;access-date&gt;11/9/2015&lt;/access-date&gt;&lt;/record&gt;&lt;/Cite&gt;&lt;/EndNote&gt;</w:instrText>
      </w:r>
      <w:r w:rsidR="00813DAE" w:rsidRPr="00FB3225">
        <w:rPr>
          <w:rStyle w:val="linkinfo"/>
          <w:rFonts w:ascii="Arial" w:hAnsi="Arial" w:cs="Arial"/>
        </w:rPr>
        <w:fldChar w:fldCharType="separate"/>
      </w:r>
      <w:r w:rsidR="00813DAE" w:rsidRPr="00FB3225">
        <w:rPr>
          <w:rStyle w:val="linkinfo"/>
          <w:rFonts w:ascii="Arial" w:hAnsi="Arial" w:cs="Arial"/>
          <w:noProof/>
        </w:rPr>
        <w:t>(World Health Organization, 2015a)</w:t>
      </w:r>
      <w:r w:rsidR="00813DAE" w:rsidRPr="00FB3225">
        <w:rPr>
          <w:rStyle w:val="linkinfo"/>
          <w:rFonts w:ascii="Arial" w:hAnsi="Arial" w:cs="Arial"/>
        </w:rPr>
        <w:fldChar w:fldCharType="end"/>
      </w:r>
      <w:r w:rsidR="00FB3225">
        <w:rPr>
          <w:rStyle w:val="linkinfo"/>
          <w:rFonts w:ascii="Arial" w:hAnsi="Arial" w:cs="Arial"/>
        </w:rPr>
        <w:t xml:space="preserve"> </w:t>
      </w:r>
      <w:r w:rsidR="00D52008" w:rsidRPr="00FB3225">
        <w:rPr>
          <w:rFonts w:ascii="Arial" w:hAnsi="Arial" w:cs="Arial"/>
        </w:rPr>
        <w:t xml:space="preserve"> While some countries lack specific policy program or plan for the prevention or control of breast cancer</w:t>
      </w:r>
      <w:r w:rsidR="005013DE">
        <w:rPr>
          <w:rFonts w:ascii="Arial" w:hAnsi="Arial" w:cs="Arial"/>
        </w:rPr>
        <w:t xml:space="preserve"> </w:t>
      </w:r>
      <w:r w:rsidR="00D52008" w:rsidRPr="00FB3225">
        <w:rPr>
          <w:rFonts w:ascii="Arial" w:hAnsi="Arial" w:cs="Arial"/>
        </w:rPr>
        <w:fldChar w:fldCharType="begin"/>
      </w:r>
      <w:r w:rsidR="00D52008" w:rsidRPr="00FB3225">
        <w:rPr>
          <w:rFonts w:ascii="Arial" w:hAnsi="Arial" w:cs="Arial"/>
        </w:rPr>
        <w:instrText xml:space="preserve"> ADDIN EN.CITE &lt;EndNote&gt;&lt;Cite&gt;&lt;Author&gt;WHO: African Health Observatory&lt;/Author&gt;&lt;Year&gt;2014&lt;/Year&gt;&lt;RecNum&gt;314&lt;/RecNum&gt;&lt;DisplayText&gt;(WHO: African Health Observatory, 2014)&lt;/DisplayText&gt;&lt;record&gt;&lt;rec-number&gt;314&lt;/rec-number&gt;&lt;foreign-keys&gt;&lt;key app="EN" db-id="eaaxvsw0pdzd0me2d5cvpzrmtxff5vpaw9xf" timestamp="1414169582"&gt;314&lt;/key&gt;&lt;/foreign-keys&gt;&lt;ref-type name="Report"&gt;27&lt;/ref-type&gt;&lt;contributors&gt;&lt;authors&gt;&lt;author&gt;WHO: African Health Observatory,&lt;/author&gt;&lt;/authors&gt;&lt;secondary-authors&gt;&lt;author&gt;WHO Regional Office for Africa&lt;/author&gt;&lt;/secondary-authors&gt;&lt;/contributors&gt;&lt;titles&gt;&lt;title&gt;Sierra Leone: Non-Commicable disease and conditions: Available at: http://www.aho.afro.who.int/profiles_information/index.php/Sierra_Leone:Analytical_summary_-_Non-communicable_diseases_and_conditions&lt;/title&gt;&lt;/titles&gt;&lt;dates&gt;&lt;year&gt;2014&lt;/year&gt;&lt;/dates&gt;&lt;urls&gt;&lt;/urls&gt;&lt;/record&gt;&lt;/Cite&gt;&lt;/EndNote&gt;</w:instrText>
      </w:r>
      <w:r w:rsidR="00D52008" w:rsidRPr="00FB3225">
        <w:rPr>
          <w:rFonts w:ascii="Arial" w:hAnsi="Arial" w:cs="Arial"/>
        </w:rPr>
        <w:fldChar w:fldCharType="separate"/>
      </w:r>
      <w:r w:rsidR="00D52008" w:rsidRPr="00FB3225">
        <w:rPr>
          <w:rFonts w:ascii="Arial" w:hAnsi="Arial" w:cs="Arial"/>
          <w:noProof/>
        </w:rPr>
        <w:t>(WHO: African Health Observatory, 2014)</w:t>
      </w:r>
      <w:r w:rsidR="00D52008" w:rsidRPr="00FB3225">
        <w:rPr>
          <w:rFonts w:ascii="Arial" w:hAnsi="Arial" w:cs="Arial"/>
        </w:rPr>
        <w:fldChar w:fldCharType="end"/>
      </w:r>
      <w:r w:rsidR="00D52008" w:rsidRPr="00FB3225">
        <w:rPr>
          <w:rFonts w:ascii="Arial" w:hAnsi="Arial" w:cs="Arial"/>
        </w:rPr>
        <w:t>, some are attempting to implement a variety of interventions including free health care initiatives</w:t>
      </w:r>
      <w:r w:rsidR="00FB3225">
        <w:rPr>
          <w:rFonts w:ascii="Arial" w:hAnsi="Arial" w:cs="Arial"/>
        </w:rPr>
        <w:t xml:space="preserve">, and </w:t>
      </w:r>
      <w:r w:rsidR="005013DE">
        <w:rPr>
          <w:rFonts w:ascii="Arial" w:hAnsi="Arial" w:cs="Arial"/>
        </w:rPr>
        <w:t xml:space="preserve">some </w:t>
      </w:r>
      <w:r w:rsidR="00FB3225">
        <w:rPr>
          <w:rFonts w:ascii="Arial" w:hAnsi="Arial" w:cs="Arial"/>
        </w:rPr>
        <w:t xml:space="preserve">have </w:t>
      </w:r>
      <w:r w:rsidR="005013DE">
        <w:rPr>
          <w:rFonts w:ascii="Arial" w:hAnsi="Arial" w:cs="Arial"/>
        </w:rPr>
        <w:t xml:space="preserve">described </w:t>
      </w:r>
      <w:r w:rsidR="00FB3225">
        <w:rPr>
          <w:rFonts w:ascii="Arial" w:hAnsi="Arial" w:cs="Arial"/>
        </w:rPr>
        <w:t>specific programs from breast cancer control.</w:t>
      </w:r>
      <w:r w:rsidR="005013DE">
        <w:rPr>
          <w:rFonts w:ascii="Arial" w:hAnsi="Arial" w:cs="Arial"/>
        </w:rPr>
        <w:t xml:space="preserve">  </w:t>
      </w:r>
      <w:r w:rsidR="00EE66D5">
        <w:rPr>
          <w:rFonts w:ascii="Arial" w:hAnsi="Arial" w:cs="Arial"/>
        </w:rPr>
        <w:t>Country specific</w:t>
      </w:r>
      <w:r w:rsidR="005013DE">
        <w:rPr>
          <w:rFonts w:ascii="Arial" w:hAnsi="Arial" w:cs="Arial"/>
        </w:rPr>
        <w:t xml:space="preserve"> example</w:t>
      </w:r>
      <w:r w:rsidR="00EE66D5">
        <w:rPr>
          <w:rFonts w:ascii="Arial" w:hAnsi="Arial" w:cs="Arial"/>
        </w:rPr>
        <w:t>s of breast cancer early detection status include the following</w:t>
      </w:r>
      <w:r w:rsidR="005013DE">
        <w:rPr>
          <w:rFonts w:ascii="Arial" w:hAnsi="Arial" w:cs="Arial"/>
        </w:rPr>
        <w:t>:</w:t>
      </w:r>
    </w:p>
    <w:p w14:paraId="1D30E701" w14:textId="75CB6187" w:rsidR="00910F1D" w:rsidRPr="0082163E" w:rsidRDefault="00910F1D" w:rsidP="00FB3225">
      <w:pPr>
        <w:pStyle w:val="ListParagraph"/>
        <w:numPr>
          <w:ilvl w:val="0"/>
          <w:numId w:val="20"/>
        </w:numPr>
        <w:autoSpaceDE w:val="0"/>
        <w:autoSpaceDN w:val="0"/>
        <w:adjustRightInd w:val="0"/>
        <w:spacing w:before="0" w:beforeAutospacing="0" w:after="200" w:afterAutospacing="0"/>
        <w:ind w:left="1080" w:hanging="540"/>
        <w:rPr>
          <w:rFonts w:ascii="Arial" w:hAnsi="Arial" w:cs="Arial"/>
        </w:rPr>
      </w:pPr>
      <w:r w:rsidRPr="0082163E">
        <w:rPr>
          <w:rFonts w:ascii="Arial" w:hAnsi="Arial" w:cs="Arial"/>
        </w:rPr>
        <w:t xml:space="preserve">In </w:t>
      </w:r>
      <w:r w:rsidRPr="0082163E">
        <w:rPr>
          <w:rFonts w:ascii="Arial" w:hAnsi="Arial" w:cs="Arial"/>
          <w:u w:val="single"/>
        </w:rPr>
        <w:t>Kenya</w:t>
      </w:r>
      <w:r w:rsidRPr="0082163E">
        <w:rPr>
          <w:rFonts w:ascii="Arial" w:hAnsi="Arial" w:cs="Arial"/>
        </w:rPr>
        <w:t>, a report by the Kenyan Ministry of Health call</w:t>
      </w:r>
      <w:r w:rsidR="005013DE">
        <w:rPr>
          <w:rFonts w:ascii="Arial" w:hAnsi="Arial" w:cs="Arial"/>
        </w:rPr>
        <w:t>ed</w:t>
      </w:r>
      <w:r w:rsidRPr="0082163E">
        <w:rPr>
          <w:rFonts w:ascii="Arial" w:hAnsi="Arial" w:cs="Arial"/>
        </w:rPr>
        <w:t xml:space="preserve"> for enhanced health promotion and education, and to improve early detection of cancer by introducing or expanding screening programs, and by developing guidelines for screening and early detecting of cancer </w:t>
      </w:r>
      <w:r w:rsidRPr="0082163E">
        <w:rPr>
          <w:rFonts w:ascii="Arial" w:hAnsi="Arial" w:cs="Arial"/>
        </w:rPr>
        <w:fldChar w:fldCharType="begin"/>
      </w:r>
      <w:r>
        <w:rPr>
          <w:rFonts w:ascii="Arial" w:hAnsi="Arial" w:cs="Arial"/>
        </w:rPr>
        <w:instrText xml:space="preserve"> ADDIN EN.CITE &lt;EndNote&gt;&lt;Cite&gt;&lt;Author&gt;Ministry of Public Health and Sanitation and the Ministry of Medical Services&lt;/Author&gt;&lt;Year&gt;2012&lt;/Year&gt;&lt;RecNum&gt;329&lt;/RecNum&gt;&lt;DisplayText&gt;(Ministry of Public Health and Sanitation and the Ministry of Medical Services, 2012)&lt;/DisplayText&gt;&lt;record&gt;&lt;rec-number&gt;329&lt;/rec-number&gt;&lt;foreign-keys&gt;&lt;key app="EN" db-id="eaaxvsw0pdzd0me2d5cvpzrmtxff5vpaw9xf" timestamp="1414181395"&gt;329&lt;/key&gt;&lt;/foreign-keys&gt;&lt;ref-type name="Report"&gt;27&lt;/ref-type&gt;&lt;contributors&gt;&lt;authors&gt;&lt;author&gt;Ministry of Public Health and Sanitation and the Ministry of Medical Services, &lt;/author&gt;&lt;/authors&gt;&lt;/contributors&gt;&lt;titles&gt;&lt;title&gt;National  Cancer Control Strategy 2011-2016 . Available at http://www.ipcrc.net/pdfs/Kenya-National-Cancer-Control-strategy.pdf&lt;/title&gt;&lt;/titles&gt;&lt;dates&gt;&lt;year&gt;2012&lt;/year&gt;&lt;/dates&gt;&lt;pub-location&gt;Kenya&lt;/pub-location&gt;&lt;urls&gt;&lt;/urls&gt;&lt;/record&gt;&lt;/Cite&gt;&lt;/EndNote&gt;</w:instrText>
      </w:r>
      <w:r w:rsidRPr="0082163E">
        <w:rPr>
          <w:rFonts w:ascii="Arial" w:hAnsi="Arial" w:cs="Arial"/>
        </w:rPr>
        <w:fldChar w:fldCharType="separate"/>
      </w:r>
      <w:r w:rsidRPr="0082163E">
        <w:rPr>
          <w:rFonts w:ascii="Arial" w:hAnsi="Arial" w:cs="Arial"/>
          <w:noProof/>
        </w:rPr>
        <w:t>(Ministry of Public Health and Sanitation and the Ministry of Medical Services, 2012)</w:t>
      </w:r>
      <w:r w:rsidRPr="0082163E">
        <w:rPr>
          <w:rFonts w:ascii="Arial" w:hAnsi="Arial" w:cs="Arial"/>
        </w:rPr>
        <w:fldChar w:fldCharType="end"/>
      </w:r>
      <w:r w:rsidR="005013DE">
        <w:rPr>
          <w:rFonts w:ascii="Arial" w:hAnsi="Arial" w:cs="Arial"/>
        </w:rPr>
        <w:t>.  However,</w:t>
      </w:r>
      <w:r w:rsidRPr="0082163E">
        <w:rPr>
          <w:rFonts w:ascii="Arial" w:hAnsi="Arial" w:cs="Arial"/>
        </w:rPr>
        <w:t xml:space="preserve"> many of these have yet to be implemented.</w:t>
      </w:r>
      <w:r w:rsidRPr="0082163E">
        <w:rPr>
          <w:rFonts w:ascii="Arial" w:hAnsi="Arial" w:cs="Arial"/>
        </w:rPr>
        <w:fldChar w:fldCharType="begin"/>
      </w:r>
      <w:r>
        <w:rPr>
          <w:rFonts w:ascii="Arial" w:hAnsi="Arial" w:cs="Arial"/>
        </w:rPr>
        <w:instrText xml:space="preserve"> ADDIN EN.CITE &lt;EndNote&gt;&lt;Cite&gt;&lt;Author&gt;Matheka&lt;/Author&gt;&lt;Year&gt;2014&lt;/Year&gt;&lt;RecNum&gt;330&lt;/RecNum&gt;&lt;DisplayText&gt;(Matheka, 2014)&lt;/DisplayText&gt;&lt;record&gt;&lt;rec-number&gt;330&lt;/rec-number&gt;&lt;foreign-keys&gt;&lt;key app="EN" db-id="eaaxvsw0pdzd0me2d5cvpzrmtxff5vpaw9xf" timestamp="1414182145"&gt;330&lt;/key&gt;&lt;/foreign-keys&gt;&lt;ref-type name="Blog"&gt;56&lt;/ref-type&gt;&lt;contributors&gt;&lt;authors&gt;&lt;author&gt;Matheka, D.&lt;/author&gt;&lt;/authors&gt;&lt;/contributors&gt;&lt;titles&gt;&lt;title&gt;Tackling Cancer in Kenya&lt;/title&gt;&lt;secondary-title&gt;Translational Global Health&lt;/secondary-title&gt;&lt;/titles&gt;&lt;volume&gt;2014&lt;/volume&gt;&lt;number&gt;1/15/2014&lt;/number&gt;&lt;dates&gt;&lt;year&gt;2014&lt;/year&gt;&lt;/dates&gt;&lt;publisher&gt;PLOS.org&lt;/publisher&gt;&lt;urls&gt;&lt;/urls&gt;&lt;/record&gt;&lt;/Cite&gt;&lt;/EndNote&gt;</w:instrText>
      </w:r>
      <w:r w:rsidRPr="0082163E">
        <w:rPr>
          <w:rFonts w:ascii="Arial" w:hAnsi="Arial" w:cs="Arial"/>
        </w:rPr>
        <w:fldChar w:fldCharType="separate"/>
      </w:r>
      <w:r w:rsidRPr="0082163E">
        <w:rPr>
          <w:rFonts w:ascii="Arial" w:hAnsi="Arial" w:cs="Arial"/>
          <w:noProof/>
        </w:rPr>
        <w:t>(Matheka, 2014)</w:t>
      </w:r>
      <w:r w:rsidRPr="0082163E">
        <w:rPr>
          <w:rFonts w:ascii="Arial" w:hAnsi="Arial" w:cs="Arial"/>
        </w:rPr>
        <w:fldChar w:fldCharType="end"/>
      </w:r>
      <w:r w:rsidRPr="0082163E">
        <w:rPr>
          <w:rFonts w:ascii="Arial" w:hAnsi="Arial" w:cs="Arial"/>
        </w:rPr>
        <w:t xml:space="preserve"> </w:t>
      </w:r>
      <w:r w:rsidR="005013DE">
        <w:rPr>
          <w:rFonts w:ascii="Arial" w:hAnsi="Arial" w:cs="Arial"/>
        </w:rPr>
        <w:t xml:space="preserve"> </w:t>
      </w:r>
      <w:r w:rsidRPr="0082163E">
        <w:rPr>
          <w:rFonts w:ascii="Arial" w:hAnsi="Arial" w:cs="Arial"/>
        </w:rPr>
        <w:t xml:space="preserve">No formal guidelines for breast screening </w:t>
      </w:r>
      <w:r w:rsidR="005013DE">
        <w:rPr>
          <w:rFonts w:ascii="Arial" w:hAnsi="Arial" w:cs="Arial"/>
        </w:rPr>
        <w:t>for the country are currently</w:t>
      </w:r>
      <w:r w:rsidR="005013DE" w:rsidRPr="0082163E">
        <w:rPr>
          <w:rFonts w:ascii="Arial" w:hAnsi="Arial" w:cs="Arial"/>
        </w:rPr>
        <w:t xml:space="preserve"> </w:t>
      </w:r>
      <w:r w:rsidRPr="0082163E">
        <w:rPr>
          <w:rFonts w:ascii="Arial" w:hAnsi="Arial" w:cs="Arial"/>
        </w:rPr>
        <w:t xml:space="preserve">available. </w:t>
      </w:r>
    </w:p>
    <w:p w14:paraId="781ADC10" w14:textId="68816BAF" w:rsidR="00910F1D" w:rsidRPr="0082163E" w:rsidRDefault="00EE66D5" w:rsidP="00FB3225">
      <w:pPr>
        <w:pStyle w:val="ListParagraph"/>
        <w:numPr>
          <w:ilvl w:val="0"/>
          <w:numId w:val="20"/>
        </w:numPr>
        <w:autoSpaceDE w:val="0"/>
        <w:autoSpaceDN w:val="0"/>
        <w:adjustRightInd w:val="0"/>
        <w:spacing w:before="0" w:beforeAutospacing="0" w:after="200" w:afterAutospacing="0"/>
        <w:ind w:left="1080" w:hanging="540"/>
        <w:rPr>
          <w:rFonts w:ascii="Arial" w:hAnsi="Arial" w:cs="Arial"/>
        </w:rPr>
      </w:pPr>
      <w:r>
        <w:rPr>
          <w:rFonts w:ascii="Arial" w:hAnsi="Arial" w:cs="Arial"/>
        </w:rPr>
        <w:t xml:space="preserve">In </w:t>
      </w:r>
      <w:r w:rsidRPr="00B0148A">
        <w:rPr>
          <w:rFonts w:ascii="Arial" w:hAnsi="Arial" w:cs="Arial"/>
          <w:u w:val="single"/>
        </w:rPr>
        <w:t>Malawi</w:t>
      </w:r>
      <w:r>
        <w:rPr>
          <w:rFonts w:ascii="Arial" w:hAnsi="Arial" w:cs="Arial"/>
        </w:rPr>
        <w:t>, m</w:t>
      </w:r>
      <w:r w:rsidR="00910F1D" w:rsidRPr="0082163E">
        <w:rPr>
          <w:rFonts w:ascii="Arial" w:hAnsi="Arial" w:cs="Arial"/>
        </w:rPr>
        <w:t>ammographic screening is available in only one private hospital</w:t>
      </w:r>
      <w:r>
        <w:rPr>
          <w:rFonts w:ascii="Arial" w:hAnsi="Arial" w:cs="Arial"/>
        </w:rPr>
        <w:t xml:space="preserve"> </w:t>
      </w:r>
      <w:r w:rsidR="00910F1D" w:rsidRPr="0082163E">
        <w:rPr>
          <w:rFonts w:ascii="Arial" w:hAnsi="Arial" w:cs="Arial"/>
        </w:rPr>
        <w:fldChar w:fldCharType="begin">
          <w:fldData xml:space="preserve">PEVuZE5vdGU+PENpdGU+PEF1dGhvcj5Nc3lhbWJvemE8L0F1dGhvcj48WWVhcj4yMDEyPC9ZZWFy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</w:fldData>
        </w:fldChar>
      </w:r>
      <w:r w:rsidR="00910F1D">
        <w:rPr>
          <w:rFonts w:ascii="Arial" w:hAnsi="Arial" w:cs="Arial"/>
        </w:rPr>
        <w:instrText xml:space="preserve"> ADDIN EN.CITE </w:instrText>
      </w:r>
      <w:r w:rsidR="00910F1D">
        <w:rPr>
          <w:rFonts w:ascii="Arial" w:hAnsi="Arial" w:cs="Arial"/>
        </w:rPr>
        <w:fldChar w:fldCharType="begin">
          <w:fldData xml:space="preserve">PEVuZE5vdGU+PENpdGU+PEF1dGhvcj5Nc3lhbWJvemE8L0F1dGhvcj48WWVhcj4yMDEyPC9ZZWFy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</w:fldData>
        </w:fldChar>
      </w:r>
      <w:r w:rsidR="00910F1D">
        <w:rPr>
          <w:rFonts w:ascii="Arial" w:hAnsi="Arial" w:cs="Arial"/>
        </w:rPr>
        <w:instrText xml:space="preserve"> ADDIN EN.CITE.DATA </w:instrText>
      </w:r>
      <w:r w:rsidR="00910F1D">
        <w:rPr>
          <w:rFonts w:ascii="Arial" w:hAnsi="Arial" w:cs="Arial"/>
        </w:rPr>
      </w:r>
      <w:r w:rsidR="00910F1D">
        <w:rPr>
          <w:rFonts w:ascii="Arial" w:hAnsi="Arial" w:cs="Arial"/>
        </w:rPr>
        <w:fldChar w:fldCharType="end"/>
      </w:r>
      <w:r w:rsidR="00910F1D" w:rsidRPr="0082163E">
        <w:rPr>
          <w:rFonts w:ascii="Arial" w:hAnsi="Arial" w:cs="Arial"/>
        </w:rPr>
      </w:r>
      <w:r w:rsidR="00910F1D" w:rsidRPr="0082163E">
        <w:rPr>
          <w:rFonts w:ascii="Arial" w:hAnsi="Arial" w:cs="Arial"/>
        </w:rPr>
        <w:fldChar w:fldCharType="separate"/>
      </w:r>
      <w:r w:rsidR="00910F1D" w:rsidRPr="0082163E">
        <w:rPr>
          <w:rFonts w:ascii="Arial" w:hAnsi="Arial" w:cs="Arial"/>
          <w:noProof/>
        </w:rPr>
        <w:t>(Msyamboza et al., 2012)</w:t>
      </w:r>
      <w:r w:rsidR="00910F1D" w:rsidRPr="0082163E">
        <w:rPr>
          <w:rFonts w:ascii="Arial" w:hAnsi="Arial" w:cs="Arial"/>
        </w:rPr>
        <w:fldChar w:fldCharType="end"/>
      </w:r>
      <w:r w:rsidR="00910F1D" w:rsidRPr="0082163E">
        <w:rPr>
          <w:rFonts w:ascii="Arial" w:hAnsi="Arial" w:cs="Arial"/>
        </w:rPr>
        <w:t xml:space="preserve"> and there are no governmental guidelines on breast cancer screening.</w:t>
      </w:r>
    </w:p>
    <w:p w14:paraId="397955B0" w14:textId="3762D426" w:rsidR="00910F1D" w:rsidRPr="0082163E" w:rsidRDefault="00910F1D" w:rsidP="00FB3225">
      <w:pPr>
        <w:pStyle w:val="ListParagraph"/>
        <w:numPr>
          <w:ilvl w:val="0"/>
          <w:numId w:val="20"/>
        </w:numPr>
        <w:autoSpaceDE w:val="0"/>
        <w:autoSpaceDN w:val="0"/>
        <w:adjustRightInd w:val="0"/>
        <w:spacing w:before="0" w:beforeAutospacing="0" w:after="200" w:afterAutospacing="0"/>
        <w:ind w:left="1080" w:hanging="540"/>
        <w:rPr>
          <w:rFonts w:ascii="Arial" w:hAnsi="Arial" w:cs="Arial"/>
        </w:rPr>
      </w:pPr>
      <w:r w:rsidRPr="0082163E">
        <w:rPr>
          <w:rFonts w:ascii="Arial" w:hAnsi="Arial" w:cs="Arial"/>
        </w:rPr>
        <w:t xml:space="preserve">The </w:t>
      </w:r>
      <w:r w:rsidRPr="0082163E">
        <w:rPr>
          <w:rFonts w:ascii="Arial" w:hAnsi="Arial" w:cs="Arial"/>
          <w:u w:val="single"/>
        </w:rPr>
        <w:t>Republic of Mauritius</w:t>
      </w:r>
      <w:r w:rsidRPr="0082163E">
        <w:rPr>
          <w:rFonts w:ascii="Arial" w:hAnsi="Arial" w:cs="Arial"/>
        </w:rPr>
        <w:t xml:space="preserve"> developed a National Cancer Control Program for 2010-2014, and recommended that breast health awareness campaigns encouraging BSE and yearly CBE to women &gt;40 years . Population based screening mammography was not thought to be advisable, </w:t>
      </w:r>
      <w:r w:rsidRPr="0082163E">
        <w:rPr>
          <w:rFonts w:ascii="Arial" w:hAnsi="Arial" w:cs="Arial"/>
        </w:rPr>
        <w:lastRenderedPageBreak/>
        <w:t>given the relatively high proportion of cancers in women younger than 45 years.</w:t>
      </w:r>
      <w:r w:rsidRPr="0082163E">
        <w:rPr>
          <w:rFonts w:ascii="Arial" w:hAnsi="Arial" w:cs="Arial"/>
        </w:rPr>
        <w:fldChar w:fldCharType="begin"/>
      </w:r>
      <w:r>
        <w:rPr>
          <w:rFonts w:ascii="Arial" w:hAnsi="Arial" w:cs="Arial"/>
        </w:rPr>
        <w:instrText xml:space="preserve"> ADDIN EN.CITE &lt;EndNote&gt;&lt;Cite&gt;&lt;Author&gt;Republic of Mauritius&lt;/Author&gt;&lt;Year&gt;2014&lt;/Year&gt;&lt;RecNum&gt;306&lt;/RecNum&gt;&lt;DisplayText&gt;(Republic of Mauritius, 2014)&lt;/DisplayText&gt;&lt;record&gt;&lt;rec-number&gt;306&lt;/rec-number&gt;&lt;foreign-keys&gt;&lt;key app="EN" db-id="eaaxvsw0pdzd0me2d5cvpzrmtxff5vpaw9xf" timestamp="1414103883"&gt;306&lt;/key&gt;&lt;/foreign-keys&gt;&lt;ref-type name="Report"&gt;27&lt;/ref-type&gt;&lt;contributors&gt;&lt;authors&gt;&lt;author&gt;Republic of Mauritius,&lt;/author&gt;&lt;/authors&gt;&lt;/contributors&gt;&lt;titles&gt;&lt;title&gt;National Cancer Control Programme. Available at: http://health.gov.mu/English/Documents/cancer-ap.pdf&lt;/title&gt;&lt;/titles&gt;&lt;dates&gt;&lt;year&gt;2014&lt;/year&gt;&lt;/dates&gt;&lt;urls&gt;&lt;/urls&gt;&lt;/record&gt;&lt;/Cite&gt;&lt;/EndNote&gt;</w:instrText>
      </w:r>
      <w:r w:rsidRPr="0082163E">
        <w:rPr>
          <w:rFonts w:ascii="Arial" w:hAnsi="Arial" w:cs="Arial"/>
        </w:rPr>
        <w:fldChar w:fldCharType="separate"/>
      </w:r>
      <w:r w:rsidRPr="0082163E">
        <w:rPr>
          <w:rFonts w:ascii="Arial" w:hAnsi="Arial" w:cs="Arial"/>
          <w:noProof/>
        </w:rPr>
        <w:t>(Republic of Mauritius, 2014)</w:t>
      </w:r>
      <w:r w:rsidRPr="0082163E">
        <w:rPr>
          <w:rFonts w:ascii="Arial" w:hAnsi="Arial" w:cs="Arial"/>
        </w:rPr>
        <w:fldChar w:fldCharType="end"/>
      </w:r>
    </w:p>
    <w:p w14:paraId="7ED90EC9" w14:textId="2DAB762A" w:rsidR="00910F1D" w:rsidRPr="00745AF3" w:rsidRDefault="00910F1D" w:rsidP="00FB3225">
      <w:pPr>
        <w:pStyle w:val="ListParagraph"/>
        <w:numPr>
          <w:ilvl w:val="0"/>
          <w:numId w:val="20"/>
        </w:numPr>
        <w:autoSpaceDE w:val="0"/>
        <w:autoSpaceDN w:val="0"/>
        <w:adjustRightInd w:val="0"/>
        <w:spacing w:before="0" w:beforeAutospacing="0" w:after="200" w:afterAutospacing="0"/>
        <w:ind w:left="1080" w:hanging="540"/>
        <w:rPr>
          <w:rFonts w:ascii="Arial" w:hAnsi="Arial" w:cs="Arial"/>
        </w:rPr>
      </w:pPr>
      <w:r w:rsidRPr="0082163E">
        <w:rPr>
          <w:rFonts w:ascii="Arial" w:hAnsi="Arial" w:cs="Arial"/>
        </w:rPr>
        <w:t xml:space="preserve">There are no formal screening guidelines in </w:t>
      </w:r>
      <w:r w:rsidRPr="0082163E">
        <w:rPr>
          <w:rFonts w:ascii="Arial" w:hAnsi="Arial" w:cs="Arial"/>
          <w:u w:val="single"/>
        </w:rPr>
        <w:t>Zimbabwe</w:t>
      </w:r>
      <w:r w:rsidRPr="0082163E">
        <w:rPr>
          <w:rFonts w:ascii="Arial" w:hAnsi="Arial" w:cs="Arial"/>
        </w:rPr>
        <w:t xml:space="preserve">, but a number of non-profit organizations such as the Cancer Association of Zimbabwe and </w:t>
      </w:r>
      <w:r w:rsidRPr="0082163E">
        <w:rPr>
          <w:rFonts w:ascii="Arial" w:hAnsi="Arial" w:cs="Arial"/>
          <w:color w:val="231F20"/>
        </w:rPr>
        <w:t xml:space="preserve">Breast Cancer Alleviation of Zimbabwe recommend </w:t>
      </w:r>
      <w:r w:rsidRPr="0082163E">
        <w:rPr>
          <w:rFonts w:ascii="Arial" w:hAnsi="Arial" w:cs="Arial"/>
        </w:rPr>
        <w:t>breast health awareness and regular  BSE.</w:t>
      </w:r>
      <w:r w:rsidRPr="0082163E">
        <w:rPr>
          <w:rFonts w:ascii="Arial" w:hAnsi="Arial" w:cs="Arial"/>
        </w:rPr>
        <w:fldChar w:fldCharType="begin"/>
      </w:r>
      <w:r w:rsidR="00E45877">
        <w:rPr>
          <w:rFonts w:ascii="Arial" w:hAnsi="Arial" w:cs="Arial"/>
        </w:rPr>
        <w:instrText xml:space="preserve"> ADDIN EN.CITE &lt;EndNote&gt;&lt;Cite&gt;&lt;Author&gt;The Cancer Assocaiton of Zimbabwe&lt;/Author&gt;&lt;Year&gt;2014&lt;/Year&gt;&lt;RecNum&gt;272&lt;/RecNum&gt;&lt;DisplayText&gt;(The Cancer Assocaiton of Zimbabwe, 2014)&lt;/DisplayText&gt;&lt;record&gt;&lt;rec-number&gt;272&lt;/rec-number&gt;&lt;foreign-keys&gt;&lt;key app="EN" db-id="eaaxvsw0pdzd0me2d5cvpzrmtxff5vpaw9xf" timestamp="1413930404"&gt;272&lt;/key&gt;&lt;/foreign-keys&gt;&lt;ref-type name="Web Page"&gt;12&lt;/ref-type&gt;&lt;contributors&gt;&lt;authors&gt;&lt;author&gt;The Cancer Assocaiton of Zimbabwe,&lt;/author&gt;&lt;/authors&gt;&lt;/contributors&gt;&lt;titles&gt;&lt;title&gt;The Cancer Associaton of Zimbabwe. Available at http://www.cancerzimbabwe.org/index.html&lt;/title&gt;&lt;/titles&gt;&lt;number&gt;10/26/2014&lt;/number&gt;&lt;dates&gt;&lt;year&gt;2014&lt;/year&gt;&lt;/dates&gt;&lt;pub-location&gt;Harare, Zimbabwe.&lt;/pub-location&gt;&lt;urls&gt;&lt;/urls&gt;&lt;/record&gt;&lt;/Cite&gt;&lt;/EndNote&gt;</w:instrText>
      </w:r>
      <w:r w:rsidRPr="0082163E">
        <w:rPr>
          <w:rFonts w:ascii="Arial" w:hAnsi="Arial" w:cs="Arial"/>
        </w:rPr>
        <w:fldChar w:fldCharType="separate"/>
      </w:r>
      <w:r w:rsidRPr="0082163E">
        <w:rPr>
          <w:rFonts w:ascii="Arial" w:hAnsi="Arial" w:cs="Arial"/>
          <w:noProof/>
        </w:rPr>
        <w:t>(The Cancer Assocaiton of Zimbabwe, 2014)</w:t>
      </w:r>
      <w:r w:rsidRPr="0082163E">
        <w:rPr>
          <w:rFonts w:ascii="Arial" w:hAnsi="Arial" w:cs="Arial"/>
        </w:rPr>
        <w:fldChar w:fldCharType="end"/>
      </w:r>
      <w:r w:rsidRPr="0082163E">
        <w:rPr>
          <w:rFonts w:ascii="Arial" w:hAnsi="Arial" w:cs="Arial"/>
        </w:rPr>
        <w:t xml:space="preserve">  </w:t>
      </w:r>
      <w:r w:rsidRPr="0082163E">
        <w:rPr>
          <w:rFonts w:ascii="Arial" w:hAnsi="Arial" w:cs="Arial"/>
          <w:bCs/>
        </w:rPr>
        <w:t xml:space="preserve">A recent report by the Zimbabwean Ministry of Health on a strategy setting out national goals for cancer prevention and control from 2014-2018 identified a series of barriers to breast and other cancers screening. These included lack of access to early detection; inadequate resources, equipment and technology, lack of education and awareness of the importance of regular cancer screening, prohibitive costs of screening services, and lack of referral of patients. </w:t>
      </w:r>
      <w:r w:rsidRPr="00745AF3">
        <w:rPr>
          <w:rFonts w:ascii="Arial" w:hAnsi="Arial" w:cs="Arial"/>
          <w:bCs/>
        </w:rPr>
        <w:t>The goals of this strategy included a reduction of late stage breast cancer presentation from 80% to 50% by 2018.</w:t>
      </w:r>
      <w:r w:rsidRPr="00745AF3">
        <w:rPr>
          <w:rFonts w:ascii="Arial" w:hAnsi="Arial" w:cs="Arial"/>
        </w:rPr>
        <w:fldChar w:fldCharType="begin"/>
      </w:r>
      <w:r w:rsidRPr="00745AF3">
        <w:rPr>
          <w:rFonts w:ascii="Arial" w:hAnsi="Arial" w:cs="Arial"/>
        </w:rPr>
        <w:instrText xml:space="preserve"> ADDIN EN.CITE &lt;EndNote&gt;&lt;Cite&gt;&lt;Author&gt;Ministry of Health and Child Care of Zimbabwe&lt;/Author&gt;&lt;Year&gt;2013&lt;/Year&gt;&lt;RecNum&gt;273&lt;/RecNum&gt;&lt;DisplayText&gt;(Ministry of Health and Child Care of Zimbabwe, 2013)&lt;/DisplayText&gt;&lt;record&gt;&lt;rec-number&gt;273&lt;/rec-number&gt;&lt;foreign-keys&gt;&lt;key app="EN" db-id="eaaxvsw0pdzd0me2d5cvpzrmtxff5vpaw9xf" timestamp="1413931819"&gt;273&lt;/key&gt;&lt;/foreign-keys&gt;&lt;ref-type name="Report"&gt;27&lt;/ref-type&gt;&lt;contributors&gt;&lt;authors&gt;&lt;author&gt;Ministry of Health and Child Care of Zimbabwe,&lt;/author&gt;&lt;/authors&gt;&lt;/contributors&gt;&lt;titles&gt;&lt;title&gt;National Cancer Prevention and Control Strategy for Zimbabwe 2014 - 2018. Available at: http://www.cancerzimbabwe.org/articles/Nat%20Cancer%20Prevention%20and%20Control%20Doc_18_3_14.pdf&lt;/title&gt;&lt;/titles&gt;&lt;dates&gt;&lt;year&gt;2013&lt;/year&gt;&lt;/dates&gt;&lt;urls&gt;&lt;/urls&gt;&lt;/record&gt;&lt;/Cite&gt;&lt;/EndNote&gt;</w:instrText>
      </w:r>
      <w:r w:rsidRPr="00745AF3">
        <w:rPr>
          <w:rFonts w:ascii="Arial" w:hAnsi="Arial" w:cs="Arial"/>
        </w:rPr>
        <w:fldChar w:fldCharType="separate"/>
      </w:r>
      <w:r w:rsidRPr="00745AF3">
        <w:rPr>
          <w:rFonts w:ascii="Arial" w:hAnsi="Arial" w:cs="Arial"/>
          <w:noProof/>
        </w:rPr>
        <w:t>(Ministry of Health and Child Care of Zimbabwe, 2013)</w:t>
      </w:r>
      <w:r w:rsidRPr="00745AF3">
        <w:rPr>
          <w:rFonts w:ascii="Arial" w:hAnsi="Arial" w:cs="Arial"/>
        </w:rPr>
        <w:fldChar w:fldCharType="end"/>
      </w:r>
      <w:r w:rsidRPr="00745AF3">
        <w:rPr>
          <w:rFonts w:ascii="Arial" w:hAnsi="Arial" w:cs="Arial"/>
        </w:rPr>
        <w:t xml:space="preserve"> </w:t>
      </w:r>
    </w:p>
    <w:p w14:paraId="001C017E" w14:textId="1E5E0131" w:rsidR="00745AF3" w:rsidRPr="00745AF3" w:rsidRDefault="004354B8" w:rsidP="00FB3225">
      <w:pPr>
        <w:pStyle w:val="ListParagraph"/>
        <w:numPr>
          <w:ilvl w:val="0"/>
          <w:numId w:val="20"/>
        </w:numPr>
        <w:autoSpaceDE w:val="0"/>
        <w:autoSpaceDN w:val="0"/>
        <w:adjustRightInd w:val="0"/>
        <w:spacing w:before="0" w:beforeAutospacing="0" w:after="200" w:afterAutospacing="0"/>
        <w:ind w:left="1080" w:hanging="540"/>
      </w:pPr>
      <w:r>
        <w:rPr>
          <w:rFonts w:ascii="Arial" w:hAnsi="Arial" w:cs="Arial"/>
        </w:rPr>
        <w:t xml:space="preserve">Since 2011, </w:t>
      </w:r>
      <w:r w:rsidR="00745AF3" w:rsidRPr="00B0148A">
        <w:rPr>
          <w:rFonts w:ascii="Arial" w:hAnsi="Arial" w:cs="Arial"/>
          <w:u w:val="single"/>
        </w:rPr>
        <w:t>Rwanda</w:t>
      </w:r>
      <w:r w:rsidR="00745AF3" w:rsidRPr="00745AF3">
        <w:rPr>
          <w:rFonts w:ascii="Arial" w:hAnsi="Arial" w:cs="Arial"/>
        </w:rPr>
        <w:t xml:space="preserve"> </w:t>
      </w:r>
      <w:r>
        <w:rPr>
          <w:rFonts w:ascii="Arial" w:hAnsi="Arial" w:cs="Arial"/>
        </w:rPr>
        <w:t>has been proactive</w:t>
      </w:r>
      <w:r w:rsidR="00745AF3" w:rsidRPr="00745AF3">
        <w:rPr>
          <w:rFonts w:ascii="Arial" w:hAnsi="Arial" w:cs="Arial"/>
        </w:rPr>
        <w:t xml:space="preserve"> </w:t>
      </w:r>
      <w:r>
        <w:rPr>
          <w:rFonts w:ascii="Arial" w:hAnsi="Arial" w:cs="Arial"/>
        </w:rPr>
        <w:t xml:space="preserve">in </w:t>
      </w:r>
      <w:r w:rsidR="00745AF3" w:rsidRPr="00745AF3">
        <w:rPr>
          <w:rFonts w:ascii="Arial" w:hAnsi="Arial" w:cs="Arial"/>
        </w:rPr>
        <w:t>developing a national cancer program</w:t>
      </w:r>
      <w:r>
        <w:rPr>
          <w:rFonts w:ascii="Arial" w:hAnsi="Arial" w:cs="Arial"/>
        </w:rPr>
        <w:t>.</w:t>
      </w:r>
      <w:r w:rsidR="00745AF3" w:rsidRPr="00745AF3">
        <w:rPr>
          <w:rFonts w:ascii="Arial" w:hAnsi="Arial" w:cs="Arial"/>
        </w:rPr>
        <w:fldChar w:fldCharType="begin"/>
      </w:r>
      <w:r w:rsidR="00745AF3" w:rsidRPr="00745AF3">
        <w:rPr>
          <w:rFonts w:ascii="Arial" w:hAnsi="Arial" w:cs="Arial"/>
        </w:rPr>
        <w:instrText xml:space="preserve"> ADDIN EN.CITE &lt;EndNote&gt;&lt;Cite&gt;&lt;Author&gt;Stulac&lt;/Author&gt;&lt;Year&gt;2015&lt;/Year&gt;&lt;RecNum&gt;652&lt;/RecNum&gt;&lt;DisplayText&gt;(Stulac et al., 2015)&lt;/DisplayText&gt;&lt;record&gt;&lt;rec-number&gt;652&lt;/rec-number&gt;&lt;foreign-keys&gt;&lt;key app="EN" db-id="eaaxvsw0pdzd0me2d5cvpzrmtxff5vpaw9xf" timestamp="1446155315"&gt;652&lt;/key&gt;&lt;/foreign-keys&gt;&lt;ref-type name="Journal Article"&gt;17&lt;/ref-type&gt;&lt;contributors&gt;&lt;authors&gt;&lt;author&gt;Stulac, S.&lt;/author&gt;&lt;author&gt;Binagwaho, A.&lt;/author&gt;&lt;author&gt;Tapela, N.M.&lt;/author&gt;&lt;author&gt;Wagner, C.M.&lt;/author&gt;&lt;author&gt;Muhimpundu, M.A.&lt;/author&gt;&lt;author&gt;Ngabo, F.&lt;/author&gt;&lt;author&gt;Nsanzimana, S.&lt;/author&gt;&lt;author&gt;Kayonde, L.&lt;/author&gt;&lt;author&gt;Bigirimana, J.B.&lt;/author&gt;&lt;author&gt;Lessard, A.J.&lt;/author&gt;&lt;author&gt;Lehmann, L.&lt;/author&gt;&lt;author&gt;Shulman, L.N.&lt;/author&gt;&lt;author&gt;Nutt, C.T.&lt;/author&gt;&lt;author&gt;Drobac, P.&lt;/author&gt;&lt;author&gt;Mpunga, T.&lt;/author&gt;&lt;author&gt;Farmer, P.E.&lt;/author&gt;&lt;/authors&gt;&lt;/contributors&gt;&lt;titles&gt;&lt;title&gt;Capacity building for oncology programmes in sub-Saharan Africa: the Rwanda experience&lt;/title&gt;&lt;secondary-title&gt;The Lancet Oncology&lt;/secondary-title&gt;&lt;/titles&gt;&lt;periodical&gt;&lt;full-title&gt;Lancet Oncol&lt;/full-title&gt;&lt;abbr-1&gt;The lancet oncology&lt;/abbr-1&gt;&lt;/periodical&gt;&lt;pages&gt;e405-e413&lt;/pages&gt;&lt;volume&gt;16&lt;/volume&gt;&lt;number&gt;8&lt;/number&gt;&lt;dates&gt;&lt;year&gt;2015&lt;/year&gt;&lt;pub-dates&gt;&lt;date&gt;8//&lt;/date&gt;&lt;/pub-dates&gt;&lt;/dates&gt;&lt;isbn&gt;1470-2045&lt;/isbn&gt;&lt;urls&gt;&lt;related-urls&gt;&lt;url&gt;http://www.sciencedirect.com/science/article/pii/S1470204515001618&lt;/url&gt;&lt;/related-urls&gt;&lt;/urls&gt;&lt;electronic-resource-num&gt;http://dx.doi.org/10.1016/S1470-2045(15)00161-8&lt;/electronic-resource-num&gt;&lt;/record&gt;&lt;/Cite&gt;&lt;/EndNote&gt;</w:instrText>
      </w:r>
      <w:r w:rsidR="00745AF3" w:rsidRPr="00745AF3">
        <w:rPr>
          <w:rFonts w:ascii="Arial" w:hAnsi="Arial" w:cs="Arial"/>
        </w:rPr>
        <w:fldChar w:fldCharType="separate"/>
      </w:r>
      <w:r w:rsidR="00745AF3" w:rsidRPr="00745AF3">
        <w:rPr>
          <w:rFonts w:ascii="Arial" w:hAnsi="Arial" w:cs="Arial"/>
          <w:noProof/>
        </w:rPr>
        <w:t>(Stulac et al., 2015)</w:t>
      </w:r>
      <w:r w:rsidR="00745AF3" w:rsidRPr="00745AF3">
        <w:rPr>
          <w:rFonts w:ascii="Arial" w:hAnsi="Arial" w:cs="Arial"/>
        </w:rPr>
        <w:fldChar w:fldCharType="end"/>
      </w:r>
      <w:r>
        <w:rPr>
          <w:rFonts w:ascii="Arial" w:hAnsi="Arial" w:cs="Arial"/>
        </w:rPr>
        <w:t xml:space="preserve">  The national cancer plan was developed by a technical working group of clinicians, civil society representatives, NGOs and international partners to create a program integrating components of the WHO National Cancer Control Plan framework while incorporating experiences of partners from South Africa, the U.S. and Europe.  The first national cancer control protocols were first endorsed in 2012 and provide guiding principles on cancer diagnosis and treatment at the </w:t>
      </w:r>
      <w:proofErr w:type="spellStart"/>
      <w:r>
        <w:rPr>
          <w:rFonts w:ascii="Arial" w:hAnsi="Arial" w:cs="Arial"/>
        </w:rPr>
        <w:t>Butaro</w:t>
      </w:r>
      <w:proofErr w:type="spellEnd"/>
      <w:r>
        <w:rPr>
          <w:rFonts w:ascii="Arial" w:hAnsi="Arial" w:cs="Arial"/>
        </w:rPr>
        <w:t xml:space="preserve"> Cancer Center of Excellence (BCCOE), which is the first rural cancer center to deliver comprehensive cancer services in the country through a decentralized health system that prioritizes equitable access to all levels of care.  BCCOE was created and is supported through a unique twinning partnership between the Rwandan Ministry of Health</w:t>
      </w:r>
      <w:r w:rsidR="005D3B6D">
        <w:rPr>
          <w:rFonts w:ascii="Arial" w:hAnsi="Arial" w:cs="Arial"/>
        </w:rPr>
        <w:t xml:space="preserve"> (MOH)</w:t>
      </w:r>
      <w:r>
        <w:rPr>
          <w:rFonts w:ascii="Arial" w:hAnsi="Arial" w:cs="Arial"/>
        </w:rPr>
        <w:t>, the NGO Partners in Health and Harvard Medical School.</w:t>
      </w:r>
      <w:r w:rsidR="005D3B6D">
        <w:rPr>
          <w:rFonts w:ascii="Arial" w:hAnsi="Arial" w:cs="Arial"/>
        </w:rPr>
        <w:t xml:space="preserve">  While no breast screening program has yet been instituted, the MOH has supported education of community health workers in supportive care and provided information to women to sup</w:t>
      </w:r>
      <w:r w:rsidR="00A578E0">
        <w:rPr>
          <w:rFonts w:ascii="Arial" w:hAnsi="Arial" w:cs="Arial"/>
        </w:rPr>
        <w:t>port breast health awareness.  The feasibility s</w:t>
      </w:r>
      <w:r w:rsidR="005D3B6D">
        <w:rPr>
          <w:rFonts w:ascii="Arial" w:hAnsi="Arial" w:cs="Arial"/>
        </w:rPr>
        <w:t xml:space="preserve">creening with the use of </w:t>
      </w:r>
      <w:r w:rsidR="00FA7AF6">
        <w:rPr>
          <w:rFonts w:ascii="Arial" w:hAnsi="Arial" w:cs="Arial"/>
        </w:rPr>
        <w:t>CBE</w:t>
      </w:r>
      <w:r w:rsidR="005D3B6D">
        <w:rPr>
          <w:rFonts w:ascii="Arial" w:hAnsi="Arial" w:cs="Arial"/>
        </w:rPr>
        <w:t xml:space="preserve"> </w:t>
      </w:r>
      <w:r w:rsidR="00A578E0">
        <w:rPr>
          <w:rFonts w:ascii="Arial" w:hAnsi="Arial" w:cs="Arial"/>
        </w:rPr>
        <w:t xml:space="preserve">at initial point of contact </w:t>
      </w:r>
      <w:r w:rsidR="005D3B6D">
        <w:rPr>
          <w:rFonts w:ascii="Arial" w:hAnsi="Arial" w:cs="Arial"/>
        </w:rPr>
        <w:t>has been evaluated as a national initiative</w:t>
      </w:r>
      <w:r w:rsidR="00A578E0">
        <w:rPr>
          <w:rFonts w:ascii="Arial" w:hAnsi="Arial" w:cs="Arial"/>
        </w:rPr>
        <w:t xml:space="preserve"> at the request of the MOH</w:t>
      </w:r>
      <w:r w:rsidR="005D3B6D">
        <w:rPr>
          <w:rFonts w:ascii="Arial" w:hAnsi="Arial" w:cs="Arial"/>
        </w:rPr>
        <w:t>,</w:t>
      </w:r>
      <w:r w:rsidR="00F20FEE">
        <w:rPr>
          <w:rFonts w:ascii="Arial" w:hAnsi="Arial" w:cs="Arial"/>
        </w:rPr>
        <w:fldChar w:fldCharType="begin"/>
      </w:r>
      <w:r w:rsidR="00F20FEE">
        <w:rPr>
          <w:rFonts w:ascii="Arial" w:hAnsi="Arial" w:cs="Arial"/>
        </w:rPr>
        <w:instrText xml:space="preserve"> ADDIN EN.CITE &lt;EndNote&gt;&lt;Cite&gt;&lt;Author&gt;Abdalla&lt;/Author&gt;&lt;Year&gt;2013&lt;/Year&gt;&lt;RecNum&gt;724&lt;/RecNum&gt;&lt;DisplayText&gt;(Abdalla et al., 2013)&lt;/DisplayText&gt;&lt;record&gt;&lt;rec-number&gt;724&lt;/rec-number&gt;&lt;foreign-keys&gt;&lt;key app="EN" db-id="eaaxvsw0pdzd0me2d5cvpzrmtxff5vpaw9xf" timestamp="1448920822"&gt;724&lt;/key&gt;&lt;/foreign-keys&gt;&lt;ref-type name="Report"&gt;27&lt;/ref-type&gt;&lt;contributors&gt;&lt;authors&gt;&lt;author&gt;Abdalla, M.&lt;/author&gt;&lt;author&gt;Brown, S.&lt;/author&gt;&lt;author&gt;Anderson, B. O.&lt;/author&gt;&lt;author&gt;Jeronimo, J.&lt;/author&gt;&lt;author&gt;Bishop, A.&lt;/author&gt;&lt;author&gt;Kayonde, L.&lt;/author&gt;&lt;/authors&gt;&lt;/contributors&gt;&lt;titles&gt;&lt;title&gt;Rwanda situation analysis on breast cancer: Final report from Susan G. Komen, PATH and BHGI&lt;/title&gt;&lt;/titles&gt;&lt;dates&gt;&lt;year&gt;2013&lt;/year&gt;&lt;/dates&gt;&lt;urls&gt;&lt;/urls&gt;&lt;/record&gt;&lt;/Cite&gt;&lt;/EndNote&gt;</w:instrText>
      </w:r>
      <w:r w:rsidR="00F20FEE">
        <w:rPr>
          <w:rFonts w:ascii="Arial" w:hAnsi="Arial" w:cs="Arial"/>
        </w:rPr>
        <w:fldChar w:fldCharType="separate"/>
      </w:r>
      <w:r w:rsidR="00F20FEE">
        <w:rPr>
          <w:rFonts w:ascii="Arial" w:hAnsi="Arial" w:cs="Arial"/>
          <w:noProof/>
        </w:rPr>
        <w:t>(Abdalla et al., 2013)</w:t>
      </w:r>
      <w:r w:rsidR="00F20FEE">
        <w:rPr>
          <w:rFonts w:ascii="Arial" w:hAnsi="Arial" w:cs="Arial"/>
        </w:rPr>
        <w:fldChar w:fldCharType="end"/>
      </w:r>
      <w:r w:rsidR="00094FFE">
        <w:rPr>
          <w:rFonts w:ascii="Arial" w:hAnsi="Arial" w:cs="Arial"/>
        </w:rPr>
        <w:t xml:space="preserve"> (</w:t>
      </w:r>
      <w:r w:rsidR="005D3B6D">
        <w:rPr>
          <w:rFonts w:ascii="Arial" w:hAnsi="Arial" w:cs="Arial"/>
        </w:rPr>
        <w:t xml:space="preserve">but </w:t>
      </w:r>
      <w:r w:rsidR="00CC23FE">
        <w:rPr>
          <w:rFonts w:ascii="Arial" w:hAnsi="Arial" w:cs="Arial"/>
        </w:rPr>
        <w:t xml:space="preserve">the program </w:t>
      </w:r>
      <w:r w:rsidR="005D3B6D">
        <w:rPr>
          <w:rFonts w:ascii="Arial" w:hAnsi="Arial" w:cs="Arial"/>
        </w:rPr>
        <w:t>has not yet been implemented.</w:t>
      </w:r>
    </w:p>
    <w:p w14:paraId="1E94DE15" w14:textId="35826562" w:rsidR="007F4A4C" w:rsidRDefault="00745AF3" w:rsidP="00FB3225">
      <w:pPr>
        <w:pStyle w:val="ListParagraph"/>
        <w:numPr>
          <w:ilvl w:val="0"/>
          <w:numId w:val="20"/>
        </w:numPr>
        <w:autoSpaceDE w:val="0"/>
        <w:autoSpaceDN w:val="0"/>
        <w:adjustRightInd w:val="0"/>
        <w:spacing w:before="0" w:beforeAutospacing="0" w:after="200" w:afterAutospacing="0"/>
        <w:ind w:left="1080" w:hanging="540"/>
      </w:pPr>
      <w:r>
        <w:rPr>
          <w:rFonts w:ascii="Arial" w:hAnsi="Arial" w:cs="Arial"/>
        </w:rPr>
        <w:t xml:space="preserve">In </w:t>
      </w:r>
      <w:r w:rsidRPr="00B0148A">
        <w:rPr>
          <w:rFonts w:ascii="Arial" w:hAnsi="Arial" w:cs="Arial"/>
          <w:u w:val="single"/>
        </w:rPr>
        <w:t>Egypt</w:t>
      </w:r>
      <w:r>
        <w:rPr>
          <w:rFonts w:ascii="Arial" w:hAnsi="Arial" w:cs="Arial"/>
        </w:rPr>
        <w:t xml:space="preserve">, </w:t>
      </w:r>
      <w:r w:rsidR="00910F1D" w:rsidRPr="00745AF3">
        <w:rPr>
          <w:rFonts w:ascii="Arial" w:hAnsi="Arial" w:cs="Arial"/>
        </w:rPr>
        <w:t>cancer has become a national priority with the publication of the 2014–20 national cancer plan</w:t>
      </w:r>
      <w:r w:rsidR="00EE66D5">
        <w:rPr>
          <w:rFonts w:ascii="Arial" w:hAnsi="Arial" w:cs="Arial"/>
        </w:rPr>
        <w:t xml:space="preserve"> </w:t>
      </w:r>
      <w:r w:rsidR="00910F1D" w:rsidRPr="00745AF3">
        <w:rPr>
          <w:rFonts w:ascii="Arial" w:hAnsi="Arial" w:cs="Arial"/>
        </w:rPr>
        <w:fldChar w:fldCharType="begin"/>
      </w:r>
      <w:r w:rsidR="00910F1D" w:rsidRPr="00745AF3">
        <w:rPr>
          <w:rFonts w:ascii="Arial" w:hAnsi="Arial" w:cs="Arial"/>
        </w:rPr>
        <w:instrText xml:space="preserve"> ADDIN EN.CITE &lt;EndNote&gt;&lt;Cite&gt;&lt;Author&gt;Hamdi Cherif&lt;/Author&gt;&lt;Year&gt;2014&lt;/Year&gt;&lt;RecNum&gt;286&lt;/RecNum&gt;&lt;DisplayText&gt;(Hamdi Cherif et al., 2014)&lt;/DisplayText&gt;&lt;record&gt;&lt;rec-number&gt;286&lt;/rec-number&gt;&lt;foreign-keys&gt;&lt;key app="EN" db-id="eaaxvsw0pdzd0me2d5cvpzrmtxff5vpaw9xf" timestamp="1414080292"&gt;286&lt;/key&gt;&lt;/foreign-keys&gt;&lt;ref-type name="Journal Article"&gt;17&lt;/ref-type&gt;&lt;contributors&gt;&lt;authors&gt;&lt;author&gt;Hamdi Cherif, M.&lt;/author&gt;&lt;author&gt;Serraino, D.&lt;/author&gt;&lt;author&gt;Mahnane, A.&lt;/author&gt;&lt;author&gt;Laouamri, S.&lt;/author&gt;&lt;author&gt;Zaidi, Z.&lt;/author&gt;&lt;author&gt;Boukharouba, H.&lt;/author&gt;&lt;author&gt;Cherka, D.&lt;/author&gt;&lt;author&gt;Rakeb, M.&lt;/author&gt;&lt;author&gt;Kara, L.&lt;/author&gt;&lt;author&gt;Ayat, A.&lt;/author&gt;&lt;author&gt;Birri, S.&lt;/author&gt;&lt;author&gt;Virdone, S.&lt;/author&gt;&lt;author&gt;De Paoli, P.&lt;/author&gt;&lt;author&gt;Bidoli, E.&lt;/author&gt;&lt;/authors&gt;&lt;/contributors&gt;&lt;auth-address&gt;Unit of Epidemiology and Biostatistics, Centro di Riferimento Oncologico, IRCCS, via Franco Gallini 2, 33081 Aviano, PN, Italy. bidolie@cro.it.&lt;/auth-address&gt;&lt;titles&gt;&lt;title&gt;Time trends of cancer incidence in Setif, Algeria, 1986-2010: an observational study&lt;/title&gt;&lt;secondary-title&gt;BMC Cancer&lt;/secondary-title&gt;&lt;alt-title&gt;BMC cancer&lt;/alt-title&gt;&lt;/titles&gt;&lt;periodical&gt;&lt;full-title&gt;BMC Cancer&lt;/full-title&gt;&lt;abbr-1&gt;BMC cancer&lt;/abbr-1&gt;&lt;/periodical&gt;&lt;alt-periodical&gt;&lt;full-title&gt;BMC Cancer&lt;/full-title&gt;&lt;abbr-1&gt;BMC cancer&lt;/abbr-1&gt;&lt;/alt-periodical&gt;&lt;pages&gt;637&lt;/pages&gt;&lt;volume&gt;14&lt;/volume&gt;&lt;number&gt;1&lt;/number&gt;&lt;edition&gt;2014/09/02&lt;/edition&gt;&lt;dates&gt;&lt;year&gt;2014&lt;/year&gt;&lt;/dates&gt;&lt;isbn&gt;1471-2407 (Electronic)&amp;#xD;1471-2407 (Linking)&lt;/isbn&gt;&lt;accession-num&gt;25175348&lt;/accession-num&gt;&lt;urls&gt;&lt;/urls&gt;&lt;custom2&gt;PMC4164767&lt;/custom2&gt;&lt;electronic-resource-num&gt;10.1186/1471-2407-14-637&lt;/electronic-resource-num&gt;&lt;remote-database-provider&gt;NLM&lt;/remote-database-provider&gt;&lt;language&gt;eng&lt;/language&gt;&lt;/record&gt;&lt;/Cite&gt;&lt;/EndNote&gt;</w:instrText>
      </w:r>
      <w:r w:rsidR="00910F1D" w:rsidRPr="00745AF3">
        <w:rPr>
          <w:rFonts w:ascii="Arial" w:hAnsi="Arial" w:cs="Arial"/>
        </w:rPr>
        <w:fldChar w:fldCharType="separate"/>
      </w:r>
      <w:r w:rsidR="00910F1D" w:rsidRPr="00745AF3">
        <w:rPr>
          <w:rFonts w:ascii="Arial" w:hAnsi="Arial" w:cs="Arial"/>
          <w:noProof/>
        </w:rPr>
        <w:t>(Hamdi Cherif et al., 2014)</w:t>
      </w:r>
      <w:r w:rsidR="00910F1D" w:rsidRPr="00745AF3">
        <w:rPr>
          <w:rFonts w:ascii="Arial" w:hAnsi="Arial" w:cs="Arial"/>
        </w:rPr>
        <w:fldChar w:fldCharType="end"/>
      </w:r>
      <w:r w:rsidR="00EE66D5">
        <w:rPr>
          <w:rFonts w:ascii="Arial" w:hAnsi="Arial" w:cs="Arial"/>
        </w:rPr>
        <w:t>,</w:t>
      </w:r>
      <w:r w:rsidR="00910F1D" w:rsidRPr="00745AF3">
        <w:rPr>
          <w:rFonts w:ascii="Arial" w:hAnsi="Arial" w:cs="Arial"/>
        </w:rPr>
        <w:t xml:space="preserve"> </w:t>
      </w:r>
      <w:r w:rsidR="00EE66D5">
        <w:rPr>
          <w:rFonts w:ascii="Arial" w:hAnsi="Arial" w:cs="Arial"/>
        </w:rPr>
        <w:t xml:space="preserve">but </w:t>
      </w:r>
      <w:r w:rsidR="00910F1D" w:rsidRPr="00745AF3">
        <w:rPr>
          <w:rFonts w:ascii="Arial" w:hAnsi="Arial" w:cs="Arial"/>
        </w:rPr>
        <w:t xml:space="preserve">it is unclear whether any progress has been made. No data on breast screening policies or practices </w:t>
      </w:r>
      <w:r w:rsidR="00EE66D5">
        <w:rPr>
          <w:rFonts w:ascii="Arial" w:hAnsi="Arial" w:cs="Arial"/>
        </w:rPr>
        <w:t>are</w:t>
      </w:r>
      <w:r w:rsidR="00EE66D5" w:rsidRPr="00745AF3">
        <w:rPr>
          <w:rFonts w:ascii="Arial" w:hAnsi="Arial" w:cs="Arial"/>
        </w:rPr>
        <w:t xml:space="preserve"> </w:t>
      </w:r>
      <w:r w:rsidR="00EE66D5">
        <w:rPr>
          <w:rFonts w:ascii="Arial" w:hAnsi="Arial" w:cs="Arial"/>
        </w:rPr>
        <w:t>published</w:t>
      </w:r>
      <w:r w:rsidR="00910F1D" w:rsidRPr="00745AF3">
        <w:rPr>
          <w:rFonts w:ascii="Arial" w:hAnsi="Arial" w:cs="Arial"/>
        </w:rPr>
        <w:t>.</w:t>
      </w:r>
    </w:p>
    <w:p w14:paraId="5A2EC530" w14:textId="023C4C6C" w:rsidR="005948CF" w:rsidRPr="00B66347" w:rsidRDefault="005948CF" w:rsidP="007F4A4C">
      <w:pPr>
        <w:pStyle w:val="Title"/>
      </w:pPr>
      <w:bookmarkStart w:id="36" w:name="_Toc434579662"/>
      <w:bookmarkStart w:id="37" w:name="_Toc434579834"/>
      <w:bookmarkStart w:id="38" w:name="_Toc436647376"/>
      <w:bookmarkStart w:id="39" w:name="_Toc436647476"/>
      <w:bookmarkStart w:id="40" w:name="_Toc436648272"/>
      <w:r w:rsidRPr="00B66347">
        <w:t>Pathology</w:t>
      </w:r>
      <w:bookmarkEnd w:id="36"/>
      <w:bookmarkEnd w:id="37"/>
      <w:bookmarkEnd w:id="38"/>
      <w:bookmarkEnd w:id="39"/>
      <w:bookmarkEnd w:id="40"/>
    </w:p>
    <w:p w14:paraId="0D5187AD" w14:textId="1463F9A5" w:rsidR="002A6A3F" w:rsidRPr="007F4A4C" w:rsidRDefault="00C67F15" w:rsidP="007F4A4C">
      <w:pPr>
        <w:spacing w:after="0"/>
        <w:ind w:firstLine="720"/>
        <w:rPr>
          <w:rFonts w:ascii="Arial" w:hAnsi="Arial" w:cs="Arial"/>
        </w:rPr>
      </w:pPr>
      <w:r w:rsidRPr="006D1F55">
        <w:rPr>
          <w:rFonts w:ascii="Arial" w:hAnsi="Arial" w:cs="Arial"/>
        </w:rPr>
        <w:t xml:space="preserve">Accurate diagnosis is a </w:t>
      </w:r>
      <w:r w:rsidR="007F4A4C">
        <w:rPr>
          <w:rFonts w:ascii="Arial" w:hAnsi="Arial" w:cs="Arial"/>
        </w:rPr>
        <w:t>cornerstone</w:t>
      </w:r>
      <w:r w:rsidRPr="006D1F55">
        <w:rPr>
          <w:rFonts w:ascii="Arial" w:hAnsi="Arial" w:cs="Arial"/>
        </w:rPr>
        <w:t xml:space="preserve"> of </w:t>
      </w:r>
      <w:r w:rsidRPr="00704102">
        <w:rPr>
          <w:rFonts w:ascii="Arial" w:hAnsi="Arial" w:cs="Arial"/>
        </w:rPr>
        <w:t xml:space="preserve">effective </w:t>
      </w:r>
      <w:r w:rsidR="003513BA">
        <w:rPr>
          <w:rFonts w:ascii="Arial" w:hAnsi="Arial" w:cs="Arial"/>
        </w:rPr>
        <w:t xml:space="preserve">breast </w:t>
      </w:r>
      <w:r w:rsidRPr="00704102">
        <w:rPr>
          <w:rFonts w:ascii="Arial" w:hAnsi="Arial" w:cs="Arial"/>
        </w:rPr>
        <w:t xml:space="preserve">cancer control. </w:t>
      </w:r>
      <w:r w:rsidR="003513BA" w:rsidRPr="007F4A4C">
        <w:rPr>
          <w:rFonts w:ascii="Arial" w:hAnsi="Arial" w:cs="Arial"/>
        </w:rPr>
        <w:t>BHGI guidelines emphasized the importance of a pathologic diagnosis before initiation of treatment.</w:t>
      </w:r>
      <w:r w:rsidR="003513BA" w:rsidRPr="007F4A4C">
        <w:rPr>
          <w:rFonts w:ascii="Arial" w:hAnsi="Arial" w:cs="Arial"/>
        </w:rPr>
        <w:fldChar w:fldCharType="begin">
          <w:fldData xml:space="preserve">PEVuZE5vdGU+PENpdGU+PEF1dGhvcj5TaHl5YW48L0F1dGhvcj48WWVhcj4yMDA2PC9ZZWFyPjxS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==
</w:fldData>
        </w:fldChar>
      </w:r>
      <w:r w:rsidR="0056481F">
        <w:rPr>
          <w:rFonts w:ascii="Arial" w:hAnsi="Arial" w:cs="Arial"/>
        </w:rPr>
        <w:instrText xml:space="preserve"> ADDIN EN.CITE </w:instrText>
      </w:r>
      <w:r w:rsidR="0056481F">
        <w:rPr>
          <w:rFonts w:ascii="Arial" w:hAnsi="Arial" w:cs="Arial"/>
        </w:rPr>
        <w:fldChar w:fldCharType="begin">
          <w:fldData xml:space="preserve">PEVuZE5vdGU+PENpdGU+PEF1dGhvcj5TaHl5YW48L0F1dGhvcj48WWVhcj4yMDA2PC9ZZWFyPjxS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==
</w:fldData>
        </w:fldChar>
      </w:r>
      <w:r w:rsidR="0056481F">
        <w:rPr>
          <w:rFonts w:ascii="Arial" w:hAnsi="Arial" w:cs="Arial"/>
        </w:rPr>
        <w:instrText xml:space="preserve"> ADDIN EN.CITE.DATA </w:instrText>
      </w:r>
      <w:r w:rsidR="0056481F">
        <w:rPr>
          <w:rFonts w:ascii="Arial" w:hAnsi="Arial" w:cs="Arial"/>
        </w:rPr>
      </w:r>
      <w:r w:rsidR="0056481F">
        <w:rPr>
          <w:rFonts w:ascii="Arial" w:hAnsi="Arial" w:cs="Arial"/>
        </w:rPr>
        <w:fldChar w:fldCharType="end"/>
      </w:r>
      <w:r w:rsidR="003513BA" w:rsidRPr="007F4A4C">
        <w:rPr>
          <w:rFonts w:ascii="Arial" w:hAnsi="Arial" w:cs="Arial"/>
        </w:rPr>
      </w:r>
      <w:r w:rsidR="003513BA" w:rsidRPr="007F4A4C">
        <w:rPr>
          <w:rFonts w:ascii="Arial" w:hAnsi="Arial" w:cs="Arial"/>
        </w:rPr>
        <w:fldChar w:fldCharType="separate"/>
      </w:r>
      <w:r w:rsidR="003513BA" w:rsidRPr="007F4A4C">
        <w:rPr>
          <w:rFonts w:ascii="Arial" w:hAnsi="Arial" w:cs="Arial"/>
          <w:noProof/>
        </w:rPr>
        <w:t>(Shyyan et al., 2006; Shyyan et al., 2008)</w:t>
      </w:r>
      <w:r w:rsidR="003513BA" w:rsidRPr="007F4A4C">
        <w:rPr>
          <w:rFonts w:ascii="Arial" w:hAnsi="Arial" w:cs="Arial"/>
        </w:rPr>
        <w:fldChar w:fldCharType="end"/>
      </w:r>
      <w:r w:rsidR="003513BA" w:rsidRPr="007F4A4C">
        <w:rPr>
          <w:rFonts w:ascii="Arial" w:hAnsi="Arial" w:cs="Arial"/>
        </w:rPr>
        <w:t xml:space="preserve"> </w:t>
      </w:r>
      <w:r w:rsidR="00AE642A">
        <w:rPr>
          <w:rFonts w:ascii="Arial" w:hAnsi="Arial" w:cs="Arial"/>
        </w:rPr>
        <w:t>H</w:t>
      </w:r>
      <w:r w:rsidR="003513BA" w:rsidRPr="007F4A4C">
        <w:rPr>
          <w:rFonts w:ascii="Arial" w:hAnsi="Arial" w:cs="Arial"/>
        </w:rPr>
        <w:t>owever</w:t>
      </w:r>
      <w:r w:rsidR="00AE642A">
        <w:rPr>
          <w:rFonts w:ascii="Arial" w:hAnsi="Arial" w:cs="Arial"/>
        </w:rPr>
        <w:t>,</w:t>
      </w:r>
      <w:r w:rsidR="003513BA" w:rsidRPr="007F4A4C">
        <w:rPr>
          <w:rFonts w:ascii="Arial" w:hAnsi="Arial" w:cs="Arial"/>
        </w:rPr>
        <w:t xml:space="preserve"> the process i</w:t>
      </w:r>
      <w:r w:rsidR="00AE642A">
        <w:rPr>
          <w:rFonts w:ascii="Arial" w:hAnsi="Arial" w:cs="Arial"/>
        </w:rPr>
        <w:t>s</w:t>
      </w:r>
      <w:r w:rsidR="003513BA" w:rsidRPr="007F4A4C">
        <w:rPr>
          <w:rFonts w:ascii="Arial" w:hAnsi="Arial" w:cs="Arial"/>
        </w:rPr>
        <w:t xml:space="preserve"> complex and requires specialized training correct tissue preparation and consensus </w:t>
      </w:r>
      <w:r w:rsidR="003513BA" w:rsidRPr="007F4A4C">
        <w:rPr>
          <w:rFonts w:ascii="Arial" w:hAnsi="Arial" w:cs="Arial"/>
        </w:rPr>
        <w:lastRenderedPageBreak/>
        <w:t xml:space="preserve">diagnoses.   </w:t>
      </w:r>
      <w:r w:rsidRPr="00704102">
        <w:rPr>
          <w:rFonts w:ascii="Arial" w:hAnsi="Arial" w:cs="Arial"/>
        </w:rPr>
        <w:t xml:space="preserve"> </w:t>
      </w:r>
      <w:r w:rsidR="00AE642A">
        <w:rPr>
          <w:rFonts w:ascii="Arial" w:hAnsi="Arial" w:cs="Arial"/>
        </w:rPr>
        <w:t>The c</w:t>
      </w:r>
      <w:r w:rsidRPr="00704102">
        <w:rPr>
          <w:rFonts w:ascii="Arial" w:hAnsi="Arial" w:cs="Arial"/>
        </w:rPr>
        <w:t>apacity and infrastructure necessary to perform adequate patho</w:t>
      </w:r>
      <w:r w:rsidR="00E23642" w:rsidRPr="00704102">
        <w:rPr>
          <w:rFonts w:ascii="Arial" w:hAnsi="Arial" w:cs="Arial"/>
        </w:rPr>
        <w:t xml:space="preserve">logical </w:t>
      </w:r>
      <w:r w:rsidRPr="00704102">
        <w:rPr>
          <w:rFonts w:ascii="Arial" w:hAnsi="Arial" w:cs="Arial"/>
        </w:rPr>
        <w:t xml:space="preserve">assessment of </w:t>
      </w:r>
      <w:r w:rsidR="00E23642" w:rsidRPr="00704102">
        <w:rPr>
          <w:rFonts w:ascii="Arial" w:hAnsi="Arial" w:cs="Arial"/>
        </w:rPr>
        <w:t xml:space="preserve">breast </w:t>
      </w:r>
      <w:r w:rsidRPr="00704102">
        <w:rPr>
          <w:rFonts w:ascii="Arial" w:hAnsi="Arial" w:cs="Arial"/>
        </w:rPr>
        <w:t xml:space="preserve">cancers is lacking in the majority of African countries.  </w:t>
      </w:r>
      <w:r w:rsidR="00E23642" w:rsidRPr="00704102">
        <w:rPr>
          <w:rFonts w:ascii="Arial" w:hAnsi="Arial" w:cs="Arial"/>
        </w:rPr>
        <w:t>A</w:t>
      </w:r>
      <w:r w:rsidRPr="00704102">
        <w:rPr>
          <w:rFonts w:ascii="Arial" w:hAnsi="Arial" w:cs="Arial"/>
        </w:rPr>
        <w:t xml:space="preserve"> recent </w:t>
      </w:r>
      <w:r w:rsidR="005948CF" w:rsidRPr="00704102">
        <w:rPr>
          <w:rFonts w:ascii="Arial" w:hAnsi="Arial" w:cs="Arial"/>
        </w:rPr>
        <w:t xml:space="preserve">informal survey </w:t>
      </w:r>
      <w:r w:rsidR="00E23642" w:rsidRPr="00704102">
        <w:rPr>
          <w:rFonts w:ascii="Arial" w:hAnsi="Arial" w:cs="Arial"/>
        </w:rPr>
        <w:t>which aimed to capture the</w:t>
      </w:r>
      <w:r w:rsidR="005948CF" w:rsidRPr="00704102">
        <w:rPr>
          <w:rFonts w:ascii="Arial" w:hAnsi="Arial" w:cs="Arial"/>
        </w:rPr>
        <w:t xml:space="preserve"> number of pathologists </w:t>
      </w:r>
      <w:r w:rsidRPr="00704102">
        <w:rPr>
          <w:rFonts w:ascii="Arial" w:hAnsi="Arial" w:cs="Arial"/>
        </w:rPr>
        <w:t>working in African countries reported that</w:t>
      </w:r>
      <w:r w:rsidR="005948CF" w:rsidRPr="00704102">
        <w:rPr>
          <w:rFonts w:ascii="Arial" w:hAnsi="Arial" w:cs="Arial"/>
        </w:rPr>
        <w:t xml:space="preserve">, </w:t>
      </w:r>
      <w:r w:rsidRPr="00704102">
        <w:rPr>
          <w:rFonts w:ascii="Arial" w:hAnsi="Arial" w:cs="Arial"/>
        </w:rPr>
        <w:t>with</w:t>
      </w:r>
      <w:r w:rsidR="005948CF" w:rsidRPr="00704102">
        <w:rPr>
          <w:rFonts w:ascii="Arial" w:hAnsi="Arial" w:cs="Arial"/>
        </w:rPr>
        <w:t xml:space="preserve"> the exceptions of Botswana and South Africa, all countries in the region have fewer than one pathologist (including all practice </w:t>
      </w:r>
      <w:r w:rsidR="00E23642" w:rsidRPr="00704102">
        <w:rPr>
          <w:rFonts w:ascii="Arial" w:hAnsi="Arial" w:cs="Arial"/>
        </w:rPr>
        <w:t>sub disciplines</w:t>
      </w:r>
      <w:r w:rsidR="005948CF" w:rsidRPr="00704102">
        <w:rPr>
          <w:rFonts w:ascii="Arial" w:hAnsi="Arial" w:cs="Arial"/>
        </w:rPr>
        <w:t>) for every 500</w:t>
      </w:r>
      <w:r w:rsidR="00AE642A">
        <w:rPr>
          <w:rFonts w:ascii="Arial" w:hAnsi="Arial" w:cs="Arial"/>
        </w:rPr>
        <w:t>,</w:t>
      </w:r>
      <w:r w:rsidR="005948CF" w:rsidRPr="00704102">
        <w:rPr>
          <w:rFonts w:ascii="Arial" w:hAnsi="Arial" w:cs="Arial"/>
        </w:rPr>
        <w:t>000 people</w:t>
      </w:r>
      <w:r w:rsidRPr="00704102">
        <w:rPr>
          <w:rFonts w:ascii="Arial" w:hAnsi="Arial" w:cs="Arial"/>
        </w:rPr>
        <w:t xml:space="preserve">, with many having  </w:t>
      </w:r>
      <w:r w:rsidR="005948CF" w:rsidRPr="00704102">
        <w:rPr>
          <w:rFonts w:ascii="Arial" w:hAnsi="Arial" w:cs="Arial"/>
        </w:rPr>
        <w:t xml:space="preserve">fewer than one </w:t>
      </w:r>
      <w:r w:rsidRPr="00704102">
        <w:rPr>
          <w:rFonts w:ascii="Arial" w:hAnsi="Arial" w:cs="Arial"/>
        </w:rPr>
        <w:t>per</w:t>
      </w:r>
      <w:r w:rsidR="005948CF" w:rsidRPr="00704102">
        <w:rPr>
          <w:rFonts w:ascii="Arial" w:hAnsi="Arial" w:cs="Arial"/>
        </w:rPr>
        <w:t xml:space="preserve"> million</w:t>
      </w:r>
      <w:r w:rsidR="00217875" w:rsidRPr="00704102">
        <w:rPr>
          <w:rFonts w:ascii="Arial" w:hAnsi="Arial" w:cs="Arial"/>
        </w:rPr>
        <w:t>. O</w:t>
      </w:r>
      <w:r w:rsidR="005948CF" w:rsidRPr="00704102">
        <w:rPr>
          <w:rFonts w:ascii="Arial" w:hAnsi="Arial" w:cs="Arial"/>
        </w:rPr>
        <w:t xml:space="preserve">ne country (Somalia) did not have any active </w:t>
      </w:r>
      <w:r w:rsidR="005948CF" w:rsidRPr="00F20FEE">
        <w:rPr>
          <w:rFonts w:ascii="Arial" w:hAnsi="Arial" w:cs="Arial"/>
        </w:rPr>
        <w:t>pathologists</w:t>
      </w:r>
      <w:r w:rsidR="00E23642" w:rsidRPr="00F20FEE">
        <w:rPr>
          <w:rFonts w:ascii="Arial" w:hAnsi="Arial" w:cs="Arial"/>
        </w:rPr>
        <w:t xml:space="preserve"> (</w:t>
      </w:r>
      <w:r w:rsidR="00E23642" w:rsidRPr="009C47C7">
        <w:rPr>
          <w:rFonts w:ascii="Arial" w:hAnsi="Arial" w:cs="Arial"/>
        </w:rPr>
        <w:t>Table</w:t>
      </w:r>
      <w:r w:rsidR="009C47C7">
        <w:rPr>
          <w:rFonts w:ascii="Arial" w:hAnsi="Arial" w:cs="Arial"/>
        </w:rPr>
        <w:t xml:space="preserve"> </w:t>
      </w:r>
      <w:r w:rsidR="00F20FEE" w:rsidRPr="00F20FEE">
        <w:rPr>
          <w:rFonts w:ascii="Arial" w:hAnsi="Arial" w:cs="Arial"/>
        </w:rPr>
        <w:t>1</w:t>
      </w:r>
      <w:r w:rsidR="00E23642" w:rsidRPr="00F20FEE">
        <w:rPr>
          <w:rFonts w:ascii="Arial" w:hAnsi="Arial" w:cs="Arial"/>
        </w:rPr>
        <w:t>)</w:t>
      </w:r>
      <w:r w:rsidR="005948CF" w:rsidRPr="00F20FEE">
        <w:rPr>
          <w:rFonts w:ascii="Arial" w:hAnsi="Arial" w:cs="Arial"/>
        </w:rPr>
        <w:t xml:space="preserve">. </w:t>
      </w:r>
      <w:r w:rsidR="005948CF" w:rsidRPr="009C47C7">
        <w:rPr>
          <w:rFonts w:ascii="Arial" w:hAnsi="Arial" w:cs="Arial"/>
        </w:rPr>
        <w:fldChar w:fldCharType="begin">
          <w:fldData xml:space="preserve">PEVuZE5vdGU+PENpdGU+PEF1dGhvcj5BZGVzaW5hPC9BdXRob3I+PFllYXI+MjAxMzwvWWVhcj48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</w:fldData>
        </w:fldChar>
      </w:r>
      <w:r w:rsidR="00F9522F" w:rsidRPr="009C47C7">
        <w:rPr>
          <w:rFonts w:ascii="Arial" w:hAnsi="Arial" w:cs="Arial"/>
        </w:rPr>
        <w:instrText xml:space="preserve"> ADDIN EN.CITE </w:instrText>
      </w:r>
      <w:r w:rsidR="00F9522F" w:rsidRPr="009C47C7">
        <w:rPr>
          <w:rFonts w:ascii="Arial" w:hAnsi="Arial" w:cs="Arial"/>
        </w:rPr>
        <w:fldChar w:fldCharType="begin">
          <w:fldData xml:space="preserve">PEVuZE5vdGU+PENpdGU+PEF1dGhvcj5BZGVzaW5hPC9BdXRob3I+PFllYXI+MjAxMzwvWWVhcj48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</w:fldData>
        </w:fldChar>
      </w:r>
      <w:r w:rsidR="00F9522F" w:rsidRPr="009C47C7">
        <w:rPr>
          <w:rFonts w:ascii="Arial" w:hAnsi="Arial" w:cs="Arial"/>
        </w:rPr>
        <w:instrText xml:space="preserve"> ADDIN EN.CITE.DATA </w:instrText>
      </w:r>
      <w:r w:rsidR="00F9522F" w:rsidRPr="009C47C7">
        <w:rPr>
          <w:rFonts w:ascii="Arial" w:hAnsi="Arial" w:cs="Arial"/>
        </w:rPr>
      </w:r>
      <w:r w:rsidR="00F9522F" w:rsidRPr="009C47C7">
        <w:rPr>
          <w:rFonts w:ascii="Arial" w:hAnsi="Arial" w:cs="Arial"/>
        </w:rPr>
        <w:fldChar w:fldCharType="end"/>
      </w:r>
      <w:r w:rsidR="005948CF" w:rsidRPr="009C47C7">
        <w:rPr>
          <w:rFonts w:ascii="Arial" w:hAnsi="Arial" w:cs="Arial"/>
        </w:rPr>
      </w:r>
      <w:r w:rsidR="005948CF" w:rsidRPr="009C47C7">
        <w:rPr>
          <w:rFonts w:ascii="Arial" w:hAnsi="Arial" w:cs="Arial"/>
        </w:rPr>
        <w:fldChar w:fldCharType="separate"/>
      </w:r>
      <w:r w:rsidR="00F9522F" w:rsidRPr="009C47C7">
        <w:rPr>
          <w:rFonts w:ascii="Arial" w:hAnsi="Arial" w:cs="Arial"/>
          <w:noProof/>
        </w:rPr>
        <w:t>(Adesina et al., 2013; Awadelkarim et al., 2010)</w:t>
      </w:r>
      <w:r w:rsidR="005948CF" w:rsidRPr="009C47C7">
        <w:rPr>
          <w:rFonts w:ascii="Arial" w:hAnsi="Arial" w:cs="Arial"/>
        </w:rPr>
        <w:fldChar w:fldCharType="end"/>
      </w:r>
      <w:r w:rsidR="00B640A8" w:rsidRPr="009C47C7">
        <w:rPr>
          <w:rFonts w:ascii="Arial" w:hAnsi="Arial" w:cs="Arial"/>
        </w:rPr>
        <w:t xml:space="preserve"> </w:t>
      </w:r>
      <w:proofErr w:type="spellStart"/>
      <w:r w:rsidR="00217875" w:rsidRPr="009C47C7">
        <w:rPr>
          <w:rFonts w:ascii="Arial" w:hAnsi="Arial" w:cs="Arial"/>
        </w:rPr>
        <w:t>Adesina</w:t>
      </w:r>
      <w:proofErr w:type="spellEnd"/>
      <w:r w:rsidR="00217875" w:rsidRPr="009C47C7">
        <w:rPr>
          <w:rFonts w:ascii="Arial" w:hAnsi="Arial" w:cs="Arial"/>
        </w:rPr>
        <w:t xml:space="preserve"> et al </w:t>
      </w:r>
      <w:r w:rsidR="00E23642" w:rsidRPr="00F20FEE">
        <w:rPr>
          <w:rFonts w:ascii="Arial" w:hAnsi="Arial" w:cs="Arial"/>
        </w:rPr>
        <w:t>recommended</w:t>
      </w:r>
      <w:r w:rsidR="00217875" w:rsidRPr="00F20FEE">
        <w:rPr>
          <w:rFonts w:ascii="Arial" w:hAnsi="Arial" w:cs="Arial"/>
        </w:rPr>
        <w:t xml:space="preserve"> 3 </w:t>
      </w:r>
      <w:r w:rsidR="00E23642" w:rsidRPr="00F20FEE">
        <w:rPr>
          <w:rFonts w:ascii="Arial" w:hAnsi="Arial" w:cs="Arial"/>
        </w:rPr>
        <w:t>necessary</w:t>
      </w:r>
      <w:r w:rsidR="00217875" w:rsidRPr="00F20FEE">
        <w:rPr>
          <w:rFonts w:ascii="Arial" w:hAnsi="Arial" w:cs="Arial"/>
        </w:rPr>
        <w:t xml:space="preserve"> components to ensure </w:t>
      </w:r>
      <w:r w:rsidR="00E23642" w:rsidRPr="00F20FEE">
        <w:rPr>
          <w:rFonts w:ascii="Arial" w:hAnsi="Arial" w:cs="Arial"/>
        </w:rPr>
        <w:t>provision</w:t>
      </w:r>
      <w:r w:rsidR="00E23642" w:rsidRPr="00704102">
        <w:rPr>
          <w:rFonts w:ascii="Arial" w:hAnsi="Arial" w:cs="Arial"/>
        </w:rPr>
        <w:t xml:space="preserve"> of effective </w:t>
      </w:r>
      <w:r w:rsidR="00217875" w:rsidRPr="00704102">
        <w:rPr>
          <w:rFonts w:ascii="Arial" w:hAnsi="Arial" w:cs="Arial"/>
        </w:rPr>
        <w:t>patholog</w:t>
      </w:r>
      <w:r w:rsidR="00E23642" w:rsidRPr="00704102">
        <w:rPr>
          <w:rFonts w:ascii="Arial" w:hAnsi="Arial" w:cs="Arial"/>
        </w:rPr>
        <w:t xml:space="preserve">ical </w:t>
      </w:r>
      <w:r w:rsidR="0094004C" w:rsidRPr="00704102">
        <w:rPr>
          <w:rFonts w:ascii="Arial" w:hAnsi="Arial" w:cs="Arial"/>
        </w:rPr>
        <w:t>services</w:t>
      </w:r>
      <w:r w:rsidR="00217875" w:rsidRPr="00704102">
        <w:rPr>
          <w:rFonts w:ascii="Arial" w:hAnsi="Arial" w:cs="Arial"/>
        </w:rPr>
        <w:t xml:space="preserve"> </w:t>
      </w:r>
      <w:r w:rsidR="0094004C" w:rsidRPr="00704102">
        <w:rPr>
          <w:rFonts w:ascii="Arial" w:hAnsi="Arial" w:cs="Arial"/>
        </w:rPr>
        <w:t>including</w:t>
      </w:r>
      <w:r w:rsidR="00217875" w:rsidRPr="00704102">
        <w:rPr>
          <w:rFonts w:ascii="Arial" w:hAnsi="Arial" w:cs="Arial"/>
        </w:rPr>
        <w:t xml:space="preserve"> </w:t>
      </w:r>
      <w:r w:rsidR="00E23642" w:rsidRPr="00704102">
        <w:rPr>
          <w:rFonts w:ascii="Arial" w:hAnsi="Arial" w:cs="Arial"/>
        </w:rPr>
        <w:t>meeting system</w:t>
      </w:r>
      <w:r w:rsidR="00217875" w:rsidRPr="00704102">
        <w:rPr>
          <w:rFonts w:ascii="Arial" w:hAnsi="Arial" w:cs="Arial"/>
        </w:rPr>
        <w:t xml:space="preserve"> needs, </w:t>
      </w:r>
      <w:r w:rsidR="00E23642" w:rsidRPr="00704102">
        <w:rPr>
          <w:rFonts w:ascii="Arial" w:hAnsi="Arial" w:cs="Arial"/>
        </w:rPr>
        <w:t>quality</w:t>
      </w:r>
      <w:r w:rsidR="00217875" w:rsidRPr="00704102">
        <w:rPr>
          <w:rFonts w:ascii="Arial" w:hAnsi="Arial" w:cs="Arial"/>
        </w:rPr>
        <w:t xml:space="preserve"> assurance needs and workforce needs.</w:t>
      </w:r>
      <w:r w:rsidR="00217875" w:rsidRPr="00704102">
        <w:rPr>
          <w:rFonts w:ascii="Arial" w:hAnsi="Arial" w:cs="Arial"/>
        </w:rPr>
        <w:fldChar w:fldCharType="begin">
          <w:fldData xml:space="preserve">PEVuZE5vdGU+PENpdGU+PEF1dGhvcj5BZGVzaW5hPC9BdXRob3I+PFllYXI+MjAxMzwvWWVhcj48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</w:fldData>
        </w:fldChar>
      </w:r>
      <w:r w:rsidR="00F9522F" w:rsidRPr="00704102">
        <w:rPr>
          <w:rFonts w:ascii="Arial" w:hAnsi="Arial" w:cs="Arial"/>
        </w:rPr>
        <w:instrText xml:space="preserve"> ADDIN EN.CITE </w:instrText>
      </w:r>
      <w:r w:rsidR="00F9522F" w:rsidRPr="00704102">
        <w:rPr>
          <w:rFonts w:ascii="Arial" w:hAnsi="Arial" w:cs="Arial"/>
        </w:rPr>
        <w:fldChar w:fldCharType="begin">
          <w:fldData xml:space="preserve">PEVuZE5vdGU+PENpdGU+PEF1dGhvcj5BZGVzaW5hPC9BdXRob3I+PFllYXI+MjAxMzwvWWVhcj48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</w:fldData>
        </w:fldChar>
      </w:r>
      <w:r w:rsidR="00F9522F" w:rsidRPr="00704102">
        <w:rPr>
          <w:rFonts w:ascii="Arial" w:hAnsi="Arial" w:cs="Arial"/>
        </w:rPr>
        <w:instrText xml:space="preserve"> ADDIN EN.CITE.DATA </w:instrText>
      </w:r>
      <w:r w:rsidR="00F9522F" w:rsidRPr="00704102">
        <w:rPr>
          <w:rFonts w:ascii="Arial" w:hAnsi="Arial" w:cs="Arial"/>
        </w:rPr>
      </w:r>
      <w:r w:rsidR="00F9522F" w:rsidRPr="00704102">
        <w:rPr>
          <w:rFonts w:ascii="Arial" w:hAnsi="Arial" w:cs="Arial"/>
        </w:rPr>
        <w:fldChar w:fldCharType="end"/>
      </w:r>
      <w:r w:rsidR="00217875" w:rsidRPr="00704102">
        <w:rPr>
          <w:rFonts w:ascii="Arial" w:hAnsi="Arial" w:cs="Arial"/>
        </w:rPr>
      </w:r>
      <w:r w:rsidR="00217875" w:rsidRPr="00704102">
        <w:rPr>
          <w:rFonts w:ascii="Arial" w:hAnsi="Arial" w:cs="Arial"/>
        </w:rPr>
        <w:fldChar w:fldCharType="separate"/>
      </w:r>
      <w:r w:rsidR="00F9522F" w:rsidRPr="00704102">
        <w:rPr>
          <w:rFonts w:ascii="Arial" w:hAnsi="Arial" w:cs="Arial"/>
          <w:noProof/>
        </w:rPr>
        <w:t>(Adesina et al., 2013; Adeyi, 2011)</w:t>
      </w:r>
      <w:r w:rsidR="00217875" w:rsidRPr="00704102">
        <w:rPr>
          <w:rFonts w:ascii="Arial" w:hAnsi="Arial" w:cs="Arial"/>
        </w:rPr>
        <w:fldChar w:fldCharType="end"/>
      </w:r>
      <w:r w:rsidR="00217875" w:rsidRPr="00704102">
        <w:rPr>
          <w:rFonts w:ascii="Arial" w:hAnsi="Arial" w:cs="Arial"/>
        </w:rPr>
        <w:t xml:space="preserve"> </w:t>
      </w:r>
    </w:p>
    <w:p w14:paraId="6061DF65" w14:textId="6249F04E" w:rsidR="00811085" w:rsidRPr="00811085" w:rsidRDefault="002A6A3F" w:rsidP="007F4A4C">
      <w:pPr>
        <w:spacing w:after="0"/>
        <w:ind w:firstLine="720"/>
        <w:rPr>
          <w:rFonts w:ascii="Arial" w:hAnsi="Arial" w:cs="Arial"/>
        </w:rPr>
      </w:pPr>
      <w:r w:rsidRPr="002A6A3F">
        <w:rPr>
          <w:rFonts w:ascii="Arial" w:hAnsi="Arial" w:cs="Arial"/>
        </w:rPr>
        <w:t xml:space="preserve">A major limitation to </w:t>
      </w:r>
      <w:r w:rsidR="006317AC">
        <w:rPr>
          <w:rFonts w:ascii="Arial" w:hAnsi="Arial" w:cs="Arial"/>
        </w:rPr>
        <w:t xml:space="preserve">breast </w:t>
      </w:r>
      <w:r w:rsidRPr="002A6A3F">
        <w:rPr>
          <w:rFonts w:ascii="Arial" w:hAnsi="Arial" w:cs="Arial"/>
        </w:rPr>
        <w:t>cancer care in sub-Saharan</w:t>
      </w:r>
      <w:r w:rsidR="00FB50E4">
        <w:rPr>
          <w:rFonts w:ascii="Arial" w:hAnsi="Arial" w:cs="Arial"/>
        </w:rPr>
        <w:t xml:space="preserve"> Africa</w:t>
      </w:r>
      <w:r w:rsidRPr="002A6A3F">
        <w:rPr>
          <w:rFonts w:ascii="Arial" w:hAnsi="Arial" w:cs="Arial"/>
        </w:rPr>
        <w:t xml:space="preserve"> is the shortage of pathologists, </w:t>
      </w:r>
      <w:r w:rsidR="004C4D9B" w:rsidRPr="002A6A3F">
        <w:rPr>
          <w:rFonts w:ascii="Arial" w:hAnsi="Arial" w:cs="Arial"/>
        </w:rPr>
        <w:t>resources</w:t>
      </w:r>
      <w:r w:rsidRPr="002A6A3F">
        <w:rPr>
          <w:rFonts w:ascii="Arial" w:hAnsi="Arial" w:cs="Arial"/>
        </w:rPr>
        <w:t xml:space="preserve"> </w:t>
      </w:r>
      <w:r w:rsidRPr="00CC2199">
        <w:rPr>
          <w:rFonts w:ascii="Arial" w:hAnsi="Arial" w:cs="Arial"/>
        </w:rPr>
        <w:t xml:space="preserve">and infrastructure. </w:t>
      </w:r>
      <w:r w:rsidRPr="007F4A4C">
        <w:rPr>
          <w:rFonts w:ascii="Arial" w:hAnsi="Arial" w:cs="Arial"/>
        </w:rPr>
        <w:t xml:space="preserve"> </w:t>
      </w:r>
      <w:r w:rsidR="00566FA3" w:rsidRPr="007F4A4C">
        <w:rPr>
          <w:rFonts w:ascii="Arial" w:hAnsi="Arial" w:cs="Arial"/>
        </w:rPr>
        <w:t xml:space="preserve">BHGI guidelines </w:t>
      </w:r>
      <w:r w:rsidR="00322894" w:rsidRPr="007F4A4C">
        <w:rPr>
          <w:rFonts w:ascii="Arial" w:hAnsi="Arial" w:cs="Arial"/>
        </w:rPr>
        <w:t xml:space="preserve">stratified diagnostic and pathology </w:t>
      </w:r>
      <w:r w:rsidR="00322894" w:rsidRPr="00811085">
        <w:rPr>
          <w:rFonts w:ascii="Arial" w:hAnsi="Arial" w:cs="Arial"/>
        </w:rPr>
        <w:t xml:space="preserve">methods into basic, limited, enhanced, and maximal.  Minimal requirements at the basic level include </w:t>
      </w:r>
      <w:r w:rsidR="004C4D9B" w:rsidRPr="00811085">
        <w:rPr>
          <w:rFonts w:ascii="Arial" w:hAnsi="Arial" w:cs="Arial"/>
        </w:rPr>
        <w:t>obtaining a</w:t>
      </w:r>
      <w:r w:rsidR="003F5CF6" w:rsidRPr="00811085">
        <w:rPr>
          <w:rFonts w:ascii="Arial" w:hAnsi="Arial" w:cs="Arial"/>
        </w:rPr>
        <w:t xml:space="preserve"> medical </w:t>
      </w:r>
      <w:r w:rsidR="00322894" w:rsidRPr="00811085">
        <w:rPr>
          <w:rFonts w:ascii="Arial" w:hAnsi="Arial" w:cs="Arial"/>
        </w:rPr>
        <w:t>history</w:t>
      </w:r>
      <w:r w:rsidR="004C4D9B" w:rsidRPr="00811085">
        <w:rPr>
          <w:rFonts w:ascii="Arial" w:hAnsi="Arial" w:cs="Arial"/>
        </w:rPr>
        <w:t xml:space="preserve"> from patients</w:t>
      </w:r>
      <w:r w:rsidR="00322894" w:rsidRPr="00811085">
        <w:rPr>
          <w:rFonts w:ascii="Arial" w:hAnsi="Arial" w:cs="Arial"/>
        </w:rPr>
        <w:t xml:space="preserve">, </w:t>
      </w:r>
      <w:r w:rsidR="004C4D9B" w:rsidRPr="00811085">
        <w:rPr>
          <w:rFonts w:ascii="Arial" w:hAnsi="Arial" w:cs="Arial"/>
        </w:rPr>
        <w:t>performing a CBE</w:t>
      </w:r>
      <w:r w:rsidR="00322894" w:rsidRPr="00811085">
        <w:rPr>
          <w:rFonts w:ascii="Arial" w:hAnsi="Arial" w:cs="Arial"/>
        </w:rPr>
        <w:t>,</w:t>
      </w:r>
      <w:r w:rsidR="004C4D9B" w:rsidRPr="00811085">
        <w:rPr>
          <w:rFonts w:ascii="Arial" w:hAnsi="Arial" w:cs="Arial"/>
        </w:rPr>
        <w:t xml:space="preserve"> a</w:t>
      </w:r>
      <w:r w:rsidR="00322894" w:rsidRPr="00811085">
        <w:rPr>
          <w:rFonts w:ascii="Arial" w:hAnsi="Arial" w:cs="Arial"/>
        </w:rPr>
        <w:t xml:space="preserve"> tissue diagnosis, and </w:t>
      </w:r>
      <w:r w:rsidR="004C4D9B" w:rsidRPr="00811085">
        <w:rPr>
          <w:rFonts w:ascii="Arial" w:hAnsi="Arial" w:cs="Arial"/>
        </w:rPr>
        <w:t xml:space="preserve">maintaining </w:t>
      </w:r>
      <w:r w:rsidR="003F5CF6" w:rsidRPr="00811085">
        <w:rPr>
          <w:rFonts w:ascii="Arial" w:hAnsi="Arial" w:cs="Arial"/>
        </w:rPr>
        <w:t>high</w:t>
      </w:r>
      <w:r w:rsidR="004C4D9B" w:rsidRPr="00811085">
        <w:rPr>
          <w:rFonts w:ascii="Arial" w:hAnsi="Arial" w:cs="Arial"/>
        </w:rPr>
        <w:t xml:space="preserve"> quality </w:t>
      </w:r>
      <w:r w:rsidR="00322894" w:rsidRPr="00811085">
        <w:rPr>
          <w:rFonts w:ascii="Arial" w:hAnsi="Arial" w:cs="Arial"/>
        </w:rPr>
        <w:t>medical record</w:t>
      </w:r>
      <w:r w:rsidR="004C4D9B" w:rsidRPr="00811085">
        <w:rPr>
          <w:rFonts w:ascii="Arial" w:hAnsi="Arial" w:cs="Arial"/>
        </w:rPr>
        <w:t>s</w:t>
      </w:r>
      <w:r w:rsidR="00322894" w:rsidRPr="00811085">
        <w:rPr>
          <w:rFonts w:ascii="Arial" w:hAnsi="Arial" w:cs="Arial"/>
        </w:rPr>
        <w:t xml:space="preserve">.  </w:t>
      </w:r>
      <w:r w:rsidR="00CA23B0" w:rsidRPr="00811085">
        <w:rPr>
          <w:rFonts w:ascii="Arial" w:hAnsi="Arial" w:cs="Arial"/>
        </w:rPr>
        <w:t xml:space="preserve">The latter is not an insignificant issue: </w:t>
      </w:r>
      <w:r w:rsidR="00811085" w:rsidRPr="00811085">
        <w:rPr>
          <w:rFonts w:ascii="Arial" w:hAnsi="Arial" w:cs="Arial"/>
        </w:rPr>
        <w:t xml:space="preserve">a Cameroonian retrospective study of 531 patients with breast cancer reported that </w:t>
      </w:r>
      <w:r w:rsidR="00CA23B0" w:rsidRPr="00811085">
        <w:rPr>
          <w:rFonts w:ascii="Arial" w:hAnsi="Arial" w:cs="Arial"/>
        </w:rPr>
        <w:t xml:space="preserve"> 33% of medical files were incomplete, or missing</w:t>
      </w:r>
      <w:r w:rsidR="00811085" w:rsidRPr="00811085">
        <w:rPr>
          <w:rFonts w:ascii="Arial" w:hAnsi="Arial" w:cs="Arial"/>
        </w:rPr>
        <w:t>, and stated that t</w:t>
      </w:r>
      <w:r w:rsidR="00CA23B0" w:rsidRPr="00811085">
        <w:rPr>
          <w:rFonts w:ascii="Arial" w:hAnsi="Arial" w:cs="Arial"/>
        </w:rPr>
        <w:t xml:space="preserve">he </w:t>
      </w:r>
      <w:r w:rsidR="00811085" w:rsidRPr="00811085">
        <w:rPr>
          <w:rFonts w:ascii="Arial" w:hAnsi="Arial" w:cs="Arial"/>
        </w:rPr>
        <w:t>‘</w:t>
      </w:r>
      <w:r w:rsidR="00CA23B0" w:rsidRPr="00811085">
        <w:rPr>
          <w:rFonts w:ascii="Arial" w:hAnsi="Arial" w:cs="Arial"/>
        </w:rPr>
        <w:t>problem of medical records is a big concern in developing countries, and it represents a major handicap for medical statistics and research in this setting.</w:t>
      </w:r>
      <w:r w:rsidR="00811085" w:rsidRPr="00811085">
        <w:rPr>
          <w:rFonts w:ascii="Arial" w:hAnsi="Arial" w:cs="Arial"/>
        </w:rPr>
        <w:t>’</w:t>
      </w:r>
      <w:r w:rsidR="00811085" w:rsidRPr="00811085">
        <w:rPr>
          <w:rFonts w:ascii="Arial" w:hAnsi="Arial" w:cs="Arial"/>
        </w:rPr>
        <w:fldChar w:fldCharType="begin"/>
      </w:r>
      <w:r w:rsidR="00F20FEE">
        <w:rPr>
          <w:rFonts w:ascii="Arial" w:hAnsi="Arial" w:cs="Arial"/>
        </w:rPr>
        <w:instrText xml:space="preserve"> ADDIN EN.CITE &lt;EndNote&gt;&lt;Cite&gt;&lt;Author&gt;Kemfang Ngowa&lt;/Author&gt;&lt;Year&gt;2011&lt;/Year&gt;&lt;RecNum&gt;717&lt;/RecNum&gt;&lt;DisplayText&gt;(J.D. Kemfang Ngowa et al., 2011)&lt;/DisplayText&gt;&lt;record&gt;&lt;rec-number&gt;717&lt;/rec-number&gt;&lt;foreign-keys&gt;&lt;key app="EN" db-id="eaaxvsw0pdzd0me2d5cvpzrmtxff5vpaw9xf" timestamp="1447201662"&gt;717&lt;/key&gt;&lt;/foreign-keys&gt;&lt;ref-type name="Journal Article"&gt;17&lt;/ref-type&gt;&lt;contributors&gt;&lt;authors&gt;&lt;author&gt;Kemfang Ngowa, J.D.&lt;/author&gt;&lt;author&gt;Yomi, J.&lt;/author&gt;&lt;author&gt;Kasia, J.M.&lt;/author&gt;&lt;author&gt;Mawamba, Y.&lt;/author&gt;&lt;author&gt;Ekortarh, A.C.&lt;/author&gt;&lt;author&gt;Vlastos, G.&lt;/author&gt;&lt;/authors&gt;&lt;/contributors&gt;&lt;auth-address&gt;Department of Gynecology and Obstetrics, Yaounde General Hospital, Faculty of Medicine and Biomedical Sciences, University of Yaounde I, 5408 Yaounde, Cameroon.&lt;/auth-address&gt;&lt;titles&gt;&lt;title&gt;Breast Cancer Profile in a Group of Patients Followed up at the Radiation Therapy Unit of the Yaounde General Hospital, Cameroon&lt;/title&gt;&lt;secondary-title&gt;Obstet Gynecol Int&lt;/secondary-title&gt;&lt;/titles&gt;&lt;periodical&gt;&lt;full-title&gt;Obstet Gynecol Int&lt;/full-title&gt;&lt;/periodical&gt;&lt;pages&gt;143506&lt;/pages&gt;&lt;volume&gt;2011&lt;/volume&gt;&lt;edition&gt;2011/07/26&lt;/edition&gt;&lt;dates&gt;&lt;year&gt;2011&lt;/year&gt;&lt;/dates&gt;&lt;isbn&gt;1687-9597 (Electronic)&lt;/isbn&gt;&lt;accession-num&gt;21785601&lt;/accession-num&gt;&lt;urls&gt;&lt;/urls&gt;&lt;custom2&gt;PMC3140033&lt;/custom2&gt;&lt;electronic-resource-num&gt;10.1155/2011/143506&lt;/electronic-resource-num&gt;&lt;remote-database-provider&gt;NLM&lt;/remote-database-provider&gt;&lt;language&gt;eng&lt;/language&gt;&lt;/record&gt;&lt;/Cite&gt;&lt;/EndNote&gt;</w:instrText>
      </w:r>
      <w:r w:rsidR="00811085" w:rsidRPr="00811085">
        <w:rPr>
          <w:rFonts w:ascii="Arial" w:hAnsi="Arial" w:cs="Arial"/>
        </w:rPr>
        <w:fldChar w:fldCharType="separate"/>
      </w:r>
      <w:r w:rsidR="00F20FEE">
        <w:rPr>
          <w:rFonts w:ascii="Arial" w:hAnsi="Arial" w:cs="Arial"/>
          <w:noProof/>
        </w:rPr>
        <w:t>(J.D. Kemfang Ngowa et al., 2011)</w:t>
      </w:r>
      <w:r w:rsidR="00811085" w:rsidRPr="00811085">
        <w:rPr>
          <w:rFonts w:ascii="Arial" w:hAnsi="Arial" w:cs="Arial"/>
        </w:rPr>
        <w:fldChar w:fldCharType="end"/>
      </w:r>
    </w:p>
    <w:p w14:paraId="73D175B3" w14:textId="4765D190" w:rsidR="00322894" w:rsidRPr="006317AC" w:rsidRDefault="00322894" w:rsidP="007F4A4C">
      <w:pPr>
        <w:spacing w:after="0"/>
        <w:ind w:firstLine="720"/>
        <w:rPr>
          <w:rFonts w:ascii="Arial" w:hAnsi="Arial" w:cs="Arial"/>
        </w:rPr>
      </w:pPr>
      <w:r w:rsidRPr="00811085">
        <w:rPr>
          <w:rFonts w:ascii="Arial" w:hAnsi="Arial" w:cs="Arial"/>
        </w:rPr>
        <w:t xml:space="preserve">At the limited level, with increasing availability of resources, </w:t>
      </w:r>
      <w:r w:rsidR="00AE642A">
        <w:rPr>
          <w:rFonts w:ascii="Arial" w:hAnsi="Arial" w:cs="Arial"/>
        </w:rPr>
        <w:t>s</w:t>
      </w:r>
      <w:r w:rsidRPr="007F4A4C">
        <w:rPr>
          <w:rFonts w:ascii="Arial" w:hAnsi="Arial" w:cs="Arial"/>
        </w:rPr>
        <w:t xml:space="preserve">everal approaches </w:t>
      </w:r>
      <w:r w:rsidR="00AE642A">
        <w:rPr>
          <w:rFonts w:ascii="Arial" w:hAnsi="Arial" w:cs="Arial"/>
        </w:rPr>
        <w:t>are</w:t>
      </w:r>
      <w:r w:rsidRPr="007F4A4C">
        <w:rPr>
          <w:rFonts w:ascii="Arial" w:hAnsi="Arial" w:cs="Arial"/>
        </w:rPr>
        <w:t xml:space="preserve"> proposed for improving breast pathology, including training pathologists, establishing pathology services in centralized facilities, and organizing international pathology services.</w:t>
      </w:r>
      <w:r w:rsidRPr="007F4A4C">
        <w:rPr>
          <w:rFonts w:ascii="Arial" w:hAnsi="Arial" w:cs="Arial"/>
        </w:rPr>
        <w:fldChar w:fldCharType="begin"/>
      </w:r>
      <w:r w:rsidRPr="007F4A4C">
        <w:rPr>
          <w:rFonts w:ascii="Arial" w:hAnsi="Arial" w:cs="Arial"/>
        </w:rPr>
        <w:instrText xml:space="preserve"> ADDIN EN.CITE &lt;EndNote&gt;&lt;Cite&gt;&lt;Author&gt;Shyyan&lt;/Author&gt;&lt;Year&gt;2006&lt;/Year&gt;&lt;RecNum&gt;678&lt;/RecNum&gt;&lt;DisplayText&gt;(Shyyan et al., 2006)&lt;/DisplayText&gt;&lt;record&gt;&lt;rec-number&gt;678&lt;/rec-number&gt;&lt;foreign-keys&gt;&lt;key app="EN" db-id="eaaxvsw0pdzd0me2d5cvpzrmtxff5vpaw9xf" timestamp="1446762385"&gt;678&lt;/key&gt;&lt;/foreign-keys&gt;&lt;ref-type name="Journal Article"&gt;17&lt;/ref-type&gt;&lt;contributors&gt;&lt;authors&gt;&lt;author&gt;Shyyan, R.&lt;/author&gt;&lt;author&gt;Masood, S.&lt;/author&gt;&lt;author&gt;Badwe, R.A.&lt;/author&gt;&lt;author&gt;Errico, K.M.&lt;/author&gt;&lt;author&gt;Liberman, L.&lt;/author&gt;&lt;author&gt;Ozmen, V.&lt;/author&gt;&lt;author&gt;Stalsberg, H.&lt;/author&gt;&lt;author&gt;Vargas, H.&lt;/author&gt;&lt;author&gt;Vass, L.&lt;/author&gt;&lt;/authors&gt;&lt;/contributors&gt;&lt;titles&gt;&lt;title&gt;Breast Cancer in Limited-Resource Countries: Diagnosis and Pathology&lt;/title&gt;&lt;secondary-title&gt;The Breast Journal&lt;/secondary-title&gt;&lt;/titles&gt;&lt;periodical&gt;&lt;full-title&gt;Breast J&lt;/full-title&gt;&lt;abbr-1&gt;The breast journal&lt;/abbr-1&gt;&lt;/periodical&gt;&lt;pages&gt;S27-S37&lt;/pages&gt;&lt;volume&gt;12&lt;/volume&gt;&lt;keywords&gt;&lt;keyword&gt;breast cancer&lt;/keyword&gt;&lt;keyword&gt;core needle biopsy&lt;/keyword&gt;&lt;keyword&gt;developing countries&lt;/keyword&gt;&lt;keyword&gt;diagnosis&lt;/keyword&gt;&lt;keyword&gt;fine-needle aspiration biopsy&lt;/keyword&gt;&lt;keyword&gt;imaging&lt;/keyword&gt;&lt;keyword&gt;mammography&lt;/keyword&gt;&lt;keyword&gt;surgical biopsy&lt;/keyword&gt;&lt;keyword&gt;triple test&lt;/keyword&gt;&lt;keyword&gt;ultrasound&lt;/keyword&gt;&lt;/keywords&gt;&lt;dates&gt;&lt;year&gt;2006&lt;/year&gt;&lt;/dates&gt;&lt;publisher&gt;Blackwell Publishing Inc&lt;/publisher&gt;&lt;isbn&gt;1524-4741&lt;/isbn&gt;&lt;urls&gt;&lt;related-urls&gt;&lt;url&gt;http://dx.doi.org/10.1111/j.1075-122X.2006.00201.x&lt;/url&gt;&lt;/related-urls&gt;&lt;/urls&gt;&lt;electronic-resource-num&gt;10.1111/j.1075-122X.2006.00201.x&lt;/electronic-resource-num&gt;&lt;/record&gt;&lt;/Cite&gt;&lt;/EndNote&gt;</w:instrText>
      </w:r>
      <w:r w:rsidRPr="007F4A4C">
        <w:rPr>
          <w:rFonts w:ascii="Arial" w:hAnsi="Arial" w:cs="Arial"/>
        </w:rPr>
        <w:fldChar w:fldCharType="separate"/>
      </w:r>
      <w:r w:rsidRPr="007F4A4C">
        <w:rPr>
          <w:rFonts w:ascii="Arial" w:hAnsi="Arial" w:cs="Arial"/>
          <w:noProof/>
        </w:rPr>
        <w:t>(Shyyan et al., 2006)</w:t>
      </w:r>
      <w:r w:rsidRPr="007F4A4C">
        <w:rPr>
          <w:rFonts w:ascii="Arial" w:hAnsi="Arial" w:cs="Arial"/>
        </w:rPr>
        <w:fldChar w:fldCharType="end"/>
      </w:r>
      <w:r w:rsidR="006317AC">
        <w:rPr>
          <w:rFonts w:ascii="Arial" w:hAnsi="Arial" w:cs="Arial"/>
        </w:rPr>
        <w:t xml:space="preserve"> </w:t>
      </w:r>
      <w:r w:rsidR="006317AC" w:rsidRPr="0042697B">
        <w:rPr>
          <w:rFonts w:ascii="Arial" w:hAnsi="Arial" w:cs="Arial"/>
        </w:rPr>
        <w:t xml:space="preserve">The importance of the development of optimal breast pathology services has been </w:t>
      </w:r>
      <w:r w:rsidR="006317AC" w:rsidRPr="006317AC">
        <w:rPr>
          <w:rFonts w:ascii="Arial" w:hAnsi="Arial" w:cs="Arial"/>
        </w:rPr>
        <w:t>identified</w:t>
      </w:r>
      <w:r w:rsidR="006317AC" w:rsidRPr="0042697B">
        <w:rPr>
          <w:rFonts w:ascii="Arial" w:hAnsi="Arial" w:cs="Arial"/>
        </w:rPr>
        <w:t xml:space="preserve"> by the BHGI as a fundamental requirement for the delivery of quality breast healthcare with an emphasis on patient outcome.</w:t>
      </w:r>
      <w:r w:rsidR="006317AC" w:rsidRPr="0042697B">
        <w:rPr>
          <w:rFonts w:ascii="Arial" w:hAnsi="Arial" w:cs="Arial"/>
        </w:rPr>
        <w:fldChar w:fldCharType="begin">
          <w:fldData xml:space="preserve">PEVuZE5vdGU+PENpdGU+PEF1dGhvcj5NYXNvb2Q8L0F1dGhvcj48WWVhcj4yMDA4PC9ZZWFyPjxS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</w:fldData>
        </w:fldChar>
      </w:r>
      <w:r w:rsidR="0056481F">
        <w:rPr>
          <w:rFonts w:ascii="Arial" w:hAnsi="Arial" w:cs="Arial"/>
        </w:rPr>
        <w:instrText xml:space="preserve"> ADDIN EN.CITE </w:instrText>
      </w:r>
      <w:r w:rsidR="0056481F">
        <w:rPr>
          <w:rFonts w:ascii="Arial" w:hAnsi="Arial" w:cs="Arial"/>
        </w:rPr>
        <w:fldChar w:fldCharType="begin">
          <w:fldData xml:space="preserve">PEVuZE5vdGU+PENpdGU+PEF1dGhvcj5NYXNvb2Q8L0F1dGhvcj48WWVhcj4yMDA4PC9ZZWFyPjxS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</w:fldData>
        </w:fldChar>
      </w:r>
      <w:r w:rsidR="0056481F">
        <w:rPr>
          <w:rFonts w:ascii="Arial" w:hAnsi="Arial" w:cs="Arial"/>
        </w:rPr>
        <w:instrText xml:space="preserve"> ADDIN EN.CITE.DATA </w:instrText>
      </w:r>
      <w:r w:rsidR="0056481F">
        <w:rPr>
          <w:rFonts w:ascii="Arial" w:hAnsi="Arial" w:cs="Arial"/>
        </w:rPr>
      </w:r>
      <w:r w:rsidR="0056481F">
        <w:rPr>
          <w:rFonts w:ascii="Arial" w:hAnsi="Arial" w:cs="Arial"/>
        </w:rPr>
        <w:fldChar w:fldCharType="end"/>
      </w:r>
      <w:r w:rsidR="006317AC" w:rsidRPr="0042697B">
        <w:rPr>
          <w:rFonts w:ascii="Arial" w:hAnsi="Arial" w:cs="Arial"/>
        </w:rPr>
      </w:r>
      <w:r w:rsidR="006317AC" w:rsidRPr="0042697B">
        <w:rPr>
          <w:rFonts w:ascii="Arial" w:hAnsi="Arial" w:cs="Arial"/>
        </w:rPr>
        <w:fldChar w:fldCharType="separate"/>
      </w:r>
      <w:r w:rsidR="006317AC" w:rsidRPr="0042697B">
        <w:rPr>
          <w:rFonts w:ascii="Arial" w:hAnsi="Arial" w:cs="Arial"/>
          <w:noProof/>
        </w:rPr>
        <w:t>(Masood et al., 2008)</w:t>
      </w:r>
      <w:r w:rsidR="006317AC" w:rsidRPr="0042697B">
        <w:rPr>
          <w:rFonts w:ascii="Arial" w:hAnsi="Arial" w:cs="Arial"/>
        </w:rPr>
        <w:fldChar w:fldCharType="end"/>
      </w:r>
      <w:r w:rsidR="006317AC">
        <w:rPr>
          <w:rFonts w:ascii="Arial" w:hAnsi="Arial" w:cs="Arial"/>
        </w:rPr>
        <w:t xml:space="preserve"> </w:t>
      </w:r>
      <w:r w:rsidR="006317AC" w:rsidRPr="006317AC">
        <w:rPr>
          <w:rFonts w:ascii="Arial" w:hAnsi="Arial" w:cs="Arial"/>
        </w:rPr>
        <w:t xml:space="preserve">Immunohistochemical marker assessment </w:t>
      </w:r>
      <w:r w:rsidR="00AE642A">
        <w:rPr>
          <w:rFonts w:ascii="Arial" w:hAnsi="Arial" w:cs="Arial"/>
        </w:rPr>
        <w:t>is</w:t>
      </w:r>
      <w:r w:rsidR="006317AC" w:rsidRPr="006317AC">
        <w:rPr>
          <w:rFonts w:ascii="Arial" w:hAnsi="Arial" w:cs="Arial"/>
        </w:rPr>
        <w:t xml:space="preserve"> necessary to determine estrogen receptor (ER) status, but the resources needed </w:t>
      </w:r>
      <w:r w:rsidR="00A210F2">
        <w:rPr>
          <w:rFonts w:ascii="Arial" w:hAnsi="Arial" w:cs="Arial"/>
        </w:rPr>
        <w:t>are</w:t>
      </w:r>
      <w:r w:rsidR="00A210F2" w:rsidRPr="006317AC">
        <w:rPr>
          <w:rFonts w:ascii="Arial" w:hAnsi="Arial" w:cs="Arial"/>
        </w:rPr>
        <w:t xml:space="preserve"> </w:t>
      </w:r>
      <w:r w:rsidR="006317AC" w:rsidRPr="006317AC">
        <w:rPr>
          <w:rFonts w:ascii="Arial" w:hAnsi="Arial" w:cs="Arial"/>
        </w:rPr>
        <w:t>beyond the scope of available resources in some situations.</w:t>
      </w:r>
      <w:r w:rsidR="006317AC" w:rsidRPr="006317AC">
        <w:rPr>
          <w:rFonts w:ascii="Arial" w:hAnsi="Arial" w:cs="Arial"/>
        </w:rPr>
        <w:fldChar w:fldCharType="begin"/>
      </w:r>
      <w:r w:rsidR="0056481F">
        <w:rPr>
          <w:rFonts w:ascii="Arial" w:hAnsi="Arial" w:cs="Arial"/>
        </w:rPr>
        <w:instrText xml:space="preserve"> ADDIN EN.CITE &lt;EndNote&gt;&lt;Cite&gt;&lt;Author&gt;Anderson&lt;/Author&gt;&lt;Year&gt;2003&lt;/Year&gt;&lt;RecNum&gt;8627&lt;/RecNum&gt;&lt;DisplayText&gt;(Anderson et al., 2003)&lt;/DisplayText&gt;&lt;record&gt;&lt;rec-number&gt;8627&lt;/rec-number&gt;&lt;foreign-keys&gt;&lt;key app="EN" db-id="fdprxfs0ltr5v4e5exbxvrvuawtsesaxar55"&gt;8627&lt;/key&gt;&lt;/foreign-keys&gt;&lt;ref-type name="Journal Article"&gt;17&lt;/ref-type&gt;&lt;contributors&gt;&lt;authors&gt;&lt;author&gt;Anderson, B. O.&lt;/author&gt;&lt;author&gt;Braun, S.&lt;/author&gt;&lt;author&gt;Lim, S.&lt;/author&gt;&lt;author&gt;Smith, R. A.&lt;/author&gt;&lt;author&gt;Taplin, S.&lt;/author&gt;&lt;author&gt;Thomas, D. B.&lt;/author&gt;&lt;author&gt;Global Summit Early Detection, Panel&lt;/author&gt;&lt;/authors&gt;&lt;/contributors&gt;&lt;auth-address&gt;Department of Surgery, University of Washington, Seattle, Washington 98195, USA. banderso@u.washington.edu&lt;/auth-address&gt;&lt;titles&gt;&lt;title&gt;Early detection of breast cancer in countries with limited resources&lt;/title&gt;&lt;secondary-title&gt;Breast J&lt;/secondary-title&gt;&lt;alt-title&gt;The breast journal&lt;/alt-title&gt;&lt;/titles&gt;&lt;periodical&gt;&lt;full-title&gt;Breast J&lt;/full-title&gt;&lt;/periodical&gt;&lt;pages&gt;S51-9&lt;/pages&gt;&lt;volume&gt;9 Suppl 2&lt;/volume&gt;&lt;edition&gt;2003/04/26&lt;/edition&gt;&lt;keywords&gt;&lt;keyword&gt;Breast Neoplasms/*diagnosis/*economics&lt;/keyword&gt;&lt;keyword&gt;Breast Self-Examination/methods&lt;/keyword&gt;&lt;keyword&gt;*Developing Countries&lt;/keyword&gt;&lt;keyword&gt;Female&lt;/keyword&gt;&lt;keyword&gt;*Health Planning Guidelines&lt;/keyword&gt;&lt;keyword&gt;*Health Resources&lt;/keyword&gt;&lt;keyword&gt;Humans&lt;/keyword&gt;&lt;keyword&gt;Mammography/methods&lt;/keyword&gt;&lt;keyword&gt;Mass Screening/*economics/methods&lt;/keyword&gt;&lt;keyword&gt;Palpation/methods&lt;/keyword&gt;&lt;keyword&gt;Public Health/education&lt;/keyword&gt;&lt;keyword&gt;World Health Organization&lt;/keyword&gt;&lt;/keywords&gt;&lt;dates&gt;&lt;year&gt;2003&lt;/year&gt;&lt;pub-dates&gt;&lt;date&gt;May-Jun&lt;/date&gt;&lt;/pub-dates&gt;&lt;/dates&gt;&lt;isbn&gt;1075-122X (Print)&amp;#xD;1075-122X (Linking)&lt;/isbn&gt;&lt;accession-num&gt;12713497&lt;/accession-num&gt;&lt;urls&gt;&lt;related-urls&gt;&lt;url&gt;http://www.ncbi.nlm.nih.gov/pubmed/12713497&lt;/url&gt;&lt;/related-urls&gt;&lt;/urls&gt;&lt;language&gt;eng&lt;/language&gt;&lt;/record&gt;&lt;/Cite&gt;&lt;/EndNote&gt;</w:instrText>
      </w:r>
      <w:r w:rsidR="006317AC" w:rsidRPr="006317AC">
        <w:rPr>
          <w:rFonts w:ascii="Arial" w:hAnsi="Arial" w:cs="Arial"/>
        </w:rPr>
        <w:fldChar w:fldCharType="separate"/>
      </w:r>
      <w:r w:rsidR="006317AC" w:rsidRPr="006317AC">
        <w:rPr>
          <w:rFonts w:ascii="Arial" w:hAnsi="Arial" w:cs="Arial"/>
          <w:noProof/>
        </w:rPr>
        <w:t>(Anderson et al., 2003)</w:t>
      </w:r>
      <w:r w:rsidR="006317AC" w:rsidRPr="006317AC">
        <w:rPr>
          <w:rFonts w:ascii="Arial" w:hAnsi="Arial" w:cs="Arial"/>
        </w:rPr>
        <w:fldChar w:fldCharType="end"/>
      </w:r>
      <w:r w:rsidR="006317AC" w:rsidRPr="006317AC">
        <w:rPr>
          <w:rFonts w:ascii="Arial" w:hAnsi="Arial" w:cs="Arial"/>
        </w:rPr>
        <w:t xml:space="preserve"> While the 2005 BHG</w:t>
      </w:r>
      <w:r w:rsidR="006317AC">
        <w:rPr>
          <w:rFonts w:ascii="Arial" w:hAnsi="Arial" w:cs="Arial"/>
        </w:rPr>
        <w:t>I</w:t>
      </w:r>
      <w:r w:rsidR="006317AC" w:rsidRPr="006317AC">
        <w:rPr>
          <w:rFonts w:ascii="Arial" w:hAnsi="Arial" w:cs="Arial"/>
        </w:rPr>
        <w:t xml:space="preserve"> guidelines included assessment of HER-2/</w:t>
      </w:r>
      <w:r w:rsidR="006317AC" w:rsidRPr="006317AC">
        <w:rPr>
          <w:rStyle w:val="Emphasis"/>
          <w:rFonts w:ascii="Arial" w:hAnsi="Arial" w:cs="Arial"/>
        </w:rPr>
        <w:t>neu</w:t>
      </w:r>
      <w:r w:rsidR="006317AC" w:rsidRPr="006317AC">
        <w:rPr>
          <w:rFonts w:ascii="Arial" w:hAnsi="Arial" w:cs="Arial"/>
        </w:rPr>
        <w:t xml:space="preserve"> oncogene status and IHC detection of metastases in axillary lymph nodes including sentinel lymph nodes</w:t>
      </w:r>
      <w:r w:rsidR="006317AC">
        <w:rPr>
          <w:rFonts w:ascii="Arial" w:hAnsi="Arial" w:cs="Arial"/>
        </w:rPr>
        <w:t>, it was classified as appropriate for</w:t>
      </w:r>
      <w:r w:rsidR="006317AC" w:rsidRPr="006317AC">
        <w:rPr>
          <w:rFonts w:ascii="Arial" w:hAnsi="Arial" w:cs="Arial"/>
        </w:rPr>
        <w:t xml:space="preserve"> high level resource</w:t>
      </w:r>
      <w:r w:rsidR="006317AC">
        <w:rPr>
          <w:rFonts w:ascii="Arial" w:hAnsi="Arial" w:cs="Arial"/>
        </w:rPr>
        <w:t xml:space="preserve"> </w:t>
      </w:r>
      <w:r w:rsidR="006317AC" w:rsidRPr="006317AC">
        <w:rPr>
          <w:rFonts w:ascii="Arial" w:hAnsi="Arial" w:cs="Arial"/>
        </w:rPr>
        <w:t>s</w:t>
      </w:r>
      <w:r w:rsidR="006317AC">
        <w:rPr>
          <w:rFonts w:ascii="Arial" w:hAnsi="Arial" w:cs="Arial"/>
        </w:rPr>
        <w:t>ettings</w:t>
      </w:r>
      <w:r w:rsidR="00AE642A">
        <w:rPr>
          <w:rFonts w:ascii="Arial" w:hAnsi="Arial" w:cs="Arial"/>
        </w:rPr>
        <w:t xml:space="preserve"> where trastuzumab is available for treatment of HER-2/</w:t>
      </w:r>
      <w:r w:rsidR="00AE642A">
        <w:rPr>
          <w:rFonts w:ascii="Arial" w:hAnsi="Arial" w:cs="Arial"/>
          <w:i/>
        </w:rPr>
        <w:t>neu</w:t>
      </w:r>
      <w:r w:rsidR="00AE642A">
        <w:rPr>
          <w:rFonts w:ascii="Arial" w:hAnsi="Arial" w:cs="Arial"/>
        </w:rPr>
        <w:t xml:space="preserve"> positive cancers</w:t>
      </w:r>
      <w:r w:rsidR="006317AC" w:rsidRPr="006317AC">
        <w:rPr>
          <w:rFonts w:ascii="Arial" w:hAnsi="Arial" w:cs="Arial"/>
        </w:rPr>
        <w:t xml:space="preserve">. </w:t>
      </w:r>
    </w:p>
    <w:p w14:paraId="3F8FF77F" w14:textId="448E9EE5" w:rsidR="00704102" w:rsidRPr="003F5CF6" w:rsidRDefault="00CC4E59" w:rsidP="007F4A4C">
      <w:pPr>
        <w:autoSpaceDE w:val="0"/>
        <w:autoSpaceDN w:val="0"/>
        <w:adjustRightInd w:val="0"/>
        <w:spacing w:before="0" w:beforeAutospacing="0" w:after="0" w:afterAutospacing="0"/>
        <w:ind w:firstLine="720"/>
        <w:rPr>
          <w:rFonts w:ascii="Arial" w:hAnsi="Arial" w:cs="Arial"/>
        </w:rPr>
      </w:pPr>
      <w:r w:rsidRPr="007F4A4C">
        <w:rPr>
          <w:rFonts w:ascii="Arial" w:hAnsi="Arial" w:cs="Arial"/>
        </w:rPr>
        <w:t xml:space="preserve">Several promising international collaborations to improve diagnostic pathology services are in place. One between the Ghanaian </w:t>
      </w:r>
      <w:proofErr w:type="spellStart"/>
      <w:r w:rsidRPr="007F4A4C">
        <w:rPr>
          <w:rFonts w:ascii="Arial" w:hAnsi="Arial" w:cs="Arial"/>
        </w:rPr>
        <w:t>Komfo</w:t>
      </w:r>
      <w:proofErr w:type="spellEnd"/>
      <w:r w:rsidRPr="007F4A4C">
        <w:rPr>
          <w:rFonts w:ascii="Arial" w:hAnsi="Arial" w:cs="Arial"/>
        </w:rPr>
        <w:t xml:space="preserve"> </w:t>
      </w:r>
      <w:proofErr w:type="spellStart"/>
      <w:r w:rsidRPr="007F4A4C">
        <w:rPr>
          <w:rFonts w:ascii="Arial" w:hAnsi="Arial" w:cs="Arial"/>
        </w:rPr>
        <w:t>Anokye</w:t>
      </w:r>
      <w:proofErr w:type="spellEnd"/>
      <w:r w:rsidRPr="007F4A4C">
        <w:rPr>
          <w:rFonts w:ascii="Arial" w:hAnsi="Arial" w:cs="Arial"/>
        </w:rPr>
        <w:t xml:space="preserve"> Teaching Hospital (KATH), and University Hospital of North Norway</w:t>
      </w:r>
      <w:r w:rsidR="00685838">
        <w:rPr>
          <w:rFonts w:ascii="Arial" w:hAnsi="Arial" w:cs="Arial"/>
        </w:rPr>
        <w:t xml:space="preserve"> (UNN)</w:t>
      </w:r>
      <w:r w:rsidR="000A2849" w:rsidRPr="007F4A4C">
        <w:rPr>
          <w:rFonts w:ascii="Arial" w:hAnsi="Arial" w:cs="Arial"/>
        </w:rPr>
        <w:t>,</w:t>
      </w:r>
      <w:r w:rsidRPr="007F4A4C">
        <w:rPr>
          <w:rFonts w:ascii="Arial" w:hAnsi="Arial" w:cs="Arial"/>
        </w:rPr>
        <w:t xml:space="preserve"> resulted in development of a 5-year plan to re</w:t>
      </w:r>
      <w:r w:rsidR="000A2849" w:rsidRPr="007F4A4C">
        <w:rPr>
          <w:rFonts w:ascii="Arial" w:hAnsi="Arial" w:cs="Arial"/>
        </w:rPr>
        <w:t>-</w:t>
      </w:r>
      <w:r w:rsidRPr="007F4A4C">
        <w:rPr>
          <w:rFonts w:ascii="Arial" w:hAnsi="Arial" w:cs="Arial"/>
        </w:rPr>
        <w:t>establish surgical pathology at KATH, where hematoxylin and eosin (H &amp; E) stained slides have been sent to UNN for review</w:t>
      </w:r>
      <w:r w:rsidR="00685838">
        <w:rPr>
          <w:rFonts w:ascii="Arial" w:hAnsi="Arial" w:cs="Arial"/>
        </w:rPr>
        <w:t xml:space="preserve"> and </w:t>
      </w:r>
      <w:r w:rsidRPr="007F4A4C">
        <w:rPr>
          <w:rFonts w:ascii="Arial" w:hAnsi="Arial" w:cs="Arial"/>
        </w:rPr>
        <w:t>Ghanaian pathologists received training at UNN</w:t>
      </w:r>
      <w:r w:rsidR="00B96D9A" w:rsidRPr="007F4A4C">
        <w:rPr>
          <w:rFonts w:ascii="Arial" w:hAnsi="Arial" w:cs="Arial"/>
        </w:rPr>
        <w:t xml:space="preserve">. </w:t>
      </w:r>
      <w:r w:rsidRPr="007F4A4C">
        <w:rPr>
          <w:rFonts w:ascii="Arial" w:hAnsi="Arial" w:cs="Arial"/>
        </w:rPr>
        <w:t xml:space="preserve"> </w:t>
      </w:r>
      <w:r w:rsidR="00566FA3" w:rsidRPr="007F4A4C">
        <w:rPr>
          <w:rFonts w:ascii="Arial" w:hAnsi="Arial" w:cs="Arial"/>
        </w:rPr>
        <w:fldChar w:fldCharType="begin"/>
      </w:r>
      <w:r w:rsidR="00566FA3" w:rsidRPr="007F4A4C">
        <w:rPr>
          <w:rFonts w:ascii="Arial" w:hAnsi="Arial" w:cs="Arial"/>
        </w:rPr>
        <w:instrText xml:space="preserve"> ADDIN EN.CITE &lt;EndNote&gt;&lt;Cite&gt;&lt;Author&gt;Stalsberg&lt;/Author&gt;&lt;Year&gt;2008&lt;/Year&gt;&lt;RecNum&gt;679&lt;/RecNum&gt;&lt;DisplayText&gt;(Stalsberg et al., 2008)&lt;/DisplayText&gt;&lt;record&gt;&lt;rec-number&gt;679&lt;/rec-number&gt;&lt;foreign-keys&gt;&lt;key app="EN" db-id="eaaxvsw0pdzd0me2d5cvpzrmtxff5vpaw9xf" timestamp="1446762836"&gt;679&lt;/key&gt;&lt;/foreign-keys&gt;&lt;ref-type name="Journal Article"&gt;17&lt;/ref-type&gt;&lt;contributors&gt;&lt;authors&gt;&lt;author&gt;Stalsberg, H.&lt;/author&gt;&lt;author&gt;Awuah, B.&lt;/author&gt;&lt;author&gt;Ibarra, J. A.&lt;/author&gt;&lt;author&gt;Nsiah-Asare, A.&lt;/author&gt;&lt;/authors&gt;&lt;/contributors&gt;&lt;titles&gt;&lt;title&gt;Re-establishing a surgical pathology service in Kumasi, Ghana&lt;/title&gt;&lt;secondary-title&gt;Cancer&lt;/secondary-title&gt;&lt;/titles&gt;&lt;periodical&gt;&lt;full-title&gt;Cancer&lt;/full-title&gt;&lt;abbr-1&gt;Cancer&lt;/abbr-1&gt;&lt;/periodical&gt;&lt;pages&gt;2338-2346&lt;/pages&gt;&lt;volume&gt;113&lt;/volume&gt;&lt;number&gt;S8&lt;/number&gt;&lt;keywords&gt;&lt;keyword&gt;pathology&lt;/keyword&gt;&lt;keyword&gt;diagnostic services&lt;/keyword&gt;&lt;keyword&gt;education&lt;/keyword&gt;&lt;keyword&gt;professional&lt;/keyword&gt;&lt;keyword&gt;pathology department&lt;/keyword&gt;&lt;keyword&gt;hospital&lt;/keyword&gt;&lt;keyword&gt;developing countries&lt;/keyword&gt;&lt;keyword&gt;Africa&lt;/keyword&gt;&lt;keyword&gt;Western&lt;/keyword&gt;&lt;/keywords&gt;&lt;dates&gt;&lt;year&gt;2008&lt;/year&gt;&lt;/dates&gt;&lt;publisher&gt;Wiley Subscription Services, Inc., A Wiley Company&lt;/publisher&gt;&lt;isbn&gt;1097-0142&lt;/isbn&gt;&lt;urls&gt;&lt;related-urls&gt;&lt;url&gt;http://dx.doi.org/10.1002/cncr.23830&lt;/url&gt;&lt;/related-urls&gt;&lt;/urls&gt;&lt;electronic-resource-num&gt;10.1002/cncr.23830&lt;/electronic-resource-num&gt;&lt;/record&gt;&lt;/Cite&gt;&lt;/EndNote&gt;</w:instrText>
      </w:r>
      <w:r w:rsidR="00566FA3" w:rsidRPr="007F4A4C">
        <w:rPr>
          <w:rFonts w:ascii="Arial" w:hAnsi="Arial" w:cs="Arial"/>
        </w:rPr>
        <w:fldChar w:fldCharType="separate"/>
      </w:r>
      <w:r w:rsidR="00566FA3" w:rsidRPr="007F4A4C">
        <w:rPr>
          <w:rFonts w:ascii="Arial" w:hAnsi="Arial" w:cs="Arial"/>
          <w:noProof/>
        </w:rPr>
        <w:t>(Stalsberg et al., 2008)</w:t>
      </w:r>
      <w:r w:rsidR="00566FA3" w:rsidRPr="007F4A4C">
        <w:rPr>
          <w:rFonts w:ascii="Arial" w:hAnsi="Arial" w:cs="Arial"/>
        </w:rPr>
        <w:fldChar w:fldCharType="end"/>
      </w:r>
      <w:r w:rsidR="00B96D9A" w:rsidRPr="007F4A4C">
        <w:rPr>
          <w:rFonts w:ascii="Arial" w:hAnsi="Arial" w:cs="Arial"/>
        </w:rPr>
        <w:t xml:space="preserve"> Since that collaboration, KATH has improved cancer surgical pathology diagnosis from 35% in 2004 to &gt;80% in 2010; and pathology services were extended to cover Regional and District </w:t>
      </w:r>
      <w:r w:rsidR="00B96D9A" w:rsidRPr="003F5CF6">
        <w:rPr>
          <w:rFonts w:ascii="Arial" w:hAnsi="Arial" w:cs="Arial"/>
        </w:rPr>
        <w:t>Hospitals in northern Ghana</w:t>
      </w:r>
      <w:r w:rsidR="0034342F" w:rsidRPr="003F5CF6">
        <w:rPr>
          <w:rFonts w:ascii="Arial" w:hAnsi="Arial" w:cs="Arial"/>
        </w:rPr>
        <w:t>.</w:t>
      </w:r>
      <w:r w:rsidR="0034342F" w:rsidRPr="003F5CF6">
        <w:rPr>
          <w:rFonts w:ascii="Arial" w:hAnsi="Arial" w:cs="Arial"/>
        </w:rPr>
        <w:fldChar w:fldCharType="begin"/>
      </w:r>
      <w:r w:rsidR="0034342F" w:rsidRPr="00803C5B">
        <w:rPr>
          <w:rFonts w:ascii="Arial" w:hAnsi="Arial" w:cs="Arial"/>
        </w:rPr>
        <w:instrText xml:space="preserve"> ADDIN EN.CITE &lt;EndNote&gt;&lt;Cite&gt;&lt;Author&gt;Awuah&lt;/Author&gt;&lt;Year&gt;2012&lt;/Year&gt;&lt;RecNum&gt;682&lt;/RecNum&gt;&lt;DisplayText&gt;(Awuah, 2012)&lt;/DisplayText&gt;&lt;record&gt;&lt;rec-number&gt;682&lt;/rec-number&gt;&lt;foreign-keys&gt;&lt;key app="EN" db-id="eaaxvsw0pdzd0me2d5cvpzrmtxff5vpaw9xf" timestamp="1446765833"&gt;682&lt;/key&gt;&lt;/foreign-keys&gt;&lt;ref-type name="Conference Paper"&gt;47&lt;/ref-type&gt;&lt;contributors&gt;&lt;authors&gt;&lt;author&gt;Awuah, B.&lt;/author&gt;&lt;/authors&gt;&lt;/contributors&gt;&lt;titles&gt;&lt;title&gt;Re-establishing a Pathology Service at KATH, Kumasi, Ghana&lt;/title&gt;&lt;secondary-title&gt;World Cancer Congress &lt;/secondary-title&gt;&lt;/titles&gt;&lt;num-vols&gt;Systems in cancer control&lt;/num-vols&gt;&lt;dates&gt;&lt;year&gt;2012&lt;/year&gt;&lt;/dates&gt;&lt;pub-location&gt;Montreal, Canada&lt;/pub-location&gt;&lt;urls&gt;&lt;/urls&gt;&lt;/record&gt;&lt;/Cite&gt;&lt;/EndNote&gt;</w:instrText>
      </w:r>
      <w:r w:rsidR="0034342F" w:rsidRPr="003F5CF6">
        <w:rPr>
          <w:rFonts w:ascii="Arial" w:hAnsi="Arial" w:cs="Arial"/>
        </w:rPr>
        <w:fldChar w:fldCharType="separate"/>
      </w:r>
      <w:r w:rsidR="0034342F" w:rsidRPr="003F5CF6">
        <w:rPr>
          <w:rFonts w:ascii="Arial" w:hAnsi="Arial" w:cs="Arial"/>
          <w:noProof/>
        </w:rPr>
        <w:t>(Awuah, 2012)</w:t>
      </w:r>
      <w:r w:rsidR="0034342F" w:rsidRPr="003F5CF6">
        <w:rPr>
          <w:rFonts w:ascii="Arial" w:hAnsi="Arial" w:cs="Arial"/>
        </w:rPr>
        <w:fldChar w:fldCharType="end"/>
      </w:r>
      <w:r w:rsidR="00CC2199" w:rsidRPr="003F5CF6">
        <w:rPr>
          <w:rFonts w:ascii="Arial" w:hAnsi="Arial" w:cs="Arial"/>
        </w:rPr>
        <w:t xml:space="preserve"> </w:t>
      </w:r>
    </w:p>
    <w:p w14:paraId="12CF8249" w14:textId="55984EB9" w:rsidR="00CC2199" w:rsidRPr="003F5CF6" w:rsidRDefault="00CC2199" w:rsidP="007F4A4C">
      <w:pPr>
        <w:autoSpaceDE w:val="0"/>
        <w:autoSpaceDN w:val="0"/>
        <w:adjustRightInd w:val="0"/>
        <w:spacing w:before="0" w:beforeAutospacing="0" w:after="0" w:afterAutospacing="0"/>
        <w:ind w:firstLine="720"/>
        <w:rPr>
          <w:rFonts w:ascii="Arial" w:hAnsi="Arial" w:cs="Arial"/>
        </w:rPr>
      </w:pPr>
      <w:proofErr w:type="gramStart"/>
      <w:r w:rsidRPr="003F5CF6">
        <w:rPr>
          <w:rFonts w:ascii="Arial" w:hAnsi="Arial" w:cs="Arial"/>
        </w:rPr>
        <w:lastRenderedPageBreak/>
        <w:t>A collaboration</w:t>
      </w:r>
      <w:proofErr w:type="gramEnd"/>
      <w:r w:rsidRPr="003F5CF6">
        <w:rPr>
          <w:rFonts w:ascii="Arial" w:hAnsi="Arial" w:cs="Arial"/>
        </w:rPr>
        <w:t xml:space="preserve"> between the Malawi Ministry of Healt</w:t>
      </w:r>
      <w:r w:rsidR="000A2849" w:rsidRPr="003505CB">
        <w:rPr>
          <w:rFonts w:ascii="Arial" w:hAnsi="Arial" w:cs="Arial"/>
        </w:rPr>
        <w:t xml:space="preserve">h, </w:t>
      </w:r>
      <w:proofErr w:type="spellStart"/>
      <w:r w:rsidR="000A2849" w:rsidRPr="003505CB">
        <w:rPr>
          <w:rFonts w:ascii="Arial" w:hAnsi="Arial" w:cs="Arial"/>
        </w:rPr>
        <w:t>Kamuzu</w:t>
      </w:r>
      <w:proofErr w:type="spellEnd"/>
      <w:r w:rsidR="000A2849" w:rsidRPr="003505CB">
        <w:rPr>
          <w:rFonts w:ascii="Arial" w:hAnsi="Arial" w:cs="Arial"/>
        </w:rPr>
        <w:t xml:space="preserve"> Central Hospital</w:t>
      </w:r>
      <w:r w:rsidRPr="003505CB">
        <w:rPr>
          <w:rFonts w:ascii="Arial" w:hAnsi="Arial" w:cs="Arial"/>
        </w:rPr>
        <w:t xml:space="preserve">, and the University of North Carolina at Chapel Hill </w:t>
      </w:r>
      <w:r w:rsidR="000A2849" w:rsidRPr="003505CB">
        <w:rPr>
          <w:rFonts w:ascii="Arial" w:hAnsi="Arial" w:cs="Arial"/>
        </w:rPr>
        <w:t>in the United States (U.S.</w:t>
      </w:r>
      <w:r w:rsidRPr="003505CB">
        <w:rPr>
          <w:rFonts w:ascii="Arial" w:hAnsi="Arial" w:cs="Arial"/>
        </w:rPr>
        <w:t xml:space="preserve">), resulted in the opening of the first diagnostic pathology laboratory in Lilongwe in 2011. The </w:t>
      </w:r>
      <w:r w:rsidR="000A2849" w:rsidRPr="003505CB">
        <w:rPr>
          <w:rFonts w:ascii="Arial" w:hAnsi="Arial" w:cs="Arial"/>
        </w:rPr>
        <w:t>authors</w:t>
      </w:r>
      <w:r w:rsidRPr="003505CB">
        <w:rPr>
          <w:rFonts w:ascii="Arial" w:hAnsi="Arial" w:cs="Arial"/>
        </w:rPr>
        <w:t xml:space="preserve"> </w:t>
      </w:r>
      <w:r w:rsidR="000A2849" w:rsidRPr="003505CB">
        <w:rPr>
          <w:rFonts w:ascii="Arial" w:hAnsi="Arial" w:cs="Arial"/>
        </w:rPr>
        <w:t>cite</w:t>
      </w:r>
      <w:r w:rsidR="0098169A">
        <w:rPr>
          <w:rFonts w:ascii="Arial" w:hAnsi="Arial" w:cs="Arial"/>
        </w:rPr>
        <w:t>d</w:t>
      </w:r>
      <w:r w:rsidR="000A2849" w:rsidRPr="003505CB">
        <w:rPr>
          <w:rFonts w:ascii="Arial" w:hAnsi="Arial" w:cs="Arial"/>
        </w:rPr>
        <w:t xml:space="preserve"> virtual</w:t>
      </w:r>
      <w:r w:rsidRPr="003505CB">
        <w:rPr>
          <w:rFonts w:ascii="Arial" w:hAnsi="Arial" w:cs="Arial"/>
        </w:rPr>
        <w:t xml:space="preserve"> microscopy or ‘</w:t>
      </w:r>
      <w:proofErr w:type="spellStart"/>
      <w:r w:rsidRPr="003505CB">
        <w:rPr>
          <w:rFonts w:ascii="Arial" w:hAnsi="Arial" w:cs="Arial"/>
        </w:rPr>
        <w:t>tele</w:t>
      </w:r>
      <w:r w:rsidR="000A2849" w:rsidRPr="003505CB">
        <w:rPr>
          <w:rFonts w:ascii="Arial" w:hAnsi="Arial" w:cs="Arial"/>
        </w:rPr>
        <w:t>pathology</w:t>
      </w:r>
      <w:proofErr w:type="spellEnd"/>
      <w:r w:rsidRPr="003505CB">
        <w:rPr>
          <w:rFonts w:ascii="Arial" w:hAnsi="Arial" w:cs="Arial"/>
        </w:rPr>
        <w:t xml:space="preserve">’ as an important aspect </w:t>
      </w:r>
      <w:r w:rsidR="000A2849" w:rsidRPr="003505CB">
        <w:rPr>
          <w:rFonts w:ascii="Arial" w:hAnsi="Arial" w:cs="Arial"/>
        </w:rPr>
        <w:t>in</w:t>
      </w:r>
      <w:r w:rsidRPr="003505CB">
        <w:rPr>
          <w:rFonts w:ascii="Arial" w:hAnsi="Arial" w:cs="Arial"/>
        </w:rPr>
        <w:t xml:space="preserve"> buil</w:t>
      </w:r>
      <w:r w:rsidR="000A2849" w:rsidRPr="003505CB">
        <w:rPr>
          <w:rFonts w:ascii="Arial" w:hAnsi="Arial" w:cs="Arial"/>
        </w:rPr>
        <w:t xml:space="preserve">ding a collaborative relationship between </w:t>
      </w:r>
      <w:r w:rsidRPr="002A4050">
        <w:rPr>
          <w:rFonts w:ascii="Arial" w:hAnsi="Arial" w:cs="Arial"/>
        </w:rPr>
        <w:t xml:space="preserve">pathologists and clinicians in Malawi and the </w:t>
      </w:r>
      <w:r w:rsidR="000A2849" w:rsidRPr="002A4050">
        <w:rPr>
          <w:rFonts w:ascii="Arial" w:hAnsi="Arial" w:cs="Arial"/>
        </w:rPr>
        <w:t>U.S., allowing</w:t>
      </w:r>
      <w:r w:rsidRPr="002A4050">
        <w:rPr>
          <w:rFonts w:ascii="Arial" w:hAnsi="Arial" w:cs="Arial"/>
        </w:rPr>
        <w:t xml:space="preserve"> exchange of ideas, and professional development activities. </w:t>
      </w:r>
      <w:r w:rsidR="000A2849" w:rsidRPr="002A4050">
        <w:rPr>
          <w:rFonts w:ascii="Arial" w:hAnsi="Arial" w:cs="Arial"/>
        </w:rPr>
        <w:t xml:space="preserve">Over the first two years of operation, the laboratory described an increasing workload, a transition </w:t>
      </w:r>
      <w:r w:rsidR="000A2849" w:rsidRPr="00E66233">
        <w:rPr>
          <w:rFonts w:ascii="Arial" w:hAnsi="Arial" w:cs="Arial"/>
        </w:rPr>
        <w:t xml:space="preserve">away from reliance </w:t>
      </w:r>
      <w:r w:rsidR="000A2849" w:rsidRPr="003F5CF6">
        <w:rPr>
          <w:rFonts w:ascii="Arial" w:hAnsi="Arial" w:cs="Arial"/>
        </w:rPr>
        <w:t xml:space="preserve">on </w:t>
      </w:r>
      <w:proofErr w:type="spellStart"/>
      <w:r w:rsidR="000A2849" w:rsidRPr="003F5CF6">
        <w:rPr>
          <w:rFonts w:ascii="Arial" w:hAnsi="Arial" w:cs="Arial"/>
        </w:rPr>
        <w:t>telepathology</w:t>
      </w:r>
      <w:proofErr w:type="spellEnd"/>
      <w:r w:rsidR="000A2849" w:rsidRPr="003F5CF6">
        <w:rPr>
          <w:rFonts w:ascii="Arial" w:hAnsi="Arial" w:cs="Arial"/>
        </w:rPr>
        <w:t xml:space="preserve">, and the return of a number of Malawian pathologists to the laboratory from other countries. </w:t>
      </w:r>
      <w:r w:rsidR="000A2849" w:rsidRPr="003F5CF6">
        <w:rPr>
          <w:rFonts w:ascii="Arial" w:hAnsi="Arial" w:cs="Arial"/>
        </w:rPr>
        <w:fldChar w:fldCharType="begin"/>
      </w:r>
      <w:r w:rsidR="000A2849" w:rsidRPr="003F5CF6">
        <w:rPr>
          <w:rFonts w:ascii="Arial" w:hAnsi="Arial" w:cs="Arial"/>
        </w:rPr>
        <w:instrText xml:space="preserve"> ADDIN EN.CITE &lt;EndNote&gt;&lt;Cite&gt;&lt;Author&gt;Gopal&lt;/Author&gt;&lt;Year&gt;2013&lt;/Year&gt;&lt;RecNum&gt;683&lt;/RecNum&gt;&lt;DisplayText&gt;(Gopal et al., 2013)&lt;/DisplayText&gt;&lt;record&gt;&lt;rec-number&gt;683&lt;/rec-number&gt;&lt;foreign-keys&gt;&lt;key app="EN" db-id="eaaxvsw0pdzd0me2d5cvpzrmtxff5vpaw9xf" timestamp="1446766492"&gt;683&lt;/key&gt;&lt;/foreign-keys&gt;&lt;ref-type name="Journal Article"&gt;17&lt;/ref-type&gt;&lt;contributors&gt;&lt;authors&gt;&lt;author&gt;Gopal, S.&lt;/author&gt;&lt;author&gt;Krysiak, R.&lt;/author&gt;&lt;author&gt;Liomba, N. G.&lt;/author&gt;&lt;author&gt;Horner, M.-J.&lt;/author&gt;&lt;author&gt;Shores, C.G.&lt;/author&gt;&lt;author&gt;Alide, N.&lt;/author&gt;&lt;author&gt;Kamiza, S.&lt;/author&gt;&lt;author&gt;Kampani, C.&lt;/author&gt;&lt;author&gt;Chimzimu, F.&lt;/author&gt;&lt;author&gt;Fedoriw, Y.&lt;/author&gt;&lt;author&gt;Dittmer, D.P.&lt;/author&gt;&lt;author&gt;Hosseinipour, M. C.&lt;/author&gt;&lt;author&gt;Hoffman, I. F.&lt;/author&gt;&lt;/authors&gt;&lt;/contributors&gt;&lt;titles&gt;&lt;title&gt;Early Experience after Developing a Pathology Laboratory in Malawi, with Emphasis on Cancer Diagnoses&lt;/title&gt;&lt;secondary-title&gt;PLoS ONE&lt;/secondary-title&gt;&lt;/titles&gt;&lt;periodical&gt;&lt;full-title&gt;PLoS One&lt;/full-title&gt;&lt;abbr-1&gt;PloS one&lt;/abbr-1&gt;&lt;/periodical&gt;&lt;pages&gt;e70361&lt;/pages&gt;&lt;volume&gt;8&lt;/volume&gt;&lt;number&gt;8&lt;/number&gt;&lt;dates&gt;&lt;year&gt;2013&lt;/year&gt;&lt;/dates&gt;&lt;publisher&gt;Public Library of Science&lt;/publisher&gt;&lt;urls&gt;&lt;related-urls&gt;&lt;url&gt;http://dx.doi.org/10.1371%2Fjournal.pone.0070361&lt;/url&gt;&lt;/related-urls&gt;&lt;/urls&gt;&lt;electronic-resource-num&gt;10.1371/journal.pone.0070361&lt;/electronic-resource-num&gt;&lt;/record&gt;&lt;/Cite&gt;&lt;/EndNote&gt;</w:instrText>
      </w:r>
      <w:r w:rsidR="000A2849" w:rsidRPr="003F5CF6">
        <w:rPr>
          <w:rFonts w:ascii="Arial" w:hAnsi="Arial" w:cs="Arial"/>
        </w:rPr>
        <w:fldChar w:fldCharType="separate"/>
      </w:r>
      <w:r w:rsidR="000A2849" w:rsidRPr="003F5CF6">
        <w:rPr>
          <w:rFonts w:ascii="Arial" w:hAnsi="Arial" w:cs="Arial"/>
          <w:noProof/>
        </w:rPr>
        <w:t>(Gopal et al., 2013)</w:t>
      </w:r>
      <w:r w:rsidR="000A2849" w:rsidRPr="003F5CF6">
        <w:rPr>
          <w:rFonts w:ascii="Arial" w:hAnsi="Arial" w:cs="Arial"/>
        </w:rPr>
        <w:fldChar w:fldCharType="end"/>
      </w:r>
      <w:r w:rsidR="007F4A4C" w:rsidRPr="003F5CF6">
        <w:rPr>
          <w:rFonts w:ascii="Arial" w:hAnsi="Arial" w:cs="Arial"/>
        </w:rPr>
        <w:t xml:space="preserve">  Similar collaborations to develop capacity have been described in Uganda </w:t>
      </w:r>
      <w:r w:rsidR="007F4A4C" w:rsidRPr="003F5CF6">
        <w:rPr>
          <w:rFonts w:ascii="Arial" w:hAnsi="Arial" w:cs="Arial"/>
        </w:rPr>
        <w:fldChar w:fldCharType="begin"/>
      </w:r>
      <w:r w:rsidR="007F4A4C" w:rsidRPr="003F5CF6">
        <w:rPr>
          <w:rFonts w:ascii="Arial" w:hAnsi="Arial" w:cs="Arial"/>
        </w:rPr>
        <w:instrText xml:space="preserve"> ADDIN EN.CITE &lt;EndNote&gt;&lt;Cite&gt;&lt;Author&gt;Stulac&lt;/Author&gt;&lt;Year&gt;2015&lt;/Year&gt;&lt;RecNum&gt;652&lt;/RecNum&gt;&lt;DisplayText&gt;(Stulac et al., 2015)&lt;/DisplayText&gt;&lt;record&gt;&lt;rec-number&gt;652&lt;/rec-number&gt;&lt;foreign-keys&gt;&lt;key app="EN" db-id="eaaxvsw0pdzd0me2d5cvpzrmtxff5vpaw9xf" timestamp="1446155315"&gt;652&lt;/key&gt;&lt;/foreign-keys&gt;&lt;ref-type name="Journal Article"&gt;17&lt;/ref-type&gt;&lt;contributors&gt;&lt;authors&gt;&lt;author&gt;Stulac, S.&lt;/author&gt;&lt;author&gt;Binagwaho, A.&lt;/author&gt;&lt;author&gt;Tapela, N.M.&lt;/author&gt;&lt;author&gt;Wagner, C.M.&lt;/author&gt;&lt;author&gt;Muhimpundu, M.A.&lt;/author&gt;&lt;author&gt;Ngabo, F.&lt;/author&gt;&lt;author&gt;Nsanzimana, S.&lt;/author&gt;&lt;author&gt;Kayonde, L.&lt;/author&gt;&lt;author&gt;Bigirimana, J.B.&lt;/author&gt;&lt;author&gt;Lessard, A.J.&lt;/author&gt;&lt;author&gt;Lehmann, L.&lt;/author&gt;&lt;author&gt;Shulman, L.N.&lt;/author&gt;&lt;author&gt;Nutt, C.T.&lt;/author&gt;&lt;author&gt;Drobac, P.&lt;/author&gt;&lt;author&gt;Mpunga, T.&lt;/author&gt;&lt;author&gt;Farmer, P.E.&lt;/author&gt;&lt;/authors&gt;&lt;/contributors&gt;&lt;titles&gt;&lt;title&gt;Capacity building for oncology programmes in sub-Saharan Africa: the Rwanda experience&lt;/title&gt;&lt;secondary-title&gt;The Lancet Oncology&lt;/secondary-title&gt;&lt;/titles&gt;&lt;periodical&gt;&lt;full-title&gt;Lancet Oncol&lt;/full-title&gt;&lt;abbr-1&gt;The lancet oncology&lt;/abbr-1&gt;&lt;/periodical&gt;&lt;pages&gt;e405-e413&lt;/pages&gt;&lt;volume&gt;16&lt;/volume&gt;&lt;number&gt;8&lt;/number&gt;&lt;dates&gt;&lt;year&gt;2015&lt;/year&gt;&lt;pub-dates&gt;&lt;date&gt;8//&lt;/date&gt;&lt;/pub-dates&gt;&lt;/dates&gt;&lt;isbn&gt;1470-2045&lt;/isbn&gt;&lt;urls&gt;&lt;related-urls&gt;&lt;url&gt;http://www.sciencedirect.com/science/article/pii/S1470204515001618&lt;/url&gt;&lt;/related-urls&gt;&lt;/urls&gt;&lt;electronic-resource-num&gt;http://dx.doi.org/10.1016/S1470-2045(15)00161-8&lt;/electronic-resource-num&gt;&lt;/record&gt;&lt;/Cite&gt;&lt;/EndNote&gt;</w:instrText>
      </w:r>
      <w:r w:rsidR="007F4A4C" w:rsidRPr="003F5CF6">
        <w:rPr>
          <w:rFonts w:ascii="Arial" w:hAnsi="Arial" w:cs="Arial"/>
        </w:rPr>
        <w:fldChar w:fldCharType="separate"/>
      </w:r>
      <w:r w:rsidR="007F4A4C" w:rsidRPr="003F5CF6">
        <w:rPr>
          <w:rFonts w:ascii="Arial" w:hAnsi="Arial" w:cs="Arial"/>
          <w:noProof/>
        </w:rPr>
        <w:t>(Stulac et al., 2015)</w:t>
      </w:r>
      <w:r w:rsidR="007F4A4C" w:rsidRPr="003F5CF6">
        <w:rPr>
          <w:rFonts w:ascii="Arial" w:hAnsi="Arial" w:cs="Arial"/>
        </w:rPr>
        <w:fldChar w:fldCharType="end"/>
      </w:r>
      <w:r w:rsidR="004721E9" w:rsidRPr="003F5CF6">
        <w:rPr>
          <w:rFonts w:ascii="Arial" w:hAnsi="Arial" w:cs="Arial"/>
        </w:rPr>
        <w:t xml:space="preserve"> Finally a </w:t>
      </w:r>
      <w:r w:rsidR="003513BA" w:rsidRPr="003F5CF6">
        <w:rPr>
          <w:rFonts w:ascii="Arial" w:hAnsi="Arial" w:cs="Arial"/>
        </w:rPr>
        <w:t xml:space="preserve">variety of volunteer organizations have coordinated the efforts of volunteer pathologists to improve and provide affordable pathology services to underserved patients in LMICs, by establishing pathology </w:t>
      </w:r>
      <w:r w:rsidR="003513BA" w:rsidRPr="00803C5B">
        <w:rPr>
          <w:rFonts w:ascii="Arial" w:hAnsi="Arial" w:cs="Arial"/>
        </w:rPr>
        <w:t xml:space="preserve">laboratories, providing diagnostic pathology services, and training local physicians as pathologists. As of 2011 projects have been completed or are currently active in Kenya, Eritrea, Madagascar, and Ghana. </w:t>
      </w:r>
      <w:r w:rsidR="003513BA" w:rsidRPr="00803C5B">
        <w:rPr>
          <w:rFonts w:ascii="Arial" w:hAnsi="Arial" w:cs="Arial"/>
        </w:rPr>
        <w:fldChar w:fldCharType="begin"/>
      </w:r>
      <w:r w:rsidR="003513BA" w:rsidRPr="00803C5B">
        <w:rPr>
          <w:rFonts w:ascii="Arial" w:hAnsi="Arial" w:cs="Arial"/>
        </w:rPr>
        <w:instrText xml:space="preserve"> ADDIN EN.CITE &lt;EndNote&gt;&lt;Cite&gt;&lt;Author&gt;Hoenecke&lt;/Author&gt;&lt;Year&gt;2011&lt;/Year&gt;&lt;RecNum&gt;691&lt;/RecNum&gt;&lt;DisplayText&gt;(Hoenecke et al., 2011)&lt;/DisplayText&gt;&lt;record&gt;&lt;rec-number&gt;691&lt;/rec-number&gt;&lt;foreign-keys&gt;&lt;key app="EN" db-id="eaaxvsw0pdzd0me2d5cvpzrmtxff5vpaw9xf" timestamp="1446829569"&gt;691&lt;/key&gt;&lt;/foreign-keys&gt;&lt;ref-type name="Journal Article"&gt;17&lt;/ref-type&gt;&lt;contributors&gt;&lt;authors&gt;&lt;author&gt;Hoenecke, H.&lt;/author&gt;&lt;author&gt;Lee, V.&lt;/author&gt;&lt;author&gt;Roy, I.&lt;/author&gt;&lt;/authors&gt;&lt;/contributors&gt;&lt;auth-address&gt;Pathologists Overseas, Del Mar, California, USA. hoenecke57@gmail.com&lt;/auth-address&gt;&lt;titles&gt;&lt;title&gt;Pathologists overseas: coordinating volunteer pathology services for 19 years&lt;/title&gt;&lt;secondary-title&gt;Arch Pathol Lab Med&lt;/secondary-title&gt;&lt;/titles&gt;&lt;periodical&gt;&lt;full-title&gt;Arch Pathol Lab Med&lt;/full-title&gt;&lt;/periodical&gt;&lt;pages&gt;173-8&lt;/pages&gt;&lt;volume&gt;135&lt;/volume&gt;&lt;number&gt;2&lt;/number&gt;&lt;edition&gt;2011/02/03&lt;/edition&gt;&lt;keywords&gt;&lt;keyword&gt;Altruism&lt;/keyword&gt;&lt;keyword&gt;Developing Countries&lt;/keyword&gt;&lt;keyword&gt;Humans&lt;/keyword&gt;&lt;keyword&gt;Organizations, Nonprofit/ organization &amp;amp; administration&lt;/keyword&gt;&lt;keyword&gt;Pathology/ manpower/ organization &amp;amp; administration&lt;/keyword&gt;&lt;keyword&gt;Physicians/supply &amp;amp; distribution&lt;/keyword&gt;&lt;keyword&gt;Time Factors&lt;/keyword&gt;&lt;keyword&gt;Volunteers/ organization &amp;amp; administration&lt;/keyword&gt;&lt;/keywords&gt;&lt;dates&gt;&lt;year&gt;2011&lt;/year&gt;&lt;pub-dates&gt;&lt;date&gt;Feb&lt;/date&gt;&lt;/pub-dates&gt;&lt;/dates&gt;&lt;isbn&gt;1543-2165 (Electronic)&amp;#xD;0003-9985 (Linking)&lt;/isbn&gt;&lt;accession-num&gt;21284432&lt;/accession-num&gt;&lt;urls&gt;&lt;/urls&gt;&lt;electronic-resource-num&gt;10.1043/2008-0450-sor1.1&lt;/electronic-resource-num&gt;&lt;remote-database-provider&gt;NLM&lt;/remote-database-provider&gt;&lt;language&gt;eng&lt;/language&gt;&lt;/record&gt;&lt;/Cite&gt;&lt;/EndNote&gt;</w:instrText>
      </w:r>
      <w:r w:rsidR="003513BA" w:rsidRPr="00803C5B">
        <w:rPr>
          <w:rFonts w:ascii="Arial" w:hAnsi="Arial" w:cs="Arial"/>
        </w:rPr>
        <w:fldChar w:fldCharType="separate"/>
      </w:r>
      <w:r w:rsidR="003513BA" w:rsidRPr="00803C5B">
        <w:rPr>
          <w:rFonts w:ascii="Arial" w:hAnsi="Arial" w:cs="Arial"/>
          <w:noProof/>
        </w:rPr>
        <w:t>(Hoenecke et al., 2011)</w:t>
      </w:r>
      <w:r w:rsidR="003513BA" w:rsidRPr="00803C5B">
        <w:rPr>
          <w:rFonts w:ascii="Arial" w:hAnsi="Arial" w:cs="Arial"/>
        </w:rPr>
        <w:fldChar w:fldCharType="end"/>
      </w:r>
    </w:p>
    <w:p w14:paraId="0DF91EC6" w14:textId="77777777" w:rsidR="0034592F" w:rsidRDefault="0034592F" w:rsidP="0034592F">
      <w:pPr>
        <w:pStyle w:val="Title"/>
      </w:pPr>
      <w:bookmarkStart w:id="41" w:name="_Toc434579663"/>
      <w:bookmarkStart w:id="42" w:name="_Toc434579835"/>
      <w:bookmarkStart w:id="43" w:name="_Toc436647377"/>
      <w:bookmarkStart w:id="44" w:name="_Toc436647477"/>
      <w:bookmarkStart w:id="45" w:name="_Toc436648273"/>
      <w:r>
        <w:t>Cancer Registries</w:t>
      </w:r>
      <w:bookmarkEnd w:id="41"/>
      <w:bookmarkEnd w:id="42"/>
      <w:bookmarkEnd w:id="43"/>
      <w:bookmarkEnd w:id="44"/>
      <w:bookmarkEnd w:id="45"/>
      <w:r>
        <w:t xml:space="preserve"> </w:t>
      </w:r>
    </w:p>
    <w:p w14:paraId="4D0126F0" w14:textId="19E4DE5D" w:rsidR="003505CB" w:rsidRDefault="001C2904" w:rsidP="00803C5B">
      <w:pPr>
        <w:spacing w:after="0"/>
        <w:ind w:firstLine="720"/>
        <w:rPr>
          <w:rFonts w:ascii="Arial" w:hAnsi="Arial" w:cs="Arial"/>
          <w:color w:val="221E1F"/>
        </w:rPr>
      </w:pPr>
      <w:r>
        <w:rPr>
          <w:rFonts w:ascii="Arial" w:hAnsi="Arial" w:cs="Arial"/>
          <w:color w:val="221E1F"/>
        </w:rPr>
        <w:t>O</w:t>
      </w:r>
      <w:r w:rsidR="00B51EC9" w:rsidRPr="007F4A4C">
        <w:rPr>
          <w:rFonts w:ascii="Arial" w:hAnsi="Arial" w:cs="Arial"/>
          <w:color w:val="221E1F"/>
        </w:rPr>
        <w:t xml:space="preserve">ver 70% of the burden of the increasing </w:t>
      </w:r>
      <w:r w:rsidR="00057B42" w:rsidRPr="007F4A4C">
        <w:rPr>
          <w:rFonts w:ascii="Arial" w:hAnsi="Arial" w:cs="Arial"/>
          <w:color w:val="221E1F"/>
        </w:rPr>
        <w:t>incidence</w:t>
      </w:r>
      <w:r w:rsidR="00B51EC9" w:rsidRPr="007F4A4C">
        <w:rPr>
          <w:rFonts w:ascii="Arial" w:hAnsi="Arial" w:cs="Arial"/>
          <w:color w:val="221E1F"/>
        </w:rPr>
        <w:t xml:space="preserve"> of breast cancer will fall on </w:t>
      </w:r>
      <w:r w:rsidR="00B51EC9" w:rsidRPr="00803C5B">
        <w:rPr>
          <w:rFonts w:ascii="Arial" w:hAnsi="Arial" w:cs="Arial"/>
          <w:color w:val="221E1F"/>
        </w:rPr>
        <w:t>LMICs who are ill-equipped to deal with</w:t>
      </w:r>
      <w:r w:rsidR="00057B42" w:rsidRPr="00803C5B">
        <w:rPr>
          <w:rFonts w:ascii="Arial" w:hAnsi="Arial" w:cs="Arial"/>
          <w:color w:val="221E1F"/>
        </w:rPr>
        <w:t xml:space="preserve"> </w:t>
      </w:r>
      <w:r w:rsidR="00B51EC9" w:rsidRPr="00803C5B">
        <w:rPr>
          <w:rFonts w:ascii="Arial" w:hAnsi="Arial" w:cs="Arial"/>
          <w:color w:val="221E1F"/>
        </w:rPr>
        <w:t xml:space="preserve">this </w:t>
      </w:r>
      <w:r w:rsidR="00057B42" w:rsidRPr="00803C5B">
        <w:rPr>
          <w:rFonts w:ascii="Arial" w:hAnsi="Arial" w:cs="Arial"/>
          <w:color w:val="221E1F"/>
        </w:rPr>
        <w:t xml:space="preserve">burden.  </w:t>
      </w:r>
      <w:r>
        <w:rPr>
          <w:rFonts w:ascii="Arial" w:hAnsi="Arial" w:cs="Arial"/>
          <w:color w:val="221E1F"/>
        </w:rPr>
        <w:t>The a</w:t>
      </w:r>
      <w:r w:rsidR="00057B42" w:rsidRPr="00803C5B">
        <w:rPr>
          <w:rFonts w:ascii="Arial" w:hAnsi="Arial" w:cs="Arial"/>
          <w:color w:val="221E1F"/>
        </w:rPr>
        <w:t xml:space="preserve">vailability of high-quality population-based cancer registration system is a vital component </w:t>
      </w:r>
      <w:r>
        <w:rPr>
          <w:rFonts w:ascii="Arial" w:hAnsi="Arial" w:cs="Arial"/>
          <w:color w:val="221E1F"/>
        </w:rPr>
        <w:t>for</w:t>
      </w:r>
      <w:r w:rsidRPr="00803C5B">
        <w:rPr>
          <w:rFonts w:ascii="Arial" w:hAnsi="Arial" w:cs="Arial"/>
          <w:color w:val="221E1F"/>
        </w:rPr>
        <w:t xml:space="preserve"> </w:t>
      </w:r>
      <w:r w:rsidR="00057B42" w:rsidRPr="00803C5B">
        <w:rPr>
          <w:rFonts w:ascii="Arial" w:hAnsi="Arial" w:cs="Arial"/>
          <w:color w:val="221E1F"/>
        </w:rPr>
        <w:t>any evidence-based cancer control program</w:t>
      </w:r>
      <w:r>
        <w:rPr>
          <w:rFonts w:ascii="Arial" w:hAnsi="Arial" w:cs="Arial"/>
          <w:color w:val="221E1F"/>
        </w:rPr>
        <w:t>, since it provides direct evidence of changes in outcome following policy changes and interventions</w:t>
      </w:r>
      <w:r w:rsidR="00057B42" w:rsidRPr="00803C5B">
        <w:rPr>
          <w:rFonts w:ascii="Arial" w:hAnsi="Arial" w:cs="Arial"/>
          <w:color w:val="221E1F"/>
        </w:rPr>
        <w:t xml:space="preserve">.  Adequate data on </w:t>
      </w:r>
      <w:r w:rsidR="003505CB">
        <w:rPr>
          <w:rFonts w:ascii="Arial" w:hAnsi="Arial" w:cs="Arial"/>
          <w:color w:val="221E1F"/>
        </w:rPr>
        <w:t xml:space="preserve">breast </w:t>
      </w:r>
      <w:r w:rsidR="00057B42" w:rsidRPr="00803C5B">
        <w:rPr>
          <w:rFonts w:ascii="Arial" w:hAnsi="Arial" w:cs="Arial"/>
          <w:color w:val="221E1F"/>
        </w:rPr>
        <w:t>cancer incidence and mortality and associated demographics is essential for assessing the burden of cancer</w:t>
      </w:r>
      <w:r w:rsidR="00E50269" w:rsidRPr="00E50269">
        <w:rPr>
          <w:rFonts w:ascii="Arial" w:hAnsi="Arial" w:cs="Arial"/>
          <w:color w:val="221E1F"/>
        </w:rPr>
        <w:t>,</w:t>
      </w:r>
      <w:r w:rsidR="00E50269">
        <w:rPr>
          <w:rFonts w:ascii="Arial" w:hAnsi="Arial" w:cs="Arial"/>
          <w:color w:val="221E1F"/>
        </w:rPr>
        <w:t xml:space="preserve"> </w:t>
      </w:r>
      <w:r w:rsidR="00E50269" w:rsidRPr="00E50269">
        <w:rPr>
          <w:rFonts w:ascii="Arial" w:hAnsi="Arial" w:cs="Arial"/>
          <w:color w:val="221E1F"/>
        </w:rPr>
        <w:t xml:space="preserve">prioritizing health spending, and </w:t>
      </w:r>
      <w:r w:rsidR="00057B42" w:rsidRPr="00803C5B">
        <w:rPr>
          <w:rFonts w:ascii="Arial" w:hAnsi="Arial" w:cs="Arial"/>
          <w:color w:val="221E1F"/>
        </w:rPr>
        <w:t xml:space="preserve">evaluating the effectiveness of cancer prevention and control programs. </w:t>
      </w:r>
      <w:r w:rsidR="00E66233">
        <w:rPr>
          <w:rFonts w:ascii="Arial" w:hAnsi="Arial" w:cs="Arial"/>
          <w:color w:val="221E1F"/>
        </w:rPr>
        <w:t xml:space="preserve"> </w:t>
      </w:r>
      <w:r w:rsidR="00E66233" w:rsidRPr="00E50269">
        <w:rPr>
          <w:rFonts w:ascii="Arial" w:hAnsi="Arial" w:cs="Arial"/>
        </w:rPr>
        <w:t xml:space="preserve">In the recent CONCORD-2 analysis, the authors commented that the absence of civil registration and cancer registry </w:t>
      </w:r>
      <w:r w:rsidR="00E66233" w:rsidRPr="009D46C3">
        <w:rPr>
          <w:rFonts w:ascii="Arial" w:hAnsi="Arial" w:cs="Arial"/>
        </w:rPr>
        <w:t>systems</w:t>
      </w:r>
      <w:r w:rsidR="00E66233" w:rsidRPr="00E50269">
        <w:rPr>
          <w:rFonts w:ascii="Arial" w:hAnsi="Arial" w:cs="Arial"/>
        </w:rPr>
        <w:t xml:space="preserve"> in </w:t>
      </w:r>
      <w:r w:rsidR="00E66233" w:rsidRPr="009D46C3">
        <w:rPr>
          <w:rFonts w:ascii="Arial" w:hAnsi="Arial" w:cs="Arial"/>
        </w:rPr>
        <w:t xml:space="preserve">participating countries in Africa made the </w:t>
      </w:r>
      <w:r w:rsidR="00E66233" w:rsidRPr="00E50269">
        <w:rPr>
          <w:rFonts w:ascii="Arial" w:hAnsi="Arial" w:cs="Arial"/>
        </w:rPr>
        <w:t xml:space="preserve">assessment of recent survival trends from available data almost impossible </w:t>
      </w:r>
      <w:r w:rsidR="00E66233" w:rsidRPr="00E50269">
        <w:rPr>
          <w:rFonts w:ascii="Arial" w:hAnsi="Arial" w:cs="Arial"/>
        </w:rPr>
        <w:fldChar w:fldCharType="begin">
          <w:fldData xml:space="preserve">PEVuZE5vdGU+PENpdGU+PEF1dGhvcj5BbGxlbWFuaTwvQXV0aG9yPjxZZWFyPjIwMTU8L1llYXI+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Q2hpbGQsIFByZXNjaG9vbDwva2V5d29yZD48a2V5d29yZD5GZW1hbGU8L2tleXdvcmQ+PGtleXdv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</w:fldData>
        </w:fldChar>
      </w:r>
      <w:r w:rsidR="00E66233" w:rsidRPr="00E50269">
        <w:rPr>
          <w:rFonts w:ascii="Arial" w:hAnsi="Arial" w:cs="Arial"/>
        </w:rPr>
        <w:instrText xml:space="preserve"> ADDIN EN.CITE </w:instrText>
      </w:r>
      <w:r w:rsidR="00E66233" w:rsidRPr="00E50269">
        <w:rPr>
          <w:rFonts w:ascii="Arial" w:hAnsi="Arial" w:cs="Arial"/>
        </w:rPr>
        <w:fldChar w:fldCharType="begin">
          <w:fldData xml:space="preserve">PEVuZE5vdGU+PENpdGU+PEF1dGhvcj5BbGxlbWFuaTwvQXV0aG9yPjxZZWFyPjIwMTU8L1llYXI+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Q2hpbGQsIFByZXNjaG9vbDwva2V5d29yZD48a2V5d29yZD5GZW1hbGU8L2tleXdvcmQ+PGtleXdv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</w:fldData>
        </w:fldChar>
      </w:r>
      <w:r w:rsidR="00E66233" w:rsidRPr="00E50269">
        <w:rPr>
          <w:rFonts w:ascii="Arial" w:hAnsi="Arial" w:cs="Arial"/>
        </w:rPr>
        <w:instrText xml:space="preserve"> ADDIN EN.CITE.DATA </w:instrText>
      </w:r>
      <w:r w:rsidR="00E66233" w:rsidRPr="00E50269">
        <w:rPr>
          <w:rFonts w:ascii="Arial" w:hAnsi="Arial" w:cs="Arial"/>
        </w:rPr>
      </w:r>
      <w:r w:rsidR="00E66233" w:rsidRPr="00E50269">
        <w:rPr>
          <w:rFonts w:ascii="Arial" w:hAnsi="Arial" w:cs="Arial"/>
        </w:rPr>
        <w:fldChar w:fldCharType="end"/>
      </w:r>
      <w:r w:rsidR="00E66233" w:rsidRPr="00E50269">
        <w:rPr>
          <w:rFonts w:ascii="Arial" w:hAnsi="Arial" w:cs="Arial"/>
        </w:rPr>
      </w:r>
      <w:r w:rsidR="00E66233" w:rsidRPr="00E50269">
        <w:rPr>
          <w:rFonts w:ascii="Arial" w:hAnsi="Arial" w:cs="Arial"/>
        </w:rPr>
        <w:fldChar w:fldCharType="separate"/>
      </w:r>
      <w:r w:rsidR="00E66233" w:rsidRPr="00E50269">
        <w:rPr>
          <w:rFonts w:ascii="Arial" w:hAnsi="Arial" w:cs="Arial"/>
          <w:noProof/>
        </w:rPr>
        <w:t>(Allemani et al., 2015)</w:t>
      </w:r>
      <w:r w:rsidR="00E66233" w:rsidRPr="00E50269">
        <w:rPr>
          <w:rFonts w:ascii="Arial" w:hAnsi="Arial" w:cs="Arial"/>
        </w:rPr>
        <w:fldChar w:fldCharType="end"/>
      </w:r>
      <w:r w:rsidR="00E66233" w:rsidRPr="00E50269">
        <w:rPr>
          <w:rFonts w:ascii="Arial" w:hAnsi="Arial" w:cs="Arial"/>
        </w:rPr>
        <w:t xml:space="preserve">  </w:t>
      </w:r>
      <w:r w:rsidR="00E66233" w:rsidRPr="00E50269">
        <w:rPr>
          <w:rFonts w:ascii="Arial" w:hAnsi="Arial" w:cs="Arial"/>
          <w:highlight w:val="yellow"/>
        </w:rPr>
        <w:t xml:space="preserve">  </w:t>
      </w:r>
    </w:p>
    <w:p w14:paraId="38E256DB" w14:textId="4AF0E94A" w:rsidR="00E66233" w:rsidRPr="00D1087C" w:rsidRDefault="00E66233" w:rsidP="00E66233">
      <w:pPr>
        <w:spacing w:after="0"/>
        <w:ind w:firstLine="720"/>
        <w:rPr>
          <w:rFonts w:ascii="Arial" w:hAnsi="Arial" w:cs="Arial"/>
        </w:rPr>
      </w:pPr>
      <w:r w:rsidRPr="00D1087C">
        <w:rPr>
          <w:rFonts w:ascii="Arial" w:hAnsi="Arial" w:cs="Arial"/>
        </w:rPr>
        <w:t xml:space="preserve">In an attempt to address the dearth of cancer registries across the continent, The African Cancer Registry Network (AFCRN) was inaugurated on 1st March, 2012, has 22 members, and aims to improve the effectiveness of cancer surveillance in sub Saharan Africa. </w:t>
      </w:r>
      <w:r w:rsidRPr="00D1087C">
        <w:rPr>
          <w:rFonts w:ascii="Arial" w:hAnsi="Arial" w:cs="Arial"/>
        </w:rPr>
        <w:fldChar w:fldCharType="begin"/>
      </w:r>
      <w:r w:rsidRPr="00D1087C">
        <w:rPr>
          <w:rFonts w:ascii="Arial" w:hAnsi="Arial" w:cs="Arial"/>
        </w:rPr>
        <w:instrText xml:space="preserve"> ADDIN EN.CITE &lt;EndNote&gt;&lt;Cite&gt;&lt;Author&gt;African Cancer Registry Network (AFCRN)&lt;/Author&gt;&lt;Year&gt;2015&lt;/Year&gt;&lt;RecNum&gt;670&lt;/RecNum&gt;&lt;DisplayText&gt;(African Cancer Registry Network (AFCRN), 2015)&lt;/DisplayText&gt;&lt;record&gt;&lt;rec-number&gt;670&lt;/rec-number&gt;&lt;foreign-keys&gt;&lt;key app="EN" db-id="eaaxvsw0pdzd0me2d5cvpzrmtxff5vpaw9xf" timestamp="1446671992"&gt;670&lt;/key&gt;&lt;/foreign-keys&gt;&lt;ref-type name="Web Page"&gt;12&lt;/ref-type&gt;&lt;contributors&gt;&lt;authors&gt;&lt;author&gt;African Cancer Registry Network (AFCRN),&lt;/author&gt;&lt;/authors&gt;&lt;/contributors&gt;&lt;titles&gt;&lt;title&gt;African Cancer Registry Network (AFCRN): Available at: http://afcrn.org/&lt;/title&gt;&lt;/titles&gt;&lt;number&gt;11/4/2015&lt;/number&gt;&lt;dates&gt;&lt;year&gt;2015&lt;/year&gt;&lt;/dates&gt;&lt;urls&gt;&lt;/urls&gt;&lt;/record&gt;&lt;/Cite&gt;&lt;/EndNote&gt;</w:instrText>
      </w:r>
      <w:r w:rsidRPr="00D1087C">
        <w:rPr>
          <w:rFonts w:ascii="Arial" w:hAnsi="Arial" w:cs="Arial"/>
        </w:rPr>
        <w:fldChar w:fldCharType="separate"/>
      </w:r>
      <w:r w:rsidRPr="00D1087C">
        <w:rPr>
          <w:rFonts w:ascii="Arial" w:hAnsi="Arial" w:cs="Arial"/>
          <w:noProof/>
        </w:rPr>
        <w:t>(African Cancer Registry Network (AFCRN), 2015)</w:t>
      </w:r>
      <w:r w:rsidRPr="00D1087C">
        <w:rPr>
          <w:rFonts w:ascii="Arial" w:hAnsi="Arial" w:cs="Arial"/>
        </w:rPr>
        <w:fldChar w:fldCharType="end"/>
      </w:r>
      <w:r w:rsidRPr="00D1087C">
        <w:rPr>
          <w:rFonts w:ascii="Arial" w:hAnsi="Arial" w:cs="Arial"/>
        </w:rPr>
        <w:t xml:space="preserve"> ACRN partners with IARC within the framework of its </w:t>
      </w:r>
      <w:r w:rsidRPr="00D1087C">
        <w:rPr>
          <w:rFonts w:ascii="Arial" w:hAnsi="Arial" w:cs="Arial"/>
          <w:i/>
        </w:rPr>
        <w:t>Global Initiative for Cancer Registry Development (GICR) in LMICs</w:t>
      </w:r>
      <w:r w:rsidRPr="00D1087C">
        <w:rPr>
          <w:rFonts w:ascii="Arial" w:hAnsi="Arial" w:cs="Arial"/>
        </w:rPr>
        <w:t xml:space="preserve">  to provide a network Regional Hub for cancer registration in Sub-Saharan Africa.</w:t>
      </w:r>
      <w:r w:rsidRPr="00D1087C">
        <w:rPr>
          <w:rFonts w:ascii="Arial" w:hAnsi="Arial" w:cs="Arial"/>
        </w:rPr>
        <w:fldChar w:fldCharType="begin"/>
      </w:r>
      <w:r w:rsidR="00813DAE">
        <w:rPr>
          <w:rFonts w:ascii="Arial" w:hAnsi="Arial" w:cs="Arial"/>
        </w:rPr>
        <w:instrText xml:space="preserve"> ADDIN EN.CITE &lt;EndNote&gt;&lt;Cite&gt;&lt;Author&gt;World Health Organization&lt;/Author&gt;&lt;Year&gt;2015&lt;/Year&gt;&lt;RecNum&gt;671&lt;/RecNum&gt;&lt;DisplayText&gt;(World Health Organization, 2015b)&lt;/DisplayText&gt;&lt;record&gt;&lt;rec-number&gt;671&lt;/rec-number&gt;&lt;foreign-keys&gt;&lt;key app="EN" db-id="eaaxvsw0pdzd0me2d5cvpzrmtxff5vpaw9xf" timestamp="1446673452"&gt;671&lt;/key&gt;&lt;/foreign-keys&gt;&lt;ref-type name="Web Page"&gt;12&lt;/ref-type&gt;&lt;contributors&gt;&lt;authors&gt;&lt;author&gt;World Health Organization,&lt;/author&gt;&lt;/authors&gt;&lt;/contributors&gt;&lt;titles&gt;&lt;title&gt;Global Initiative for Cancer Registry Development. Available at: http://gicr.iarc.fr/&lt;/title&gt;&lt;/titles&gt;&lt;number&gt;11/4/2015&lt;/number&gt;&lt;dates&gt;&lt;year&gt;2015&lt;/year&gt;&lt;/dates&gt;&lt;pub-location&gt;Lyon, France&lt;/pub-location&gt;&lt;publisher&gt;International Agency for Research on Cancer&lt;/publisher&gt;&lt;urls&gt;&lt;/urls&gt;&lt;/record&gt;&lt;/Cite&gt;&lt;/EndNote&gt;</w:instrText>
      </w:r>
      <w:r w:rsidRPr="00D1087C">
        <w:rPr>
          <w:rFonts w:ascii="Arial" w:hAnsi="Arial" w:cs="Arial"/>
        </w:rPr>
        <w:fldChar w:fldCharType="separate"/>
      </w:r>
      <w:r w:rsidR="00813DAE">
        <w:rPr>
          <w:rFonts w:ascii="Arial" w:hAnsi="Arial" w:cs="Arial"/>
          <w:noProof/>
        </w:rPr>
        <w:t>(World Health Organization, 2015b)</w:t>
      </w:r>
      <w:r w:rsidRPr="00D1087C">
        <w:rPr>
          <w:rFonts w:ascii="Arial" w:hAnsi="Arial" w:cs="Arial"/>
        </w:rPr>
        <w:fldChar w:fldCharType="end"/>
      </w:r>
      <w:r w:rsidRPr="00D1087C">
        <w:rPr>
          <w:rFonts w:ascii="Arial" w:hAnsi="Arial" w:cs="Arial"/>
        </w:rPr>
        <w:t xml:space="preserve"> ACRFN provides technical and scientific support to countries seeking to establish population based cancer registries, advocating for cancer registration in this region, and coordinating research projects and disseminating findings and guidelines. Based on past knowledge and existing opportunities, an initial set of starter countries has been selected for each region.  The ACRN and GIRC aim to have initiated work on registry-related activities in 20 low- and middle-income countries by 2020 and a further 30 by 2025.</w:t>
      </w:r>
      <w:r w:rsidRPr="00D1087C">
        <w:rPr>
          <w:rFonts w:ascii="Arial" w:hAnsi="Arial" w:cs="Arial"/>
        </w:rPr>
        <w:fldChar w:fldCharType="begin"/>
      </w:r>
      <w:r w:rsidR="00813DAE">
        <w:rPr>
          <w:rFonts w:ascii="Arial" w:hAnsi="Arial" w:cs="Arial"/>
        </w:rPr>
        <w:instrText xml:space="preserve"> ADDIN EN.CITE &lt;EndNote&gt;&lt;Cite&gt;&lt;Author&gt;World Health Organization&lt;/Author&gt;&lt;Year&gt;2015&lt;/Year&gt;&lt;RecNum&gt;671&lt;/RecNum&gt;&lt;DisplayText&gt;(World Health Organization, 2015b)&lt;/DisplayText&gt;&lt;record&gt;&lt;rec-number&gt;671&lt;/rec-number&gt;&lt;foreign-keys&gt;&lt;key app="EN" db-id="eaaxvsw0pdzd0me2d5cvpzrmtxff5vpaw9xf" timestamp="1446673452"&gt;671&lt;/key&gt;&lt;/foreign-keys&gt;&lt;ref-type name="Web Page"&gt;12&lt;/ref-type&gt;&lt;contributors&gt;&lt;authors&gt;&lt;author&gt;World Health Organization,&lt;/author&gt;&lt;/authors&gt;&lt;/contributors&gt;&lt;titles&gt;&lt;title&gt;Global Initiative for Cancer Registry Development. Available at: http://gicr.iarc.fr/&lt;/title&gt;&lt;/titles&gt;&lt;number&gt;11/4/2015&lt;/number&gt;&lt;dates&gt;&lt;year&gt;2015&lt;/year&gt;&lt;/dates&gt;&lt;pub-location&gt;Lyon, France&lt;/pub-location&gt;&lt;publisher&gt;International Agency for Research on Cancer&lt;/publisher&gt;&lt;urls&gt;&lt;/urls&gt;&lt;/record&gt;&lt;/Cite&gt;&lt;/EndNote&gt;</w:instrText>
      </w:r>
      <w:r w:rsidRPr="00D1087C">
        <w:rPr>
          <w:rFonts w:ascii="Arial" w:hAnsi="Arial" w:cs="Arial"/>
        </w:rPr>
        <w:fldChar w:fldCharType="separate"/>
      </w:r>
      <w:r w:rsidR="00813DAE">
        <w:rPr>
          <w:rFonts w:ascii="Arial" w:hAnsi="Arial" w:cs="Arial"/>
          <w:noProof/>
        </w:rPr>
        <w:t>(World Health Organization, 2015b)</w:t>
      </w:r>
      <w:r w:rsidRPr="00D1087C">
        <w:rPr>
          <w:rFonts w:ascii="Arial" w:hAnsi="Arial" w:cs="Arial"/>
        </w:rPr>
        <w:fldChar w:fldCharType="end"/>
      </w:r>
    </w:p>
    <w:p w14:paraId="33B75CEC" w14:textId="12D87917" w:rsidR="00803C5B" w:rsidRPr="0087711E" w:rsidRDefault="00F322CA" w:rsidP="00C73FFF">
      <w:pPr>
        <w:spacing w:after="0"/>
        <w:ind w:firstLine="720"/>
        <w:rPr>
          <w:rFonts w:ascii="Arial" w:hAnsi="Arial" w:cs="Arial"/>
        </w:rPr>
      </w:pPr>
      <w:r w:rsidRPr="00E66233">
        <w:rPr>
          <w:rFonts w:ascii="Arial" w:hAnsi="Arial" w:cs="Arial"/>
        </w:rPr>
        <w:lastRenderedPageBreak/>
        <w:t>While</w:t>
      </w:r>
      <w:r w:rsidR="003505CB" w:rsidRPr="00E66233">
        <w:rPr>
          <w:rFonts w:ascii="Arial" w:hAnsi="Arial" w:cs="Arial"/>
        </w:rPr>
        <w:t xml:space="preserve"> the Cancer </w:t>
      </w:r>
      <w:r w:rsidRPr="00E66233">
        <w:rPr>
          <w:rFonts w:ascii="Arial" w:hAnsi="Arial" w:cs="Arial"/>
        </w:rPr>
        <w:t>Incidence</w:t>
      </w:r>
      <w:r w:rsidR="003505CB" w:rsidRPr="00E66233">
        <w:rPr>
          <w:rFonts w:ascii="Arial" w:hAnsi="Arial" w:cs="Arial"/>
        </w:rPr>
        <w:t xml:space="preserve"> in 5 continents (C15, Volume </w:t>
      </w:r>
      <w:r w:rsidR="002A4050" w:rsidRPr="00E66233">
        <w:rPr>
          <w:rFonts w:ascii="Arial" w:hAnsi="Arial" w:cs="Arial"/>
        </w:rPr>
        <w:t>I</w:t>
      </w:r>
      <w:r w:rsidR="003505CB" w:rsidRPr="00E66233">
        <w:rPr>
          <w:rFonts w:ascii="Arial" w:hAnsi="Arial" w:cs="Arial"/>
        </w:rPr>
        <w:t xml:space="preserve">X) </w:t>
      </w:r>
      <w:r w:rsidRPr="00E66233">
        <w:rPr>
          <w:rFonts w:ascii="Arial" w:hAnsi="Arial" w:cs="Arial"/>
        </w:rPr>
        <w:t>utilized</w:t>
      </w:r>
      <w:r w:rsidR="003505CB" w:rsidRPr="00E66233">
        <w:rPr>
          <w:rFonts w:ascii="Arial" w:hAnsi="Arial" w:cs="Arial"/>
        </w:rPr>
        <w:t xml:space="preserve"> </w:t>
      </w:r>
      <w:r w:rsidRPr="00E66233">
        <w:rPr>
          <w:rFonts w:ascii="Arial" w:hAnsi="Arial" w:cs="Arial"/>
        </w:rPr>
        <w:t>data from only</w:t>
      </w:r>
      <w:r w:rsidR="003505CB" w:rsidRPr="00E66233">
        <w:rPr>
          <w:rFonts w:ascii="Arial" w:hAnsi="Arial" w:cs="Arial"/>
        </w:rPr>
        <w:t xml:space="preserve"> </w:t>
      </w:r>
      <w:r w:rsidR="002A4050" w:rsidRPr="00E66233">
        <w:rPr>
          <w:rFonts w:ascii="Arial" w:hAnsi="Arial" w:cs="Arial"/>
        </w:rPr>
        <w:t>6</w:t>
      </w:r>
      <w:r w:rsidR="003505CB" w:rsidRPr="00E66233">
        <w:rPr>
          <w:rFonts w:ascii="Arial" w:hAnsi="Arial" w:cs="Arial"/>
        </w:rPr>
        <w:t xml:space="preserve"> </w:t>
      </w:r>
      <w:r w:rsidRPr="00E66233">
        <w:rPr>
          <w:rFonts w:ascii="Arial" w:hAnsi="Arial" w:cs="Arial"/>
        </w:rPr>
        <w:t>registries</w:t>
      </w:r>
      <w:r w:rsidR="003505CB" w:rsidRPr="00E66233">
        <w:rPr>
          <w:rFonts w:ascii="Arial" w:hAnsi="Arial" w:cs="Arial"/>
        </w:rPr>
        <w:t xml:space="preserve"> </w:t>
      </w:r>
      <w:r w:rsidRPr="00E66233">
        <w:rPr>
          <w:rFonts w:ascii="Arial" w:hAnsi="Arial" w:cs="Arial"/>
        </w:rPr>
        <w:t xml:space="preserve">which had data of sufficient quality </w:t>
      </w:r>
      <w:r w:rsidR="003505CB" w:rsidRPr="00E66233">
        <w:rPr>
          <w:rFonts w:ascii="Arial" w:hAnsi="Arial" w:cs="Arial"/>
        </w:rPr>
        <w:t xml:space="preserve">for its </w:t>
      </w:r>
      <w:r w:rsidRPr="00E66233">
        <w:rPr>
          <w:rFonts w:ascii="Arial" w:hAnsi="Arial" w:cs="Arial"/>
        </w:rPr>
        <w:t xml:space="preserve">estimates; </w:t>
      </w:r>
      <w:r w:rsidR="002A4050" w:rsidRPr="00E66233">
        <w:rPr>
          <w:rFonts w:ascii="Arial" w:hAnsi="Arial" w:cs="Arial"/>
        </w:rPr>
        <w:t xml:space="preserve">Volume X utilized </w:t>
      </w:r>
      <w:r w:rsidRPr="00E66233">
        <w:rPr>
          <w:rFonts w:ascii="Arial" w:hAnsi="Arial" w:cs="Arial"/>
        </w:rPr>
        <w:t>8</w:t>
      </w:r>
      <w:r w:rsidR="00E66233">
        <w:rPr>
          <w:rFonts w:ascii="Arial" w:hAnsi="Arial" w:cs="Arial"/>
        </w:rPr>
        <w:t>:</w:t>
      </w:r>
      <w:r w:rsidRPr="00E66233">
        <w:rPr>
          <w:rFonts w:ascii="Arial" w:hAnsi="Arial" w:cs="Arial"/>
        </w:rPr>
        <w:t xml:space="preserve"> </w:t>
      </w:r>
      <w:r w:rsidRPr="00E66233">
        <w:rPr>
          <w:rFonts w:ascii="Arial" w:eastAsia="Times New Roman" w:hAnsi="Arial" w:cs="Arial"/>
        </w:rPr>
        <w:t>Algeria (</w:t>
      </w:r>
      <w:proofErr w:type="spellStart"/>
      <w:r w:rsidRPr="00E66233">
        <w:rPr>
          <w:rFonts w:ascii="Arial" w:eastAsia="Times New Roman" w:hAnsi="Arial" w:cs="Arial"/>
        </w:rPr>
        <w:t>Sétif</w:t>
      </w:r>
      <w:proofErr w:type="spellEnd"/>
      <w:r w:rsidRPr="00E66233">
        <w:rPr>
          <w:rFonts w:ascii="Arial" w:eastAsia="Times New Roman" w:hAnsi="Arial" w:cs="Arial"/>
        </w:rPr>
        <w:t>), Egypt (</w:t>
      </w:r>
      <w:proofErr w:type="spellStart"/>
      <w:r w:rsidRPr="00E66233">
        <w:rPr>
          <w:rFonts w:ascii="Arial" w:eastAsia="Times New Roman" w:hAnsi="Arial" w:cs="Arial"/>
        </w:rPr>
        <w:t>Gharbiah</w:t>
      </w:r>
      <w:proofErr w:type="spellEnd"/>
      <w:r w:rsidRPr="00E66233">
        <w:rPr>
          <w:rFonts w:ascii="Arial" w:eastAsia="Times New Roman" w:hAnsi="Arial" w:cs="Arial"/>
        </w:rPr>
        <w:t>), Libya (Benghazi), Tunisia</w:t>
      </w:r>
      <w:r w:rsidR="00E66233">
        <w:rPr>
          <w:rFonts w:ascii="Arial" w:eastAsia="Times New Roman" w:hAnsi="Arial" w:cs="Arial"/>
        </w:rPr>
        <w:t>,</w:t>
      </w:r>
      <w:r w:rsidR="00E66233" w:rsidRPr="00E66233">
        <w:rPr>
          <w:rFonts w:ascii="Arial" w:eastAsia="Times New Roman" w:hAnsi="Arial" w:cs="Arial"/>
        </w:rPr>
        <w:t xml:space="preserve"> </w:t>
      </w:r>
      <w:r w:rsidRPr="00E66233">
        <w:rPr>
          <w:rFonts w:ascii="Arial" w:eastAsia="Times New Roman" w:hAnsi="Arial" w:cs="Arial"/>
        </w:rPr>
        <w:t>Malawi (Blantyre), South Africa, (PROMEC), Uganda, (</w:t>
      </w:r>
      <w:proofErr w:type="spellStart"/>
      <w:r w:rsidRPr="00E66233">
        <w:rPr>
          <w:rFonts w:ascii="Arial" w:eastAsia="Times New Roman" w:hAnsi="Arial" w:cs="Arial"/>
        </w:rPr>
        <w:t>Kyadondo</w:t>
      </w:r>
      <w:proofErr w:type="spellEnd"/>
      <w:r w:rsidRPr="00E66233">
        <w:rPr>
          <w:rFonts w:ascii="Arial" w:eastAsia="Times New Roman" w:hAnsi="Arial" w:cs="Arial"/>
        </w:rPr>
        <w:t xml:space="preserve"> County), and Zimbabwe, (Harare) </w:t>
      </w:r>
      <w:r w:rsidR="002A4050" w:rsidRPr="00E66233">
        <w:rPr>
          <w:rFonts w:ascii="Arial" w:hAnsi="Arial" w:cs="Arial"/>
        </w:rPr>
        <w:fldChar w:fldCharType="begin"/>
      </w:r>
      <w:r w:rsidR="002A4050" w:rsidRPr="00E66233">
        <w:rPr>
          <w:rFonts w:ascii="Arial" w:hAnsi="Arial" w:cs="Arial"/>
        </w:rPr>
        <w:instrText xml:space="preserve"> ADDIN EN.CITE &lt;EndNote&gt;&lt;Cite&gt;&lt;Author&gt;Forman&lt;/Author&gt;&lt;Year&gt;2013&lt;/Year&gt;&lt;RecNum&gt;695&lt;/RecNum&gt;&lt;DisplayText&gt;(Forman et al., 2013)&lt;/DisplayText&gt;&lt;record&gt;&lt;rec-number&gt;695&lt;/rec-number&gt;&lt;foreign-keys&gt;&lt;key app="EN" db-id="eaaxvsw0pdzd0me2d5cvpzrmtxff5vpaw9xf" timestamp="1446832824"&gt;695&lt;/key&gt;&lt;/foreign-keys&gt;&lt;ref-type name="Edited Book"&gt;28&lt;/ref-type&gt;&lt;contributors&gt;&lt;authors&gt;&lt;author&gt;Forman, D. &lt;/author&gt;&lt;author&gt;Bray, F. &lt;/author&gt;&lt;author&gt;Brewster, D.H.&lt;/author&gt;&lt;author&gt;Gombe Mbalawa, C. &lt;/author&gt;&lt;author&gt;Kohler, B. &lt;/author&gt;&lt;author&gt;Piñeros, M. &lt;/author&gt;&lt;author&gt;Steliarova-Foucher, E.&lt;/author&gt;&lt;author&gt;Swaminathan, R.&lt;/author&gt;&lt;author&gt;Ferlay, J.&lt;/author&gt;&lt;/authors&gt;&lt;/contributors&gt;&lt;titles&gt;&lt;title&gt;Cancer Incidence in Five Continents. Available at: http://ci5.iarc.fr&lt;/title&gt;&lt;/titles&gt;&lt;volume&gt;X&lt;/volume&gt;&lt;dates&gt;&lt;year&gt;2013&lt;/year&gt;&lt;/dates&gt;&lt;pub-location&gt;Lyon, France.&lt;/pub-location&gt;&lt;publisher&gt;International Agency for Research on Cancer&lt;/publisher&gt;&lt;urls&gt;&lt;/urls&gt;&lt;/record&gt;&lt;/Cite&gt;&lt;/EndNote&gt;</w:instrText>
      </w:r>
      <w:r w:rsidR="002A4050" w:rsidRPr="00E66233">
        <w:rPr>
          <w:rFonts w:ascii="Arial" w:hAnsi="Arial" w:cs="Arial"/>
        </w:rPr>
        <w:fldChar w:fldCharType="separate"/>
      </w:r>
      <w:r w:rsidR="002A4050" w:rsidRPr="00E66233">
        <w:rPr>
          <w:rFonts w:ascii="Arial" w:hAnsi="Arial" w:cs="Arial"/>
          <w:noProof/>
        </w:rPr>
        <w:t>(Forman et al., 2013)</w:t>
      </w:r>
      <w:r w:rsidR="002A4050" w:rsidRPr="00E66233">
        <w:rPr>
          <w:rFonts w:ascii="Arial" w:hAnsi="Arial" w:cs="Arial"/>
        </w:rPr>
        <w:fldChar w:fldCharType="end"/>
      </w:r>
      <w:r w:rsidRPr="00E66233">
        <w:rPr>
          <w:rFonts w:ascii="Arial" w:hAnsi="Arial" w:cs="Arial"/>
        </w:rPr>
        <w:t xml:space="preserve">. </w:t>
      </w:r>
      <w:r w:rsidR="001C2904">
        <w:rPr>
          <w:rFonts w:ascii="Arial" w:hAnsi="Arial" w:cs="Arial"/>
        </w:rPr>
        <w:t>A</w:t>
      </w:r>
      <w:r w:rsidR="00E66233" w:rsidRPr="00E66233">
        <w:rPr>
          <w:rFonts w:ascii="Arial" w:hAnsi="Arial" w:cs="Arial"/>
        </w:rPr>
        <w:t xml:space="preserve"> recent  paper describing the results of a </w:t>
      </w:r>
      <w:r w:rsidR="00E66233" w:rsidRPr="00E66233">
        <w:rPr>
          <w:rFonts w:ascii="Arial" w:hAnsi="Arial" w:cs="Arial"/>
          <w:color w:val="221E1F"/>
        </w:rPr>
        <w:t xml:space="preserve">survey of 23 of the 25 active registries in Africa 2014 </w:t>
      </w:r>
      <w:r w:rsidR="00E66233" w:rsidRPr="00E66233">
        <w:rPr>
          <w:rFonts w:ascii="Arial" w:hAnsi="Arial" w:cs="Arial"/>
          <w:color w:val="221E1F"/>
        </w:rPr>
        <w:fldChar w:fldCharType="begin"/>
      </w:r>
      <w:r w:rsidR="00E66233" w:rsidRPr="00E66233">
        <w:rPr>
          <w:rFonts w:ascii="Arial" w:hAnsi="Arial" w:cs="Arial"/>
          <w:color w:val="221E1F"/>
        </w:rPr>
        <w:instrText xml:space="preserve"> ADDIN EN.CITE &lt;EndNote&gt;&lt;Cite&gt;&lt;Author&gt;Gakunga&lt;/Author&gt;&lt;Year&gt;2015&lt;/Year&gt;&lt;RecNum&gt;693&lt;/RecNum&gt;&lt;DisplayText&gt;(Gakunga and Parkin, 2015)&lt;/DisplayText&gt;&lt;record&gt;&lt;rec-number&gt;693&lt;/rec-number&gt;&lt;foreign-keys&gt;&lt;key app="EN" db-id="eaaxvsw0pdzd0me2d5cvpzrmtxff5vpaw9xf" timestamp="1446831992"&gt;693&lt;/key&gt;&lt;/foreign-keys&gt;&lt;ref-type name="Journal Article"&gt;17&lt;/ref-type&gt;&lt;contributors&gt;&lt;authors&gt;&lt;author&gt;Gakunga, R.&lt;/author&gt;&lt;author&gt;Parkin, D. M.&lt;/author&gt;&lt;/authors&gt;&lt;/contributors&gt;&lt;auth-address&gt;Consultant, African Cancer Registry Network (AFCRN), INCTR, Prama House, 267 Banbury Road, Oxford, OX2 7HT, United Kingdom.&amp;#xD;Honorary Senior Research Fellow, Nuffield Department of Population Health, University of Oxford, Richard Doll Building, Old Road Campus, Roosevelt Drive, Oxford, OX3 7LF, United Kingdom.&lt;/auth-address&gt;&lt;titles&gt;&lt;title&gt;Cancer registries in Africa 2014: A survey of operational features and uses in cancer control planning&lt;/title&gt;&lt;secondary-title&gt;Int J Cancer&lt;/secondary-title&gt;&lt;/titles&gt;&lt;periodical&gt;&lt;full-title&gt;Int J Cancer&lt;/full-title&gt;&lt;abbr-1&gt;International journal of cancer. Journal international du cancer&lt;/abbr-1&gt;&lt;/periodical&gt;&lt;pages&gt;2045-52&lt;/pages&gt;&lt;volume&gt;137&lt;/volume&gt;&lt;number&gt;9&lt;/number&gt;&lt;edition&gt;2015/07/03&lt;/edition&gt;&lt;keywords&gt;&lt;keyword&gt;Africa South of the Sahara/epidemiology&lt;/keyword&gt;&lt;keyword&gt;Health Planning&lt;/keyword&gt;&lt;keyword&gt;Humans&lt;/keyword&gt;&lt;keyword&gt;Incidence&lt;/keyword&gt;&lt;keyword&gt;Neoplasms/ epidemiology&lt;/keyword&gt;&lt;keyword&gt;Questionnaires&lt;/keyword&gt;&lt;keyword&gt;Registries&lt;/keyword&gt;&lt;keyword&gt;Africa&lt;/keyword&gt;&lt;keyword&gt;cancer registry&lt;/keyword&gt;&lt;keyword&gt;costs&lt;/keyword&gt;&lt;keyword&gt;data collection&lt;/keyword&gt;&lt;keyword&gt;publishing&lt;/keyword&gt;&lt;keyword&gt;research&lt;/keyword&gt;&lt;keyword&gt;survey&lt;/keyword&gt;&lt;/keywords&gt;&lt;dates&gt;&lt;year&gt;2015&lt;/year&gt;&lt;pub-dates&gt;&lt;date&gt;Nov 1&lt;/date&gt;&lt;/pub-dates&gt;&lt;/dates&gt;&lt;isbn&gt;1097-0215 (Electronic)&amp;#xD;0020-7136 (Linking)&lt;/isbn&gt;&lt;accession-num&gt;26135162&lt;/accession-num&gt;&lt;urls&gt;&lt;/urls&gt;&lt;electronic-resource-num&gt;10.1002/ijc.29668&lt;/electronic-resource-num&gt;&lt;remote-database-provider&gt;NLM&lt;/remote-database-provider&gt;&lt;language&gt;eng&lt;/language&gt;&lt;/record&gt;&lt;/Cite&gt;&lt;/EndNote&gt;</w:instrText>
      </w:r>
      <w:r w:rsidR="00E66233" w:rsidRPr="00E66233">
        <w:rPr>
          <w:rFonts w:ascii="Arial" w:hAnsi="Arial" w:cs="Arial"/>
          <w:color w:val="221E1F"/>
        </w:rPr>
        <w:fldChar w:fldCharType="separate"/>
      </w:r>
      <w:r w:rsidR="00E66233" w:rsidRPr="00E66233">
        <w:rPr>
          <w:rFonts w:ascii="Arial" w:hAnsi="Arial" w:cs="Arial"/>
          <w:noProof/>
          <w:color w:val="221E1F"/>
        </w:rPr>
        <w:t>(Gakunga and Parkin, 2015)</w:t>
      </w:r>
      <w:r w:rsidR="00E66233" w:rsidRPr="00E66233">
        <w:rPr>
          <w:rFonts w:ascii="Arial" w:hAnsi="Arial" w:cs="Arial"/>
          <w:color w:val="221E1F"/>
        </w:rPr>
        <w:fldChar w:fldCharType="end"/>
      </w:r>
      <w:r w:rsidR="00E66233" w:rsidRPr="00E66233">
        <w:rPr>
          <w:rFonts w:ascii="Arial" w:hAnsi="Arial" w:cs="Arial"/>
          <w:color w:val="221E1F"/>
        </w:rPr>
        <w:t xml:space="preserve"> pointed out that while few </w:t>
      </w:r>
      <w:r w:rsidR="00E66233" w:rsidRPr="00E66233">
        <w:rPr>
          <w:rFonts w:ascii="Arial" w:hAnsi="Arial" w:cs="Arial"/>
        </w:rPr>
        <w:t xml:space="preserve">African registries have meet the high standards of completeness and validity required for inclusion in these analyses, many are </w:t>
      </w:r>
      <w:r w:rsidR="00E66233" w:rsidRPr="00803C5B">
        <w:rPr>
          <w:rFonts w:ascii="Arial" w:hAnsi="Arial" w:cs="Arial"/>
        </w:rPr>
        <w:t xml:space="preserve">functioning well to agreed ACRN standards, and can be used for national cancer control planning.   </w:t>
      </w:r>
      <w:r w:rsidR="0039335E" w:rsidRPr="00803C5B">
        <w:rPr>
          <w:rFonts w:ascii="Arial" w:eastAsia="Times New Roman" w:hAnsi="Arial" w:cs="Arial"/>
        </w:rPr>
        <w:t>Th</w:t>
      </w:r>
      <w:r w:rsidR="001C2904">
        <w:rPr>
          <w:rFonts w:ascii="Arial" w:eastAsia="Times New Roman" w:hAnsi="Arial" w:cs="Arial"/>
        </w:rPr>
        <w:t>is</w:t>
      </w:r>
      <w:r w:rsidR="0039335E" w:rsidRPr="00803C5B">
        <w:rPr>
          <w:rFonts w:ascii="Arial" w:eastAsia="Times New Roman" w:hAnsi="Arial" w:cs="Arial"/>
        </w:rPr>
        <w:t xml:space="preserve"> </w:t>
      </w:r>
      <w:r w:rsidR="00803C5B" w:rsidRPr="00803C5B">
        <w:rPr>
          <w:rFonts w:ascii="Arial" w:eastAsia="Times New Roman" w:hAnsi="Arial" w:cs="Arial"/>
        </w:rPr>
        <w:t>survey</w:t>
      </w:r>
      <w:r w:rsidR="0039335E" w:rsidRPr="00803C5B">
        <w:rPr>
          <w:rFonts w:ascii="Arial" w:eastAsia="Times New Roman" w:hAnsi="Arial" w:cs="Arial"/>
        </w:rPr>
        <w:t xml:space="preserve"> found that the 23 registries who responded </w:t>
      </w:r>
      <w:r w:rsidR="0039335E" w:rsidRPr="00803C5B">
        <w:rPr>
          <w:rFonts w:ascii="Arial" w:hAnsi="Arial" w:cs="Arial"/>
        </w:rPr>
        <w:t xml:space="preserve">had catchment populations ranging from 87,000 (Seychelles) to 48,235,000 (South Africa), with a corresponding range in numbers of cases registered (164–52,706 per year). The majority of data collection was active, </w:t>
      </w:r>
      <w:r w:rsidR="00803C5B" w:rsidRPr="00803C5B">
        <w:rPr>
          <w:rFonts w:ascii="Arial" w:hAnsi="Arial" w:cs="Arial"/>
        </w:rPr>
        <w:t xml:space="preserve">and </w:t>
      </w:r>
      <w:r w:rsidR="00803C5B" w:rsidRPr="0087711E">
        <w:rPr>
          <w:rFonts w:ascii="Arial" w:hAnsi="Arial" w:cs="Arial"/>
        </w:rPr>
        <w:t>the timeliness of the registries was comparable to that of registries in Europe.</w:t>
      </w:r>
      <w:r w:rsidR="0039335E" w:rsidRPr="0087711E">
        <w:rPr>
          <w:rFonts w:ascii="Arial" w:hAnsi="Arial" w:cs="Arial"/>
        </w:rPr>
        <w:t xml:space="preserve"> </w:t>
      </w:r>
      <w:r w:rsidR="0039335E" w:rsidRPr="0087711E">
        <w:rPr>
          <w:rFonts w:ascii="Arial" w:hAnsi="Arial" w:cs="Arial"/>
        </w:rPr>
        <w:fldChar w:fldCharType="begin"/>
      </w:r>
      <w:r w:rsidR="0039335E" w:rsidRPr="0087711E">
        <w:rPr>
          <w:rFonts w:ascii="Arial" w:hAnsi="Arial" w:cs="Arial"/>
        </w:rPr>
        <w:instrText xml:space="preserve"> ADDIN EN.CITE &lt;EndNote&gt;&lt;Cite&gt;&lt;Author&gt;Gakunga&lt;/Author&gt;&lt;Year&gt;2015&lt;/Year&gt;&lt;RecNum&gt;693&lt;/RecNum&gt;&lt;DisplayText&gt;(Gakunga and Parkin, 2015)&lt;/DisplayText&gt;&lt;record&gt;&lt;rec-number&gt;693&lt;/rec-number&gt;&lt;foreign-keys&gt;&lt;key app="EN" db-id="eaaxvsw0pdzd0me2d5cvpzrmtxff5vpaw9xf" timestamp="1446831992"&gt;693&lt;/key&gt;&lt;/foreign-keys&gt;&lt;ref-type name="Journal Article"&gt;17&lt;/ref-type&gt;&lt;contributors&gt;&lt;authors&gt;&lt;author&gt;Gakunga, R.&lt;/author&gt;&lt;author&gt;Parkin, D. M.&lt;/author&gt;&lt;/authors&gt;&lt;/contributors&gt;&lt;auth-address&gt;Consultant, African Cancer Registry Network (AFCRN), INCTR, Prama House, 267 Banbury Road, Oxford, OX2 7HT, United Kingdom.&amp;#xD;Honorary Senior Research Fellow, Nuffield Department of Population Health, University of Oxford, Richard Doll Building, Old Road Campus, Roosevelt Drive, Oxford, OX3 7LF, United Kingdom.&lt;/auth-address&gt;&lt;titles&gt;&lt;title&gt;Cancer registries in Africa 2014: A survey of operational features and uses in cancer control planning&lt;/title&gt;&lt;secondary-title&gt;Int J Cancer&lt;/secondary-title&gt;&lt;/titles&gt;&lt;periodical&gt;&lt;full-title&gt;Int J Cancer&lt;/full-title&gt;&lt;abbr-1&gt;International journal of cancer. Journal international du cancer&lt;/abbr-1&gt;&lt;/periodical&gt;&lt;pages&gt;2045-52&lt;/pages&gt;&lt;volume&gt;137&lt;/volume&gt;&lt;number&gt;9&lt;/number&gt;&lt;edition&gt;2015/07/03&lt;/edition&gt;&lt;keywords&gt;&lt;keyword&gt;Africa South of the Sahara/epidemiology&lt;/keyword&gt;&lt;keyword&gt;Health Planning&lt;/keyword&gt;&lt;keyword&gt;Humans&lt;/keyword&gt;&lt;keyword&gt;Incidence&lt;/keyword&gt;&lt;keyword&gt;Neoplasms/ epidemiology&lt;/keyword&gt;&lt;keyword&gt;Questionnaires&lt;/keyword&gt;&lt;keyword&gt;Registries&lt;/keyword&gt;&lt;keyword&gt;Africa&lt;/keyword&gt;&lt;keyword&gt;cancer registry&lt;/keyword&gt;&lt;keyword&gt;costs&lt;/keyword&gt;&lt;keyword&gt;data collection&lt;/keyword&gt;&lt;keyword&gt;publishing&lt;/keyword&gt;&lt;keyword&gt;research&lt;/keyword&gt;&lt;keyword&gt;survey&lt;/keyword&gt;&lt;/keywords&gt;&lt;dates&gt;&lt;year&gt;2015&lt;/year&gt;&lt;pub-dates&gt;&lt;date&gt;Nov 1&lt;/date&gt;&lt;/pub-dates&gt;&lt;/dates&gt;&lt;isbn&gt;1097-0215 (Electronic)&amp;#xD;0020-7136 (Linking)&lt;/isbn&gt;&lt;accession-num&gt;26135162&lt;/accession-num&gt;&lt;urls&gt;&lt;/urls&gt;&lt;electronic-resource-num&gt;10.1002/ijc.29668&lt;/electronic-resource-num&gt;&lt;remote-database-provider&gt;NLM&lt;/remote-database-provider&gt;&lt;language&gt;eng&lt;/language&gt;&lt;/record&gt;&lt;/Cite&gt;&lt;/EndNote&gt;</w:instrText>
      </w:r>
      <w:r w:rsidR="0039335E" w:rsidRPr="0087711E">
        <w:rPr>
          <w:rFonts w:ascii="Arial" w:hAnsi="Arial" w:cs="Arial"/>
        </w:rPr>
        <w:fldChar w:fldCharType="separate"/>
      </w:r>
      <w:r w:rsidR="0039335E" w:rsidRPr="0087711E">
        <w:rPr>
          <w:rFonts w:ascii="Arial" w:hAnsi="Arial" w:cs="Arial"/>
          <w:noProof/>
        </w:rPr>
        <w:t>(Gakunga and Parkin, 2015)</w:t>
      </w:r>
      <w:r w:rsidR="0039335E" w:rsidRPr="0087711E">
        <w:rPr>
          <w:rFonts w:ascii="Arial" w:hAnsi="Arial" w:cs="Arial"/>
        </w:rPr>
        <w:fldChar w:fldCharType="end"/>
      </w:r>
      <w:r w:rsidR="00803C5B" w:rsidRPr="0087711E">
        <w:rPr>
          <w:rFonts w:ascii="Arial" w:hAnsi="Arial" w:cs="Arial"/>
        </w:rPr>
        <w:t xml:space="preserve"> </w:t>
      </w:r>
      <w:r w:rsidR="0087711E" w:rsidRPr="0087711E">
        <w:rPr>
          <w:rFonts w:ascii="Arial" w:hAnsi="Arial" w:cs="Arial"/>
        </w:rPr>
        <w:t xml:space="preserve">Despite these promising changes, however, 19 countries in Sub-Saharan Africa (23% of the population) have no </w:t>
      </w:r>
      <w:r w:rsidR="00A26AF3" w:rsidRPr="0087711E">
        <w:rPr>
          <w:rFonts w:ascii="Arial" w:hAnsi="Arial" w:cs="Arial"/>
        </w:rPr>
        <w:t xml:space="preserve">available </w:t>
      </w:r>
      <w:r w:rsidR="0087711E" w:rsidRPr="0087711E">
        <w:rPr>
          <w:rFonts w:ascii="Arial" w:hAnsi="Arial" w:cs="Arial"/>
        </w:rPr>
        <w:t>information</w:t>
      </w:r>
      <w:r w:rsidR="00A26AF3">
        <w:rPr>
          <w:rFonts w:ascii="Arial" w:hAnsi="Arial" w:cs="Arial"/>
        </w:rPr>
        <w:t xml:space="preserve"> on cancer incidence or mortality.</w:t>
      </w:r>
      <w:r w:rsidR="0087711E" w:rsidRPr="0087711E">
        <w:rPr>
          <w:rFonts w:ascii="Arial" w:hAnsi="Arial" w:cs="Arial"/>
        </w:rPr>
        <w:t xml:space="preserve"> </w:t>
      </w:r>
      <w:r w:rsidR="0087711E" w:rsidRPr="0087711E">
        <w:rPr>
          <w:rFonts w:ascii="Arial" w:hAnsi="Arial" w:cs="Arial"/>
        </w:rPr>
        <w:fldChar w:fldCharType="begin">
          <w:fldData xml:space="preserve">PEVuZE5vdGU+PENpdGU+PEF1dGhvcj5GZXJsYXk8L0F1dGhvcj48WWVhcj4yMDE1PC9ZZWFyPjxS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PEVuZE5vdGU+PENpdGU+PEF1dGhvcj5GZXJsYXk8L0F1dGhvcj48WWVhcj4yMDE1PC9ZZWFyPjxS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0087711E" w:rsidRPr="0087711E">
        <w:rPr>
          <w:rFonts w:ascii="Arial" w:hAnsi="Arial" w:cs="Arial"/>
        </w:rPr>
      </w:r>
      <w:r w:rsidR="0087711E" w:rsidRPr="0087711E">
        <w:rPr>
          <w:rFonts w:ascii="Arial" w:hAnsi="Arial" w:cs="Arial"/>
        </w:rPr>
        <w:fldChar w:fldCharType="separate"/>
      </w:r>
      <w:r w:rsidR="0087711E" w:rsidRPr="0087711E">
        <w:rPr>
          <w:rFonts w:ascii="Arial" w:hAnsi="Arial" w:cs="Arial"/>
          <w:noProof/>
        </w:rPr>
        <w:t>(Ferlay et al., 2015)</w:t>
      </w:r>
      <w:r w:rsidR="0087711E" w:rsidRPr="0087711E">
        <w:rPr>
          <w:rFonts w:ascii="Arial" w:hAnsi="Arial" w:cs="Arial"/>
        </w:rPr>
        <w:fldChar w:fldCharType="end"/>
      </w:r>
      <w:r w:rsidR="0087711E" w:rsidRPr="0087711E">
        <w:rPr>
          <w:rFonts w:ascii="Arial" w:hAnsi="Arial" w:cs="Arial"/>
        </w:rPr>
        <w:t xml:space="preserve">  </w:t>
      </w:r>
    </w:p>
    <w:p w14:paraId="10E7CA33" w14:textId="0A407AB6" w:rsidR="006D32A7" w:rsidRPr="007F4A4C" w:rsidRDefault="001A0ECB" w:rsidP="00C73FFF">
      <w:pPr>
        <w:spacing w:after="0"/>
        <w:ind w:firstLine="720"/>
        <w:rPr>
          <w:rFonts w:ascii="Arial" w:hAnsi="Arial" w:cs="Arial"/>
        </w:rPr>
      </w:pPr>
      <w:r>
        <w:rPr>
          <w:rFonts w:ascii="Arial" w:hAnsi="Arial" w:cs="Arial"/>
        </w:rPr>
        <w:t>Two relevant recent publications include</w:t>
      </w:r>
      <w:r w:rsidR="006D32A7">
        <w:rPr>
          <w:rFonts w:ascii="Arial" w:hAnsi="Arial" w:cs="Arial"/>
        </w:rPr>
        <w:t xml:space="preserve"> a</w:t>
      </w:r>
      <w:r w:rsidR="006D32A7" w:rsidRPr="003F0341">
        <w:rPr>
          <w:rFonts w:ascii="Arial" w:hAnsi="Arial" w:cs="Arial"/>
        </w:rPr>
        <w:t xml:space="preserve"> case study which described the barriers and  facilitators to the implementation </w:t>
      </w:r>
      <w:r>
        <w:rPr>
          <w:rFonts w:ascii="Arial" w:hAnsi="Arial" w:cs="Arial"/>
        </w:rPr>
        <w:t>of</w:t>
      </w:r>
      <w:r w:rsidR="006D32A7" w:rsidRPr="003F0341">
        <w:rPr>
          <w:rFonts w:ascii="Arial" w:hAnsi="Arial" w:cs="Arial"/>
        </w:rPr>
        <w:t xml:space="preserve"> a system for representative nation-wide cancer registration in Nigeria </w:t>
      </w:r>
      <w:r w:rsidR="006D32A7" w:rsidRPr="003F0341">
        <w:rPr>
          <w:rFonts w:ascii="Arial" w:hAnsi="Arial" w:cs="Arial"/>
        </w:rPr>
        <w:fldChar w:fldCharType="begin">
          <w:fldData xml:space="preserve">PEVuZE5vdGU+PENpdGU+PEF1dGhvcj5KZWR5LUFnYmE8L0F1dGhvcj48WWVhcj4yMDE1PC9ZZWFy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</w:fldData>
        </w:fldChar>
      </w:r>
      <w:r w:rsidR="006D32A7" w:rsidRPr="00745AF3">
        <w:rPr>
          <w:rFonts w:ascii="Arial" w:hAnsi="Arial" w:cs="Arial"/>
        </w:rPr>
        <w:instrText xml:space="preserve"> ADDIN EN.CITE </w:instrText>
      </w:r>
      <w:r w:rsidR="006D32A7" w:rsidRPr="00745AF3">
        <w:rPr>
          <w:rFonts w:ascii="Arial" w:hAnsi="Arial" w:cs="Arial"/>
        </w:rPr>
        <w:fldChar w:fldCharType="begin">
          <w:fldData xml:space="preserve">PEVuZE5vdGU+PENpdGU+PEF1dGhvcj5KZWR5LUFnYmE8L0F1dGhvcj48WWVhcj4yMDE1PC9ZZWFy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</w:fldData>
        </w:fldChar>
      </w:r>
      <w:r w:rsidR="006D32A7" w:rsidRPr="00745AF3">
        <w:rPr>
          <w:rFonts w:ascii="Arial" w:hAnsi="Arial" w:cs="Arial"/>
        </w:rPr>
        <w:instrText xml:space="preserve"> ADDIN EN.CITE.DATA </w:instrText>
      </w:r>
      <w:r w:rsidR="006D32A7" w:rsidRPr="00745AF3">
        <w:rPr>
          <w:rFonts w:ascii="Arial" w:hAnsi="Arial" w:cs="Arial"/>
        </w:rPr>
      </w:r>
      <w:r w:rsidR="006D32A7" w:rsidRPr="00745AF3">
        <w:rPr>
          <w:rFonts w:ascii="Arial" w:hAnsi="Arial" w:cs="Arial"/>
        </w:rPr>
        <w:fldChar w:fldCharType="end"/>
      </w:r>
      <w:r w:rsidR="006D32A7" w:rsidRPr="003F0341">
        <w:rPr>
          <w:rFonts w:ascii="Arial" w:hAnsi="Arial" w:cs="Arial"/>
        </w:rPr>
      </w:r>
      <w:r w:rsidR="006D32A7" w:rsidRPr="003F0341">
        <w:rPr>
          <w:rFonts w:ascii="Arial" w:hAnsi="Arial" w:cs="Arial"/>
        </w:rPr>
        <w:fldChar w:fldCharType="separate"/>
      </w:r>
      <w:r w:rsidR="006D32A7" w:rsidRPr="003F0341">
        <w:rPr>
          <w:rFonts w:ascii="Arial" w:hAnsi="Arial" w:cs="Arial"/>
          <w:noProof/>
        </w:rPr>
        <w:t>(Jedy-Agba et al., 2015)</w:t>
      </w:r>
      <w:r w:rsidR="006D32A7" w:rsidRPr="003F0341">
        <w:rPr>
          <w:rFonts w:ascii="Arial" w:hAnsi="Arial" w:cs="Arial"/>
        </w:rPr>
        <w:fldChar w:fldCharType="end"/>
      </w:r>
      <w:r w:rsidR="006D32A7" w:rsidRPr="003F0341">
        <w:rPr>
          <w:rFonts w:ascii="Arial" w:hAnsi="Arial" w:cs="Arial"/>
        </w:rPr>
        <w:t xml:space="preserve">, and a report on the current status of cancer  surveillance activities including a pilot project in South </w:t>
      </w:r>
      <w:r w:rsidR="006D32A7" w:rsidRPr="003F0341">
        <w:rPr>
          <w:rFonts w:ascii="Arial" w:hAnsi="Arial" w:cs="Arial"/>
          <w:bCs/>
        </w:rPr>
        <w:t xml:space="preserve">Africa and use of the GICR framework to propose the  </w:t>
      </w:r>
      <w:r w:rsidR="006D32A7" w:rsidRPr="003F0341">
        <w:rPr>
          <w:rFonts w:ascii="Arial" w:hAnsi="Arial" w:cs="Arial"/>
        </w:rPr>
        <w:t xml:space="preserve">development of four population-based </w:t>
      </w:r>
      <w:r w:rsidR="006D32A7" w:rsidRPr="003F0341">
        <w:rPr>
          <w:rFonts w:ascii="Arial" w:hAnsi="Arial" w:cs="Arial"/>
          <w:bCs/>
        </w:rPr>
        <w:t>cancer</w:t>
      </w:r>
      <w:r w:rsidR="006D32A7" w:rsidRPr="003F0341">
        <w:rPr>
          <w:rFonts w:ascii="Arial" w:hAnsi="Arial" w:cs="Arial"/>
        </w:rPr>
        <w:t xml:space="preserve"> </w:t>
      </w:r>
      <w:r w:rsidR="006D32A7" w:rsidRPr="003F0341">
        <w:rPr>
          <w:rFonts w:ascii="Arial" w:hAnsi="Arial" w:cs="Arial"/>
          <w:bCs/>
        </w:rPr>
        <w:t>registries</w:t>
      </w:r>
      <w:r w:rsidR="006D32A7">
        <w:rPr>
          <w:rFonts w:ascii="Arial" w:hAnsi="Arial" w:cs="Arial"/>
          <w:bCs/>
        </w:rPr>
        <w:t xml:space="preserve">, </w:t>
      </w:r>
      <w:r w:rsidR="006D32A7" w:rsidRPr="003F0341">
        <w:rPr>
          <w:rFonts w:ascii="Arial" w:hAnsi="Arial" w:cs="Arial"/>
        </w:rPr>
        <w:fldChar w:fldCharType="begin">
          <w:fldData xml:space="preserve">PEVuZE5vdGU+PENpdGU+PEF1dGhvcj5TaW5naDwvQXV0aG9yPjxZZWFyPjIwMTU8L1llYXI+PFJl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</w:fldData>
        </w:fldChar>
      </w:r>
      <w:r w:rsidR="003F5CF6">
        <w:rPr>
          <w:rFonts w:ascii="Arial" w:hAnsi="Arial" w:cs="Arial"/>
        </w:rPr>
        <w:instrText xml:space="preserve"> ADDIN EN.CITE </w:instrText>
      </w:r>
      <w:r w:rsidR="003F5CF6">
        <w:rPr>
          <w:rFonts w:ascii="Arial" w:hAnsi="Arial" w:cs="Arial"/>
        </w:rPr>
        <w:fldChar w:fldCharType="begin">
          <w:fldData xml:space="preserve">PEVuZE5vdGU+PENpdGU+PEF1dGhvcj5TaW5naDwvQXV0aG9yPjxZZWFyPjIwMTU8L1llYXI+PFJl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</w:fldData>
        </w:fldChar>
      </w:r>
      <w:r w:rsidR="003F5CF6">
        <w:rPr>
          <w:rFonts w:ascii="Arial" w:hAnsi="Arial" w:cs="Arial"/>
        </w:rPr>
        <w:instrText xml:space="preserve"> ADDIN EN.CITE.DATA </w:instrText>
      </w:r>
      <w:r w:rsidR="003F5CF6">
        <w:rPr>
          <w:rFonts w:ascii="Arial" w:hAnsi="Arial" w:cs="Arial"/>
        </w:rPr>
      </w:r>
      <w:r w:rsidR="003F5CF6">
        <w:rPr>
          <w:rFonts w:ascii="Arial" w:hAnsi="Arial" w:cs="Arial"/>
        </w:rPr>
        <w:fldChar w:fldCharType="end"/>
      </w:r>
      <w:r w:rsidR="006D32A7" w:rsidRPr="003F0341">
        <w:rPr>
          <w:rFonts w:ascii="Arial" w:hAnsi="Arial" w:cs="Arial"/>
        </w:rPr>
      </w:r>
      <w:r w:rsidR="006D32A7" w:rsidRPr="003F0341">
        <w:rPr>
          <w:rFonts w:ascii="Arial" w:hAnsi="Arial" w:cs="Arial"/>
        </w:rPr>
        <w:fldChar w:fldCharType="separate"/>
      </w:r>
      <w:r w:rsidR="003F5CF6">
        <w:rPr>
          <w:rFonts w:ascii="Arial" w:hAnsi="Arial" w:cs="Arial"/>
          <w:noProof/>
        </w:rPr>
        <w:t>(Singh et al., 2015a)</w:t>
      </w:r>
      <w:r w:rsidR="006D32A7" w:rsidRPr="003F0341">
        <w:rPr>
          <w:rFonts w:ascii="Arial" w:hAnsi="Arial" w:cs="Arial"/>
        </w:rPr>
        <w:fldChar w:fldCharType="end"/>
      </w:r>
      <w:r w:rsidR="006D32A7">
        <w:rPr>
          <w:rFonts w:ascii="Arial" w:hAnsi="Arial" w:cs="Arial"/>
        </w:rPr>
        <w:t>.</w:t>
      </w:r>
      <w:r w:rsidR="00057B42">
        <w:rPr>
          <w:rFonts w:ascii="Arial" w:hAnsi="Arial" w:cs="Arial"/>
        </w:rPr>
        <w:t xml:space="preserve"> </w:t>
      </w:r>
      <w:r w:rsidR="00DF322B" w:rsidRPr="00DF322B">
        <w:rPr>
          <w:rFonts w:ascii="Arial" w:hAnsi="Arial" w:cs="Arial"/>
        </w:rPr>
        <w:t>The Kuma</w:t>
      </w:r>
      <w:r w:rsidR="00DF322B" w:rsidRPr="00C73FFF">
        <w:rPr>
          <w:rFonts w:ascii="Arial" w:hAnsi="Arial" w:cs="Arial"/>
        </w:rPr>
        <w:t>si Cancer Registry in Ghana, in collaboration with AFCRN, successfully  transitioned from a hospital-based cancer registry (initiated in 2004) into a population-based cancer registry in 2012 providing data on cancers in the Ashanti Region.</w:t>
      </w:r>
      <w:r w:rsidR="00DF322B" w:rsidRPr="00C73FFF">
        <w:rPr>
          <w:rFonts w:ascii="Arial" w:hAnsi="Arial" w:cs="Arial"/>
        </w:rPr>
        <w:fldChar w:fldCharType="begin"/>
      </w:r>
      <w:r w:rsidR="00DF322B" w:rsidRPr="00C73FFF">
        <w:rPr>
          <w:rFonts w:ascii="Arial" w:hAnsi="Arial" w:cs="Arial"/>
        </w:rPr>
        <w:instrText xml:space="preserve"> ADDIN EN.CITE &lt;EndNote&gt;&lt;Cite&gt;&lt;Author&gt;Laryea&lt;/Author&gt;&lt;Year&gt;2014&lt;/Year&gt;&lt;RecNum&gt;680&lt;/RecNum&gt;&lt;DisplayText&gt;(Laryea et al., 2014)&lt;/DisplayText&gt;&lt;record&gt;&lt;rec-number&gt;680&lt;/rec-number&gt;&lt;foreign-keys&gt;&lt;key app="EN" db-id="eaaxvsw0pdzd0me2d5cvpzrmtxff5vpaw9xf" timestamp="1446763591"&gt;680&lt;/key&gt;&lt;/foreign-keys&gt;&lt;ref-type name="Journal Article"&gt;17&lt;/ref-type&gt;&lt;contributors&gt;&lt;authors&gt;&lt;author&gt;Laryea, D.&lt;/author&gt;&lt;author&gt;Awuah, B.&lt;/author&gt;&lt;author&gt;Amoako, Y.&lt;/author&gt;&lt;author&gt;Osei-Bonsu, E.&lt;/author&gt;&lt;author&gt;Dogbe, J.&lt;/author&gt;&lt;author&gt;Larsen-Reindorf, R.&lt;/author&gt;&lt;author&gt;Ansong, D.&lt;/author&gt;&lt;author&gt;Yeboah-Awudzi, K.&lt;/author&gt;&lt;author&gt;Oppong, J.&lt;/author&gt;&lt;author&gt;Konney, T.&lt;/author&gt;&lt;author&gt;Boadu, K.&lt;/author&gt;&lt;author&gt;Nguah, S.&lt;/author&gt;&lt;author&gt;Titiloye, N.&lt;/author&gt;&lt;author&gt;Frimpong, N.&lt;/author&gt;&lt;author&gt;Awittor, F.&lt;/author&gt;&lt;author&gt;Martin, I.&lt;/author&gt;&lt;/authors&gt;&lt;/contributors&gt;&lt;titles&gt;&lt;title&gt;Cancer incidence in Ghana, 2012: evidence from a population-based cancer registry&lt;/title&gt;&lt;secondary-title&gt;BMC Cancer&lt;/secondary-title&gt;&lt;/titles&gt;&lt;periodical&gt;&lt;full-title&gt;BMC Cancer&lt;/full-title&gt;&lt;abbr-1&gt;BMC cancer&lt;/abbr-1&gt;&lt;/periodical&gt;&lt;pages&gt;362&lt;/pages&gt;&lt;volume&gt;14&lt;/volume&gt;&lt;number&gt;1&lt;/number&gt;&lt;dates&gt;&lt;year&gt;2014&lt;/year&gt;&lt;/dates&gt;&lt;isbn&gt;1471-2407&lt;/isbn&gt;&lt;accession-num&gt;doi:10.1186/1471-2407-14-362&lt;/accession-num&gt;&lt;urls&gt;&lt;related-urls&gt;&lt;url&gt;http://www.biomedcentral.com/1471-2407/14/362&lt;/url&gt;&lt;/related-urls&gt;&lt;/urls&gt;&lt;/record&gt;&lt;/Cite&gt;&lt;/EndNote&gt;</w:instrText>
      </w:r>
      <w:r w:rsidR="00DF322B" w:rsidRPr="00C73FFF">
        <w:rPr>
          <w:rFonts w:ascii="Arial" w:hAnsi="Arial" w:cs="Arial"/>
        </w:rPr>
        <w:fldChar w:fldCharType="separate"/>
      </w:r>
      <w:r w:rsidR="00DF322B" w:rsidRPr="00C73FFF">
        <w:rPr>
          <w:rFonts w:ascii="Arial" w:hAnsi="Arial" w:cs="Arial"/>
          <w:noProof/>
        </w:rPr>
        <w:t>(Laryea et al., 2014)</w:t>
      </w:r>
      <w:r w:rsidR="00DF322B" w:rsidRPr="00C73FFF">
        <w:rPr>
          <w:rFonts w:ascii="Arial" w:hAnsi="Arial" w:cs="Arial"/>
        </w:rPr>
        <w:fldChar w:fldCharType="end"/>
      </w:r>
      <w:r w:rsidR="007F4A4C" w:rsidRPr="00C73FFF">
        <w:rPr>
          <w:rFonts w:ascii="Arial" w:hAnsi="Arial" w:cs="Arial"/>
        </w:rPr>
        <w:t xml:space="preserve"> </w:t>
      </w:r>
      <w:r w:rsidR="00C73FFF" w:rsidRPr="00C73FFF">
        <w:rPr>
          <w:rFonts w:ascii="Arial" w:hAnsi="Arial" w:cs="Arial"/>
        </w:rPr>
        <w:t xml:space="preserve">Within the past 10 years a number of other countries have either </w:t>
      </w:r>
      <w:r w:rsidR="004C4D9B" w:rsidRPr="00C73FFF">
        <w:rPr>
          <w:rFonts w:ascii="Arial" w:hAnsi="Arial" w:cs="Arial"/>
        </w:rPr>
        <w:t>reestablish</w:t>
      </w:r>
      <w:r w:rsidR="004C4D9B">
        <w:rPr>
          <w:rFonts w:ascii="Arial" w:hAnsi="Arial" w:cs="Arial"/>
        </w:rPr>
        <w:t>ed</w:t>
      </w:r>
      <w:r w:rsidR="00C73FFF" w:rsidRPr="00C73FFF">
        <w:rPr>
          <w:rFonts w:ascii="Arial" w:hAnsi="Arial" w:cs="Arial"/>
        </w:rPr>
        <w:t xml:space="preserve"> or scaled up cancer registries.  For example in 2011, South Africa's Department of Health instituted compulsory cancer registration. While</w:t>
      </w:r>
      <w:r w:rsidR="007F4A4C" w:rsidRPr="00C73FFF">
        <w:rPr>
          <w:rFonts w:ascii="Arial" w:hAnsi="Arial" w:cs="Arial"/>
        </w:rPr>
        <w:t xml:space="preserve"> the National Cancer Registry was established in 1986, it had become almost inactive after 2004 because of a lack of resources. </w:t>
      </w:r>
      <w:r w:rsidR="007F4A4C" w:rsidRPr="00C73FFF">
        <w:rPr>
          <w:rFonts w:ascii="Arial" w:hAnsi="Arial" w:cs="Arial"/>
        </w:rPr>
        <w:fldChar w:fldCharType="begin">
          <w:fldData xml:space="preserve">PEVuZE5vdGU+PENpdGU+PEF1dGhvcj5TdGVmYW48L0F1dGhvcj48WWVhcj4yMDEzPC9ZZWFyPjxS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</w:fldData>
        </w:fldChar>
      </w:r>
      <w:r w:rsidR="003F5CF6">
        <w:rPr>
          <w:rFonts w:ascii="Arial" w:hAnsi="Arial" w:cs="Arial"/>
        </w:rPr>
        <w:instrText xml:space="preserve"> ADDIN EN.CITE </w:instrText>
      </w:r>
      <w:r w:rsidR="003F5CF6">
        <w:rPr>
          <w:rFonts w:ascii="Arial" w:hAnsi="Arial" w:cs="Arial"/>
        </w:rPr>
        <w:fldChar w:fldCharType="begin">
          <w:fldData xml:space="preserve">PEVuZE5vdGU+PENpdGU+PEF1dGhvcj5TdGVmYW48L0F1dGhvcj48WWVhcj4yMDEzPC9ZZWFyPjxS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</w:fldData>
        </w:fldChar>
      </w:r>
      <w:r w:rsidR="003F5CF6">
        <w:rPr>
          <w:rFonts w:ascii="Arial" w:hAnsi="Arial" w:cs="Arial"/>
        </w:rPr>
        <w:instrText xml:space="preserve"> ADDIN EN.CITE.DATA </w:instrText>
      </w:r>
      <w:r w:rsidR="003F5CF6">
        <w:rPr>
          <w:rFonts w:ascii="Arial" w:hAnsi="Arial" w:cs="Arial"/>
        </w:rPr>
      </w:r>
      <w:r w:rsidR="003F5CF6">
        <w:rPr>
          <w:rFonts w:ascii="Arial" w:hAnsi="Arial" w:cs="Arial"/>
        </w:rPr>
        <w:fldChar w:fldCharType="end"/>
      </w:r>
      <w:r w:rsidR="007F4A4C" w:rsidRPr="00C73FFF">
        <w:rPr>
          <w:rFonts w:ascii="Arial" w:hAnsi="Arial" w:cs="Arial"/>
        </w:rPr>
      </w:r>
      <w:r w:rsidR="007F4A4C" w:rsidRPr="00C73FFF">
        <w:rPr>
          <w:rFonts w:ascii="Arial" w:hAnsi="Arial" w:cs="Arial"/>
        </w:rPr>
        <w:fldChar w:fldCharType="separate"/>
      </w:r>
      <w:r w:rsidR="003F5CF6">
        <w:rPr>
          <w:rFonts w:ascii="Arial" w:hAnsi="Arial" w:cs="Arial"/>
          <w:noProof/>
        </w:rPr>
        <w:t>(National Cancer Registry of South Africa, 2015; Singh et al., 2015b; Stefan et al., 2013)</w:t>
      </w:r>
      <w:r w:rsidR="007F4A4C" w:rsidRPr="00C73FFF">
        <w:rPr>
          <w:rFonts w:ascii="Arial" w:hAnsi="Arial" w:cs="Arial"/>
        </w:rPr>
        <w:fldChar w:fldCharType="end"/>
      </w:r>
      <w:r w:rsidR="00C73FFF" w:rsidRPr="00C73FFF">
        <w:rPr>
          <w:rFonts w:ascii="Arial" w:hAnsi="Arial" w:cs="Arial"/>
        </w:rPr>
        <w:t xml:space="preserve"> In Egypt, a National Cancer Registry Program of Egypt was established in 2007</w:t>
      </w:r>
      <w:r w:rsidR="004C4D9B">
        <w:rPr>
          <w:rFonts w:ascii="Arial" w:hAnsi="Arial" w:cs="Arial"/>
        </w:rPr>
        <w:t>,</w:t>
      </w:r>
      <w:r w:rsidR="004C4D9B" w:rsidRPr="00C73FFF">
        <w:rPr>
          <w:rFonts w:ascii="Arial" w:hAnsi="Arial" w:cs="Arial"/>
        </w:rPr>
        <w:t xml:space="preserve"> </w:t>
      </w:r>
      <w:r w:rsidR="004C4D9B">
        <w:rPr>
          <w:rFonts w:ascii="Arial" w:hAnsi="Arial" w:cs="Arial"/>
        </w:rPr>
        <w:t xml:space="preserve">and now has </w:t>
      </w:r>
      <w:r w:rsidR="00C73FFF" w:rsidRPr="00C73FFF">
        <w:rPr>
          <w:rFonts w:ascii="Arial" w:hAnsi="Arial" w:cs="Arial"/>
        </w:rPr>
        <w:t xml:space="preserve">a network of population-based registries that contribute data to the national cancer registry. </w:t>
      </w:r>
      <w:r w:rsidR="00C73FFF" w:rsidRPr="00C73FFF">
        <w:rPr>
          <w:rFonts w:ascii="Arial" w:hAnsi="Arial" w:cs="Arial"/>
        </w:rPr>
        <w:fldChar w:fldCharType="begin">
          <w:fldData xml:space="preserve">PEVuZE5vdGU+PENpdGU+PEF1dGhvcj5JYnJhaGltPC9BdXRob3I+PFllYXI+MjAxNDwvWWVhcj48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=
</w:fldData>
        </w:fldChar>
      </w:r>
      <w:r w:rsidR="004C4D9B">
        <w:rPr>
          <w:rFonts w:ascii="Arial" w:hAnsi="Arial" w:cs="Arial"/>
        </w:rPr>
        <w:instrText xml:space="preserve"> ADDIN EN.CITE </w:instrText>
      </w:r>
      <w:r w:rsidR="004C4D9B">
        <w:rPr>
          <w:rFonts w:ascii="Arial" w:hAnsi="Arial" w:cs="Arial"/>
        </w:rPr>
        <w:fldChar w:fldCharType="begin">
          <w:fldData xml:space="preserve">PEVuZE5vdGU+PENpdGU+PEF1dGhvcj5JYnJhaGltPC9BdXRob3I+PFllYXI+MjAxNDwvWWVhcj48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=
</w:fldData>
        </w:fldChar>
      </w:r>
      <w:r w:rsidR="004C4D9B">
        <w:rPr>
          <w:rFonts w:ascii="Arial" w:hAnsi="Arial" w:cs="Arial"/>
        </w:rPr>
        <w:instrText xml:space="preserve"> ADDIN EN.CITE.DATA </w:instrText>
      </w:r>
      <w:r w:rsidR="004C4D9B">
        <w:rPr>
          <w:rFonts w:ascii="Arial" w:hAnsi="Arial" w:cs="Arial"/>
        </w:rPr>
      </w:r>
      <w:r w:rsidR="004C4D9B">
        <w:rPr>
          <w:rFonts w:ascii="Arial" w:hAnsi="Arial" w:cs="Arial"/>
        </w:rPr>
        <w:fldChar w:fldCharType="end"/>
      </w:r>
      <w:r w:rsidR="00C73FFF" w:rsidRPr="00C73FFF">
        <w:rPr>
          <w:rFonts w:ascii="Arial" w:hAnsi="Arial" w:cs="Arial"/>
        </w:rPr>
      </w:r>
      <w:r w:rsidR="00C73FFF" w:rsidRPr="00C73FFF">
        <w:rPr>
          <w:rFonts w:ascii="Arial" w:hAnsi="Arial" w:cs="Arial"/>
        </w:rPr>
        <w:fldChar w:fldCharType="separate"/>
      </w:r>
      <w:r w:rsidR="004C4D9B">
        <w:rPr>
          <w:rFonts w:ascii="Arial" w:hAnsi="Arial" w:cs="Arial"/>
          <w:noProof/>
        </w:rPr>
        <w:t>(Ibrahim et al., 2014; National Cancer Registry Program of Egypt; Stefan et al., 2013)</w:t>
      </w:r>
      <w:r w:rsidR="00C73FFF" w:rsidRPr="00C73FFF">
        <w:rPr>
          <w:rFonts w:ascii="Arial" w:hAnsi="Arial" w:cs="Arial"/>
        </w:rPr>
        <w:fldChar w:fldCharType="end"/>
      </w:r>
    </w:p>
    <w:p w14:paraId="4F9EB5C8" w14:textId="77777777" w:rsidR="00326384" w:rsidRDefault="0034592F" w:rsidP="00326384">
      <w:pPr>
        <w:pStyle w:val="Title"/>
      </w:pPr>
      <w:bookmarkStart w:id="46" w:name="_Toc434579664"/>
      <w:bookmarkStart w:id="47" w:name="_Toc434579836"/>
      <w:bookmarkStart w:id="48" w:name="_Toc436647378"/>
      <w:bookmarkStart w:id="49" w:name="_Toc436647478"/>
      <w:bookmarkStart w:id="50" w:name="_Toc436648274"/>
      <w:r w:rsidRPr="00326384">
        <w:t>Access to treatment</w:t>
      </w:r>
      <w:bookmarkEnd w:id="46"/>
      <w:bookmarkEnd w:id="47"/>
      <w:bookmarkEnd w:id="48"/>
      <w:bookmarkEnd w:id="49"/>
      <w:bookmarkEnd w:id="50"/>
    </w:p>
    <w:p w14:paraId="0A72FCA6" w14:textId="51A57C38" w:rsidR="00E171B2" w:rsidRPr="00E171B2" w:rsidRDefault="005074D1" w:rsidP="00E171B2">
      <w:pPr>
        <w:pStyle w:val="p"/>
        <w:spacing w:line="360" w:lineRule="auto"/>
        <w:ind w:firstLine="720"/>
        <w:rPr>
          <w:sz w:val="22"/>
          <w:szCs w:val="22"/>
        </w:rPr>
      </w:pPr>
      <w:r w:rsidRPr="00E171B2">
        <w:rPr>
          <w:rFonts w:ascii="Arial" w:hAnsi="Arial" w:cs="Arial"/>
          <w:sz w:val="22"/>
          <w:szCs w:val="22"/>
        </w:rPr>
        <w:t xml:space="preserve">As discussed earlier, many women do not seek </w:t>
      </w:r>
      <w:r w:rsidR="00FB3225" w:rsidRPr="00E171B2">
        <w:rPr>
          <w:rFonts w:ascii="Arial" w:hAnsi="Arial" w:cs="Arial"/>
          <w:sz w:val="22"/>
          <w:szCs w:val="22"/>
        </w:rPr>
        <w:t xml:space="preserve">appropriate </w:t>
      </w:r>
      <w:r w:rsidRPr="00E171B2">
        <w:rPr>
          <w:rFonts w:ascii="Arial" w:hAnsi="Arial" w:cs="Arial"/>
          <w:sz w:val="22"/>
          <w:szCs w:val="22"/>
        </w:rPr>
        <w:t xml:space="preserve">care </w:t>
      </w:r>
      <w:r w:rsidR="00FB3225" w:rsidRPr="00E171B2">
        <w:rPr>
          <w:rFonts w:ascii="Arial" w:hAnsi="Arial" w:cs="Arial"/>
          <w:sz w:val="22"/>
          <w:szCs w:val="22"/>
        </w:rPr>
        <w:t xml:space="preserve">when breast cancer symptoms arise, </w:t>
      </w:r>
      <w:r w:rsidRPr="00E171B2">
        <w:rPr>
          <w:rFonts w:ascii="Arial" w:hAnsi="Arial" w:cs="Arial"/>
          <w:sz w:val="22"/>
          <w:szCs w:val="22"/>
        </w:rPr>
        <w:t xml:space="preserve">resulting in late stage diagnoses.  </w:t>
      </w:r>
      <w:r w:rsidR="001C2904">
        <w:rPr>
          <w:rFonts w:ascii="Arial" w:hAnsi="Arial" w:cs="Arial"/>
          <w:sz w:val="22"/>
          <w:szCs w:val="22"/>
        </w:rPr>
        <w:t>W</w:t>
      </w:r>
      <w:r w:rsidRPr="00E171B2">
        <w:rPr>
          <w:rFonts w:ascii="Arial" w:hAnsi="Arial" w:cs="Arial"/>
          <w:sz w:val="22"/>
          <w:szCs w:val="22"/>
        </w:rPr>
        <w:t xml:space="preserve">hen </w:t>
      </w:r>
      <w:r w:rsidR="001C2904">
        <w:rPr>
          <w:rFonts w:ascii="Arial" w:hAnsi="Arial" w:cs="Arial"/>
          <w:sz w:val="22"/>
          <w:szCs w:val="22"/>
        </w:rPr>
        <w:t>women</w:t>
      </w:r>
      <w:r w:rsidR="001C2904" w:rsidRPr="00E171B2">
        <w:rPr>
          <w:rFonts w:ascii="Arial" w:hAnsi="Arial" w:cs="Arial"/>
          <w:sz w:val="22"/>
          <w:szCs w:val="22"/>
        </w:rPr>
        <w:t xml:space="preserve"> </w:t>
      </w:r>
      <w:r w:rsidRPr="00E171B2">
        <w:rPr>
          <w:rFonts w:ascii="Arial" w:hAnsi="Arial" w:cs="Arial"/>
          <w:sz w:val="22"/>
          <w:szCs w:val="22"/>
        </w:rPr>
        <w:t>do</w:t>
      </w:r>
      <w:r w:rsidR="00FB3225" w:rsidRPr="00E171B2">
        <w:rPr>
          <w:rFonts w:ascii="Arial" w:hAnsi="Arial" w:cs="Arial"/>
          <w:sz w:val="22"/>
          <w:szCs w:val="22"/>
        </w:rPr>
        <w:t xml:space="preserve"> seek care</w:t>
      </w:r>
      <w:r w:rsidRPr="00E171B2">
        <w:rPr>
          <w:rFonts w:ascii="Arial" w:hAnsi="Arial" w:cs="Arial"/>
          <w:sz w:val="22"/>
          <w:szCs w:val="22"/>
        </w:rPr>
        <w:t xml:space="preserve">, </w:t>
      </w:r>
      <w:r w:rsidR="00FB3225" w:rsidRPr="00E171B2">
        <w:rPr>
          <w:rFonts w:ascii="Arial" w:hAnsi="Arial" w:cs="Arial"/>
          <w:sz w:val="22"/>
          <w:szCs w:val="22"/>
        </w:rPr>
        <w:t xml:space="preserve">treatment is often unavailable due to lack of </w:t>
      </w:r>
      <w:r w:rsidRPr="00E171B2">
        <w:rPr>
          <w:rFonts w:ascii="Arial" w:hAnsi="Arial" w:cs="Arial"/>
          <w:sz w:val="22"/>
          <w:szCs w:val="22"/>
        </w:rPr>
        <w:t xml:space="preserve">access to </w:t>
      </w:r>
      <w:r w:rsidR="00FB3225" w:rsidRPr="00E171B2">
        <w:rPr>
          <w:rFonts w:ascii="Arial" w:hAnsi="Arial" w:cs="Arial"/>
          <w:sz w:val="22"/>
          <w:szCs w:val="22"/>
        </w:rPr>
        <w:t>trained personnel,</w:t>
      </w:r>
      <w:r w:rsidRPr="00E171B2">
        <w:rPr>
          <w:rFonts w:ascii="Arial" w:hAnsi="Arial" w:cs="Arial"/>
          <w:sz w:val="22"/>
          <w:szCs w:val="22"/>
        </w:rPr>
        <w:t xml:space="preserve"> lack of </w:t>
      </w:r>
      <w:r w:rsidR="00FB3225" w:rsidRPr="00E171B2">
        <w:rPr>
          <w:rFonts w:ascii="Arial" w:hAnsi="Arial" w:cs="Arial"/>
          <w:sz w:val="22"/>
          <w:szCs w:val="22"/>
        </w:rPr>
        <w:t>available</w:t>
      </w:r>
      <w:r w:rsidRPr="00E171B2">
        <w:rPr>
          <w:rFonts w:ascii="Arial" w:hAnsi="Arial" w:cs="Arial"/>
          <w:sz w:val="22"/>
          <w:szCs w:val="22"/>
        </w:rPr>
        <w:t xml:space="preserve"> treatments </w:t>
      </w:r>
      <w:r w:rsidR="00FB3225" w:rsidRPr="00E171B2">
        <w:rPr>
          <w:rFonts w:ascii="Arial" w:hAnsi="Arial" w:cs="Arial"/>
          <w:sz w:val="22"/>
          <w:szCs w:val="22"/>
        </w:rPr>
        <w:t xml:space="preserve">and economic barriers.   </w:t>
      </w:r>
      <w:bookmarkStart w:id="51" w:name="_Toc434579665"/>
      <w:r w:rsidRPr="00E171B2">
        <w:rPr>
          <w:rFonts w:ascii="Arial" w:hAnsi="Arial" w:cs="Arial"/>
          <w:sz w:val="22"/>
          <w:szCs w:val="22"/>
        </w:rPr>
        <w:t xml:space="preserve">For example, a study in </w:t>
      </w:r>
      <w:r w:rsidR="00FB3225" w:rsidRPr="00E171B2">
        <w:rPr>
          <w:rFonts w:ascii="Arial" w:hAnsi="Arial" w:cs="Arial"/>
          <w:sz w:val="22"/>
          <w:szCs w:val="22"/>
        </w:rPr>
        <w:t>Yaoundé</w:t>
      </w:r>
      <w:r w:rsidR="004C4D9B" w:rsidRPr="00E171B2">
        <w:rPr>
          <w:rFonts w:ascii="Arial" w:hAnsi="Arial" w:cs="Arial"/>
          <w:sz w:val="22"/>
          <w:szCs w:val="22"/>
        </w:rPr>
        <w:t xml:space="preserve"> General Hospital (YGH)</w:t>
      </w:r>
      <w:r w:rsidRPr="00E171B2">
        <w:rPr>
          <w:rFonts w:ascii="Arial" w:hAnsi="Arial" w:cs="Arial"/>
          <w:sz w:val="22"/>
          <w:szCs w:val="22"/>
        </w:rPr>
        <w:t xml:space="preserve">, the only </w:t>
      </w:r>
      <w:r w:rsidR="0006561F" w:rsidRPr="00E171B2">
        <w:rPr>
          <w:rFonts w:ascii="Arial" w:hAnsi="Arial" w:cs="Arial"/>
          <w:sz w:val="22"/>
          <w:szCs w:val="22"/>
        </w:rPr>
        <w:t xml:space="preserve">hospital </w:t>
      </w:r>
      <w:r w:rsidRPr="00E171B2">
        <w:rPr>
          <w:rFonts w:ascii="Arial" w:hAnsi="Arial" w:cs="Arial"/>
          <w:sz w:val="22"/>
          <w:szCs w:val="22"/>
        </w:rPr>
        <w:t xml:space="preserve">in Cameroon where cancer patients can receive </w:t>
      </w:r>
      <w:r w:rsidR="0006561F" w:rsidRPr="00E171B2">
        <w:rPr>
          <w:rFonts w:ascii="Arial" w:hAnsi="Arial" w:cs="Arial"/>
          <w:sz w:val="22"/>
          <w:szCs w:val="22"/>
        </w:rPr>
        <w:t>chemotherapy</w:t>
      </w:r>
      <w:r w:rsidRPr="00E171B2">
        <w:rPr>
          <w:rFonts w:ascii="Arial" w:hAnsi="Arial" w:cs="Arial"/>
          <w:sz w:val="22"/>
          <w:szCs w:val="22"/>
        </w:rPr>
        <w:t xml:space="preserve"> from</w:t>
      </w:r>
      <w:r w:rsidR="004C4D9B" w:rsidRPr="00E171B2">
        <w:rPr>
          <w:rFonts w:ascii="Arial" w:hAnsi="Arial" w:cs="Arial"/>
          <w:sz w:val="22"/>
          <w:szCs w:val="22"/>
        </w:rPr>
        <w:t xml:space="preserve"> </w:t>
      </w:r>
      <w:r w:rsidRPr="00E171B2">
        <w:rPr>
          <w:rFonts w:ascii="Arial" w:hAnsi="Arial" w:cs="Arial"/>
          <w:sz w:val="22"/>
          <w:szCs w:val="22"/>
        </w:rPr>
        <w:t xml:space="preserve">trained medical oncologists, </w:t>
      </w:r>
      <w:r w:rsidR="0006561F" w:rsidRPr="00E171B2">
        <w:rPr>
          <w:rFonts w:ascii="Arial" w:hAnsi="Arial" w:cs="Arial"/>
          <w:sz w:val="22"/>
          <w:szCs w:val="22"/>
        </w:rPr>
        <w:t>interviewed</w:t>
      </w:r>
      <w:r w:rsidR="00FB3225" w:rsidRPr="00E171B2">
        <w:rPr>
          <w:rFonts w:ascii="Arial" w:hAnsi="Arial" w:cs="Arial"/>
          <w:sz w:val="22"/>
          <w:szCs w:val="22"/>
        </w:rPr>
        <w:t xml:space="preserve"> </w:t>
      </w:r>
      <w:r w:rsidR="0006561F" w:rsidRPr="00E171B2">
        <w:rPr>
          <w:rFonts w:ascii="Arial" w:hAnsi="Arial" w:cs="Arial"/>
          <w:sz w:val="22"/>
          <w:szCs w:val="22"/>
        </w:rPr>
        <w:t>79</w:t>
      </w:r>
      <w:r w:rsidRPr="00E171B2">
        <w:rPr>
          <w:rFonts w:ascii="Arial" w:hAnsi="Arial" w:cs="Arial"/>
          <w:sz w:val="22"/>
          <w:szCs w:val="22"/>
        </w:rPr>
        <w:t xml:space="preserve"> </w:t>
      </w:r>
      <w:r w:rsidR="004C4D9B" w:rsidRPr="00E171B2">
        <w:rPr>
          <w:rFonts w:ascii="Arial" w:hAnsi="Arial" w:cs="Arial"/>
          <w:sz w:val="22"/>
          <w:szCs w:val="22"/>
        </w:rPr>
        <w:t xml:space="preserve">consecutive patients </w:t>
      </w:r>
      <w:r w:rsidRPr="00E171B2">
        <w:rPr>
          <w:rFonts w:ascii="Arial" w:hAnsi="Arial" w:cs="Arial"/>
          <w:sz w:val="22"/>
          <w:szCs w:val="22"/>
        </w:rPr>
        <w:t xml:space="preserve">with a diagnosis of </w:t>
      </w:r>
      <w:r w:rsidR="004C4D9B" w:rsidRPr="00E171B2">
        <w:rPr>
          <w:rFonts w:ascii="Arial" w:hAnsi="Arial" w:cs="Arial"/>
          <w:sz w:val="22"/>
          <w:szCs w:val="22"/>
        </w:rPr>
        <w:t>breast canc</w:t>
      </w:r>
      <w:r w:rsidR="00FB3225" w:rsidRPr="00E171B2">
        <w:rPr>
          <w:rFonts w:ascii="Arial" w:hAnsi="Arial" w:cs="Arial"/>
          <w:sz w:val="22"/>
          <w:szCs w:val="22"/>
        </w:rPr>
        <w:t>er, Kaposi sarcoma, or lymphoma</w:t>
      </w:r>
      <w:r w:rsidR="004C4D9B" w:rsidRPr="00E171B2">
        <w:rPr>
          <w:rFonts w:ascii="Arial" w:hAnsi="Arial" w:cs="Arial"/>
          <w:sz w:val="22"/>
          <w:szCs w:val="22"/>
        </w:rPr>
        <w:t xml:space="preserve"> </w:t>
      </w:r>
      <w:r w:rsidRPr="00E171B2">
        <w:rPr>
          <w:rFonts w:ascii="Arial" w:hAnsi="Arial" w:cs="Arial"/>
          <w:sz w:val="22"/>
          <w:szCs w:val="22"/>
        </w:rPr>
        <w:t xml:space="preserve">in 2010. </w:t>
      </w:r>
      <w:r w:rsidR="004C4D9B" w:rsidRPr="00E171B2">
        <w:rPr>
          <w:rFonts w:ascii="Arial" w:hAnsi="Arial" w:cs="Arial"/>
          <w:sz w:val="22"/>
          <w:szCs w:val="22"/>
        </w:rPr>
        <w:t xml:space="preserve"> The delay between first consultation with a health care </w:t>
      </w:r>
      <w:r w:rsidR="004C4D9B" w:rsidRPr="00E171B2">
        <w:rPr>
          <w:rFonts w:ascii="Arial" w:hAnsi="Arial" w:cs="Arial"/>
          <w:sz w:val="22"/>
          <w:szCs w:val="22"/>
        </w:rPr>
        <w:lastRenderedPageBreak/>
        <w:t>provider and receipt of a cancer diagnosis was &gt;3 months for 47% of patients. The total delay from the first sign of cancer to receipt of the correct diagnosis was &gt;6 months for 63% of patients. 40% of patients interviewed spent &gt;$200 on a single round of chemotherapy.</w:t>
      </w:r>
      <w:r w:rsidR="004C4D9B" w:rsidRPr="00E171B2">
        <w:rPr>
          <w:rFonts w:ascii="Arial" w:hAnsi="Arial" w:cs="Arial"/>
          <w:sz w:val="22"/>
          <w:szCs w:val="22"/>
        </w:rPr>
        <w:fldChar w:fldCharType="begin">
          <w:fldData xml:space="preserve">PEVuZE5vdGU+PENpdGU+PEF1dGhvcj5QcmljZTwvQXV0aG9yPjxZZWFyPjIwMTI8L1llYXI+PFJl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==
</w:fldData>
        </w:fldChar>
      </w:r>
      <w:r w:rsidR="00B0148A">
        <w:rPr>
          <w:rFonts w:ascii="Arial" w:hAnsi="Arial" w:cs="Arial"/>
          <w:sz w:val="22"/>
          <w:szCs w:val="22"/>
        </w:rPr>
        <w:instrText xml:space="preserve"> ADDIN EN.CITE </w:instrText>
      </w:r>
      <w:r w:rsidR="00B0148A">
        <w:rPr>
          <w:rFonts w:ascii="Arial" w:hAnsi="Arial" w:cs="Arial"/>
          <w:sz w:val="22"/>
          <w:szCs w:val="22"/>
        </w:rPr>
        <w:fldChar w:fldCharType="begin">
          <w:fldData xml:space="preserve">PEVuZE5vdGU+PENpdGU+PEF1dGhvcj5QcmljZTwvQXV0aG9yPjxZZWFyPjIwMTI8L1llYXI+PFJl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==
</w:fldData>
        </w:fldChar>
      </w:r>
      <w:r w:rsidR="00B0148A">
        <w:rPr>
          <w:rFonts w:ascii="Arial" w:hAnsi="Arial" w:cs="Arial"/>
          <w:sz w:val="22"/>
          <w:szCs w:val="22"/>
        </w:rPr>
        <w:instrText xml:space="preserve"> ADDIN EN.CITE.DATA </w:instrText>
      </w:r>
      <w:r w:rsidR="00B0148A">
        <w:rPr>
          <w:rFonts w:ascii="Arial" w:hAnsi="Arial" w:cs="Arial"/>
          <w:sz w:val="22"/>
          <w:szCs w:val="22"/>
        </w:rPr>
      </w:r>
      <w:r w:rsidR="00B0148A">
        <w:rPr>
          <w:rFonts w:ascii="Arial" w:hAnsi="Arial" w:cs="Arial"/>
          <w:sz w:val="22"/>
          <w:szCs w:val="22"/>
        </w:rPr>
        <w:fldChar w:fldCharType="end"/>
      </w:r>
      <w:r w:rsidR="004C4D9B" w:rsidRPr="00E171B2">
        <w:rPr>
          <w:rFonts w:ascii="Arial" w:hAnsi="Arial" w:cs="Arial"/>
          <w:sz w:val="22"/>
          <w:szCs w:val="22"/>
        </w:rPr>
      </w:r>
      <w:r w:rsidR="004C4D9B" w:rsidRPr="00E171B2">
        <w:rPr>
          <w:rFonts w:ascii="Arial" w:hAnsi="Arial" w:cs="Arial"/>
          <w:sz w:val="22"/>
          <w:szCs w:val="22"/>
        </w:rPr>
        <w:fldChar w:fldCharType="separate"/>
      </w:r>
      <w:r w:rsidR="004C4D9B" w:rsidRPr="00E171B2">
        <w:rPr>
          <w:rFonts w:ascii="Arial" w:hAnsi="Arial" w:cs="Arial"/>
          <w:noProof/>
          <w:sz w:val="22"/>
          <w:szCs w:val="22"/>
        </w:rPr>
        <w:t>(Price et al., 2012)</w:t>
      </w:r>
      <w:bookmarkEnd w:id="51"/>
      <w:r w:rsidR="004C4D9B" w:rsidRPr="00E171B2">
        <w:rPr>
          <w:rFonts w:ascii="Arial" w:hAnsi="Arial" w:cs="Arial"/>
          <w:sz w:val="22"/>
          <w:szCs w:val="22"/>
        </w:rPr>
        <w:fldChar w:fldCharType="end"/>
      </w:r>
      <w:r w:rsidR="00C37F33" w:rsidRPr="00E171B2">
        <w:rPr>
          <w:rFonts w:ascii="Arial" w:hAnsi="Arial" w:cs="Arial"/>
          <w:sz w:val="22"/>
          <w:szCs w:val="22"/>
        </w:rPr>
        <w:t xml:space="preserve"> </w:t>
      </w:r>
      <w:r w:rsidR="00E171B2" w:rsidRPr="00E171B2">
        <w:rPr>
          <w:rFonts w:ascii="Arial" w:hAnsi="Arial" w:cs="Arial"/>
          <w:sz w:val="22"/>
          <w:szCs w:val="22"/>
        </w:rPr>
        <w:t>The latter highlights a significant barrier to re</w:t>
      </w:r>
      <w:r w:rsidR="00E171B2">
        <w:rPr>
          <w:rFonts w:ascii="Arial" w:hAnsi="Arial" w:cs="Arial"/>
          <w:sz w:val="22"/>
          <w:szCs w:val="22"/>
        </w:rPr>
        <w:t>c</w:t>
      </w:r>
      <w:r w:rsidR="00E171B2" w:rsidRPr="00E171B2">
        <w:rPr>
          <w:rFonts w:ascii="Arial" w:hAnsi="Arial" w:cs="Arial"/>
          <w:sz w:val="22"/>
          <w:szCs w:val="22"/>
        </w:rPr>
        <w:t>eiving treatment in many African countries: the prohibitive cost.</w:t>
      </w:r>
      <w:r w:rsidR="00E171B2" w:rsidRPr="00E171B2">
        <w:rPr>
          <w:rFonts w:ascii="Arial" w:hAnsi="Arial" w:cs="Arial"/>
          <w:sz w:val="22"/>
          <w:szCs w:val="22"/>
        </w:rPr>
        <w:fldChar w:fldCharType="begin"/>
      </w:r>
      <w:r w:rsidR="00E171B2" w:rsidRPr="00E171B2">
        <w:rPr>
          <w:rFonts w:ascii="Arial" w:hAnsi="Arial" w:cs="Arial"/>
          <w:sz w:val="22"/>
          <w:szCs w:val="22"/>
        </w:rPr>
        <w:instrText xml:space="preserve"> ADDIN EN.CITE &lt;EndNote&gt;&lt;Cite&gt;&lt;Author&gt;Kingham&lt;/Author&gt;&lt;Year&gt;2013&lt;/Year&gt;&lt;RecNum&gt;661&lt;/RecNum&gt;&lt;DisplayText&gt;(Kingham et al., 2013)&lt;/DisplayText&gt;&lt;record&gt;&lt;rec-number&gt;661&lt;/rec-number&gt;&lt;foreign-keys&gt;&lt;key app="EN" db-id="eaaxvsw0pdzd0me2d5cvpzrmtxff5vpaw9xf" timestamp="1446601961"&gt;661&lt;/key&gt;&lt;/foreign-keys&gt;&lt;ref-type name="Journal Article"&gt;17&lt;/ref-type&gt;&lt;contributors&gt;&lt;authors&gt;&lt;author&gt;Kingham, T.P.&lt;/author&gt;&lt;author&gt;Alatise, O. I.&lt;/author&gt;&lt;author&gt;Vanderpuye, V.&lt;/author&gt;&lt;author&gt;Casper, C.&lt;/author&gt;&lt;author&gt;Abantanga, F.A.&lt;/author&gt;&lt;author&gt;Kamara, T.B.&lt;/author&gt;&lt;author&gt;Olopade, O.I.&lt;/author&gt;&lt;author&gt;Habeebu, M.&lt;/author&gt;&lt;author&gt;Abdulkareem, F.B.&lt;/author&gt;&lt;author&gt;Denny, L.&lt;/author&gt;&lt;/authors&gt;&lt;/contributors&gt;&lt;titles&gt;&lt;title&gt;Treatment of cancer in sub-Saharan Africa&lt;/title&gt;&lt;secondary-title&gt;The Lancet Oncology&lt;/secondary-title&gt;&lt;/titles&gt;&lt;periodical&gt;&lt;full-title&gt;Lancet Oncol&lt;/full-title&gt;&lt;abbr-1&gt;The lancet oncology&lt;/abbr-1&gt;&lt;/periodical&gt;&lt;pages&gt;e158-e167&lt;/pages&gt;&lt;volume&gt;14&lt;/volume&gt;&lt;number&gt;4&lt;/number&gt;&lt;dates&gt;&lt;year&gt;2013&lt;/year&gt;&lt;pub-dates&gt;&lt;date&gt;4//&lt;/date&gt;&lt;/pub-dates&gt;&lt;/dates&gt;&lt;isbn&gt;1470-2045&lt;/isbn&gt;&lt;urls&gt;&lt;related-urls&gt;&lt;url&gt;http://www.sciencedirect.com/science/article/pii/S1470204512704722&lt;/url&gt;&lt;/related-urls&gt;&lt;/urls&gt;&lt;electronic-resource-num&gt;http://dx.doi.org/10.1016/S1470-2045(12)70472-2&lt;/electronic-resource-num&gt;&lt;/record&gt;&lt;/Cite&gt;&lt;/EndNote&gt;</w:instrText>
      </w:r>
      <w:r w:rsidR="00E171B2" w:rsidRPr="00E171B2">
        <w:rPr>
          <w:rFonts w:ascii="Arial" w:hAnsi="Arial" w:cs="Arial"/>
          <w:sz w:val="22"/>
          <w:szCs w:val="22"/>
        </w:rPr>
        <w:fldChar w:fldCharType="separate"/>
      </w:r>
      <w:r w:rsidR="00E171B2" w:rsidRPr="00E171B2">
        <w:rPr>
          <w:rFonts w:ascii="Arial" w:hAnsi="Arial" w:cs="Arial"/>
          <w:noProof/>
          <w:sz w:val="22"/>
          <w:szCs w:val="22"/>
        </w:rPr>
        <w:t>(Kingham et al., 2013)</w:t>
      </w:r>
      <w:r w:rsidR="00E171B2" w:rsidRPr="00E171B2">
        <w:rPr>
          <w:rFonts w:ascii="Arial" w:hAnsi="Arial" w:cs="Arial"/>
          <w:sz w:val="22"/>
          <w:szCs w:val="22"/>
        </w:rPr>
        <w:fldChar w:fldCharType="end"/>
      </w:r>
      <w:r w:rsidR="00E171B2" w:rsidRPr="00E171B2">
        <w:rPr>
          <w:rFonts w:ascii="Arial" w:hAnsi="Arial" w:cs="Arial"/>
          <w:sz w:val="22"/>
          <w:szCs w:val="22"/>
        </w:rPr>
        <w:t xml:space="preserve"> </w:t>
      </w:r>
      <w:r w:rsidR="001C2904">
        <w:rPr>
          <w:rFonts w:ascii="Arial" w:hAnsi="Arial" w:cs="Arial"/>
          <w:sz w:val="22"/>
          <w:szCs w:val="22"/>
        </w:rPr>
        <w:t xml:space="preserve"> </w:t>
      </w:r>
      <w:r w:rsidR="00E171B2" w:rsidRPr="00E171B2">
        <w:rPr>
          <w:rFonts w:ascii="Arial" w:hAnsi="Arial" w:cs="Arial"/>
          <w:sz w:val="22"/>
          <w:szCs w:val="22"/>
        </w:rPr>
        <w:t>A Ghanaian retrospective study reported that 79.4% of patients with advanced breast cancer cited economic barriers to treatment.</w:t>
      </w:r>
      <w:r w:rsidR="00E171B2" w:rsidRPr="00E171B2">
        <w:rPr>
          <w:rFonts w:ascii="Arial" w:hAnsi="Arial" w:cs="Arial"/>
          <w:sz w:val="22"/>
          <w:szCs w:val="22"/>
        </w:rPr>
        <w:fldChar w:fldCharType="begin">
          <w:fldData xml:space="preserve">PEVuZE5vdGU+PENpdGU+PEF1dGhvcj5TY2hlcmJlcjwvQXV0aG9yPjxZZWFyPjIwMTQ8L1llYXI+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</w:fldData>
        </w:fldChar>
      </w:r>
      <w:r w:rsidR="00B0148A">
        <w:rPr>
          <w:rFonts w:ascii="Arial" w:hAnsi="Arial" w:cs="Arial"/>
          <w:sz w:val="22"/>
          <w:szCs w:val="22"/>
        </w:rPr>
        <w:instrText xml:space="preserve"> ADDIN EN.CITE </w:instrText>
      </w:r>
      <w:r w:rsidR="00B0148A">
        <w:rPr>
          <w:rFonts w:ascii="Arial" w:hAnsi="Arial" w:cs="Arial"/>
          <w:sz w:val="22"/>
          <w:szCs w:val="22"/>
        </w:rPr>
        <w:fldChar w:fldCharType="begin">
          <w:fldData xml:space="preserve">PEVuZE5vdGU+PENpdGU+PEF1dGhvcj5TY2hlcmJlcjwvQXV0aG9yPjxZZWFyPjIwMTQ8L1llYXI+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</w:fldData>
        </w:fldChar>
      </w:r>
      <w:r w:rsidR="00B0148A">
        <w:rPr>
          <w:rFonts w:ascii="Arial" w:hAnsi="Arial" w:cs="Arial"/>
          <w:sz w:val="22"/>
          <w:szCs w:val="22"/>
        </w:rPr>
        <w:instrText xml:space="preserve"> ADDIN EN.CITE.DATA </w:instrText>
      </w:r>
      <w:r w:rsidR="00B0148A">
        <w:rPr>
          <w:rFonts w:ascii="Arial" w:hAnsi="Arial" w:cs="Arial"/>
          <w:sz w:val="22"/>
          <w:szCs w:val="22"/>
        </w:rPr>
      </w:r>
      <w:r w:rsidR="00B0148A">
        <w:rPr>
          <w:rFonts w:ascii="Arial" w:hAnsi="Arial" w:cs="Arial"/>
          <w:sz w:val="22"/>
          <w:szCs w:val="22"/>
        </w:rPr>
        <w:fldChar w:fldCharType="end"/>
      </w:r>
      <w:r w:rsidR="00E171B2" w:rsidRPr="00E171B2">
        <w:rPr>
          <w:rFonts w:ascii="Arial" w:hAnsi="Arial" w:cs="Arial"/>
          <w:sz w:val="22"/>
          <w:szCs w:val="22"/>
        </w:rPr>
      </w:r>
      <w:r w:rsidR="00E171B2" w:rsidRPr="00E171B2">
        <w:rPr>
          <w:rFonts w:ascii="Arial" w:hAnsi="Arial" w:cs="Arial"/>
          <w:sz w:val="22"/>
          <w:szCs w:val="22"/>
        </w:rPr>
        <w:fldChar w:fldCharType="separate"/>
      </w:r>
      <w:r w:rsidR="00E171B2" w:rsidRPr="00E171B2">
        <w:rPr>
          <w:rFonts w:ascii="Arial" w:hAnsi="Arial" w:cs="Arial"/>
          <w:noProof/>
          <w:sz w:val="22"/>
          <w:szCs w:val="22"/>
        </w:rPr>
        <w:t>(Scherber et al., 2014)</w:t>
      </w:r>
      <w:r w:rsidR="00E171B2" w:rsidRPr="00E171B2">
        <w:rPr>
          <w:rFonts w:ascii="Arial" w:hAnsi="Arial" w:cs="Arial"/>
          <w:sz w:val="22"/>
          <w:szCs w:val="22"/>
        </w:rPr>
        <w:fldChar w:fldCharType="end"/>
      </w:r>
    </w:p>
    <w:p w14:paraId="617769DE" w14:textId="0B018C27" w:rsidR="00326384" w:rsidRPr="00EF3DED" w:rsidRDefault="00C37F33" w:rsidP="00326384">
      <w:pPr>
        <w:ind w:firstLine="720"/>
      </w:pPr>
      <w:r w:rsidRPr="00326384">
        <w:rPr>
          <w:rFonts w:ascii="Arial" w:hAnsi="Arial" w:cs="Arial"/>
        </w:rPr>
        <w:t>Appropriate treatment for breast cancer includes surgery, radiotherapy and systemic therapy. Systemic therapy for breast cancer can include chemotherapy, hormonal therapy and targeted agents and can be administered pre-op</w:t>
      </w:r>
      <w:r w:rsidR="00326384" w:rsidRPr="00326384">
        <w:rPr>
          <w:rFonts w:ascii="Arial" w:hAnsi="Arial" w:cs="Arial"/>
        </w:rPr>
        <w:t>eratively (neoadjuvant therapy)</w:t>
      </w:r>
      <w:r w:rsidRPr="00326384">
        <w:rPr>
          <w:rFonts w:ascii="Arial" w:hAnsi="Arial" w:cs="Arial"/>
        </w:rPr>
        <w:t>,</w:t>
      </w:r>
      <w:r w:rsidR="001C2904">
        <w:rPr>
          <w:rFonts w:ascii="Arial" w:hAnsi="Arial" w:cs="Arial"/>
        </w:rPr>
        <w:t xml:space="preserve"> </w:t>
      </w:r>
      <w:r w:rsidRPr="00326384">
        <w:rPr>
          <w:rFonts w:ascii="Arial" w:hAnsi="Arial" w:cs="Arial"/>
        </w:rPr>
        <w:t xml:space="preserve">as a treatment of locally advanced breast cancer, or post-operatively (adjuvant therapy) for metastatic disease. </w:t>
      </w:r>
      <w:r w:rsidR="00326384" w:rsidRPr="0082163E">
        <w:rPr>
          <w:rFonts w:ascii="Arial" w:hAnsi="Arial" w:cs="Arial"/>
        </w:rPr>
        <w:t>A retrospective study from 2007-2010 identified the majority of cancer treatments in</w:t>
      </w:r>
      <w:r w:rsidR="00326384" w:rsidRPr="00326384">
        <w:rPr>
          <w:rFonts w:ascii="Arial" w:hAnsi="Arial" w:cs="Arial"/>
        </w:rPr>
        <w:t xml:space="preserve"> Malawi</w:t>
      </w:r>
      <w:r w:rsidR="00326384" w:rsidRPr="0082163E">
        <w:rPr>
          <w:rFonts w:ascii="Arial" w:hAnsi="Arial" w:cs="Arial"/>
        </w:rPr>
        <w:t xml:space="preserve"> as palliative in nature</w:t>
      </w:r>
      <w:r w:rsidR="00326384">
        <w:rPr>
          <w:rFonts w:ascii="Arial" w:hAnsi="Arial" w:cs="Arial"/>
        </w:rPr>
        <w:t>.</w:t>
      </w:r>
      <w:r w:rsidR="00326384" w:rsidRPr="0082163E">
        <w:rPr>
          <w:rFonts w:ascii="Arial" w:hAnsi="Arial" w:cs="Arial"/>
        </w:rPr>
        <w:fldChar w:fldCharType="begin"/>
      </w:r>
      <w:r w:rsidR="00326384">
        <w:rPr>
          <w:rFonts w:ascii="Arial" w:hAnsi="Arial" w:cs="Arial"/>
        </w:rPr>
        <w:instrText xml:space="preserve"> ADDIN EN.CITE &lt;EndNote&gt;&lt;Cite&gt;&lt;Author&gt;Kendig&lt;/Author&gt;&lt;Year&gt;2013&lt;/Year&gt;&lt;RecNum&gt;328&lt;/RecNum&gt;&lt;DisplayText&gt;(Kendig et al., 2013)&lt;/DisplayText&gt;&lt;record&gt;&lt;rec-number&gt;328&lt;/rec-number&gt;&lt;foreign-keys&gt;&lt;key app="EN" db-id="eaaxvsw0pdzd0me2d5cvpzrmtxff5vpaw9xf" timestamp="1414179105"&gt;328&lt;/key&gt;&lt;/foreign-keys&gt;&lt;ref-type name="Journal Article"&gt;17&lt;/ref-type&gt;&lt;contributors&gt;&lt;authors&gt;&lt;author&gt;Kendig, C. E.&lt;/author&gt;&lt;author&gt;Samuel, J. C.&lt;/author&gt;&lt;author&gt;Tyson, A. F.&lt;/author&gt;&lt;author&gt;Khoury, A. L.&lt;/author&gt;&lt;author&gt;Boschini, L. P.&lt;/author&gt;&lt;author&gt;Mabedi, C.&lt;/author&gt;&lt;author&gt;Cairns, B. A.&lt;/author&gt;&lt;author&gt;Varela, C.&lt;/author&gt;&lt;author&gt;Shores, C. G.&lt;/author&gt;&lt;author&gt;Charles, A. G.&lt;/author&gt;&lt;/authors&gt;&lt;/contributors&gt;&lt;auth-address&gt;Department of Surgery, University of North Carolina, CB 7228, Chapel Hill NC, USA.&lt;/auth-address&gt;&lt;titles&gt;&lt;title&gt;Cancer Treatment in Malawi: A Disease of Palliation&lt;/title&gt;&lt;secondary-title&gt;World J Oncol&lt;/secondary-title&gt;&lt;alt-title&gt;World journal of oncology&lt;/alt-title&gt;&lt;/titles&gt;&lt;periodical&gt;&lt;full-title&gt;World J Oncol&lt;/full-title&gt;&lt;abbr-1&gt;World journal of oncology&lt;/abbr-1&gt;&lt;/periodical&gt;&lt;alt-periodical&gt;&lt;full-title&gt;World J Oncol&lt;/full-title&gt;&lt;abbr-1&gt;World journal of oncology&lt;/abbr-1&gt;&lt;/alt-periodical&gt;&lt;pages&gt;142-146&lt;/pages&gt;&lt;volume&gt;4&lt;/volume&gt;&lt;number&gt;3&lt;/number&gt;&lt;edition&gt;2013/09/24&lt;/edition&gt;&lt;keywords&gt;&lt;keyword&gt;Aids&lt;/keyword&gt;&lt;keyword&gt;Africa&lt;/keyword&gt;&lt;keyword&gt;Neoplasms&lt;/keyword&gt;&lt;keyword&gt;Surgery&lt;/keyword&gt;&lt;keyword&gt;Treatment&lt;/keyword&gt;&lt;/keywords&gt;&lt;dates&gt;&lt;year&gt;2013&lt;/year&gt;&lt;pub-dates&gt;&lt;date&gt;Jun&lt;/date&gt;&lt;/pub-dates&gt;&lt;/dates&gt;&lt;isbn&gt;1920-4531 (Print)&amp;#xD;1920-4531&lt;/isbn&gt;&lt;accession-num&gt;24058389&lt;/accession-num&gt;&lt;urls&gt;&lt;related-urls&gt;&lt;url&gt;http://www.ncbi.nlm.nih.gov/pmc/articles/PMC3779149/pdf/nihms510186.pdf&lt;/url&gt;&lt;/related-urls&gt;&lt;/urls&gt;&lt;custom2&gt;Pmc3779149&lt;/custom2&gt;&lt;custom6&gt;Nihms510186&lt;/custom6&gt;&lt;remote-database-provider&gt;NLM&lt;/remote-database-provider&gt;&lt;language&gt;Eng&lt;/language&gt;&lt;/record&gt;&lt;/Cite&gt;&lt;/EndNote&gt;</w:instrText>
      </w:r>
      <w:r w:rsidR="00326384" w:rsidRPr="0082163E">
        <w:rPr>
          <w:rFonts w:ascii="Arial" w:hAnsi="Arial" w:cs="Arial"/>
        </w:rPr>
        <w:fldChar w:fldCharType="separate"/>
      </w:r>
      <w:r w:rsidR="00326384" w:rsidRPr="0082163E">
        <w:rPr>
          <w:rFonts w:ascii="Arial" w:hAnsi="Arial" w:cs="Arial"/>
          <w:noProof/>
        </w:rPr>
        <w:t>(Kendig et al., 2013)</w:t>
      </w:r>
      <w:r w:rsidR="00326384" w:rsidRPr="0082163E">
        <w:rPr>
          <w:rFonts w:ascii="Arial" w:hAnsi="Arial" w:cs="Arial"/>
        </w:rPr>
        <w:fldChar w:fldCharType="end"/>
      </w:r>
    </w:p>
    <w:p w14:paraId="63035693" w14:textId="77777777" w:rsidR="0034592F" w:rsidRPr="00EF3DED" w:rsidRDefault="0034592F">
      <w:pPr>
        <w:pStyle w:val="Heading5"/>
      </w:pPr>
      <w:bookmarkStart w:id="52" w:name="_Toc434579666"/>
      <w:bookmarkStart w:id="53" w:name="_Toc434579837"/>
      <w:r w:rsidRPr="00EF3DED">
        <w:t>Radiotherapy</w:t>
      </w:r>
      <w:bookmarkEnd w:id="52"/>
      <w:bookmarkEnd w:id="53"/>
    </w:p>
    <w:p w14:paraId="38E3D171" w14:textId="76BAA9D8" w:rsidR="003557C7" w:rsidRPr="00CA23B0" w:rsidRDefault="00D22F52" w:rsidP="00CA23B0">
      <w:pPr>
        <w:pStyle w:val="NormalWeb"/>
        <w:spacing w:line="360" w:lineRule="auto"/>
        <w:ind w:firstLine="720"/>
        <w:rPr>
          <w:rFonts w:ascii="Arial" w:hAnsi="Arial" w:cs="Arial"/>
          <w:sz w:val="22"/>
          <w:szCs w:val="22"/>
        </w:rPr>
      </w:pPr>
      <w:r w:rsidRPr="00CA23B0">
        <w:rPr>
          <w:rFonts w:ascii="Arial" w:hAnsi="Arial" w:cs="Arial"/>
          <w:sz w:val="22"/>
          <w:szCs w:val="22"/>
        </w:rPr>
        <w:t xml:space="preserve">Radiation therapy is an important component of </w:t>
      </w:r>
      <w:r w:rsidR="00FB3F50" w:rsidRPr="00CA23B0">
        <w:rPr>
          <w:rFonts w:ascii="Arial" w:hAnsi="Arial" w:cs="Arial"/>
          <w:sz w:val="22"/>
          <w:szCs w:val="22"/>
        </w:rPr>
        <w:t xml:space="preserve">breast </w:t>
      </w:r>
      <w:r w:rsidRPr="00CA23B0">
        <w:rPr>
          <w:rFonts w:ascii="Arial" w:hAnsi="Arial" w:cs="Arial"/>
          <w:sz w:val="22"/>
          <w:szCs w:val="22"/>
        </w:rPr>
        <w:t xml:space="preserve">cancer </w:t>
      </w:r>
      <w:r w:rsidR="00FB3F50" w:rsidRPr="00CA23B0">
        <w:rPr>
          <w:rFonts w:ascii="Arial" w:hAnsi="Arial" w:cs="Arial"/>
          <w:sz w:val="22"/>
          <w:szCs w:val="22"/>
        </w:rPr>
        <w:t xml:space="preserve">treatment </w:t>
      </w:r>
      <w:r w:rsidR="0010265C" w:rsidRPr="00CA23B0">
        <w:rPr>
          <w:rFonts w:ascii="Arial" w:hAnsi="Arial" w:cs="Arial"/>
          <w:sz w:val="22"/>
          <w:szCs w:val="22"/>
        </w:rPr>
        <w:t>programs.</w:t>
      </w:r>
      <w:r w:rsidR="00CA23B0" w:rsidRPr="00CA23B0">
        <w:rPr>
          <w:rFonts w:ascii="Arial" w:hAnsi="Arial" w:cs="Arial"/>
          <w:sz w:val="22"/>
          <w:szCs w:val="22"/>
        </w:rPr>
        <w:t xml:space="preserve"> Nigerian women with breast cancer diagnosed between 2005 and 2008 and who received a combination of receiving surgery/</w:t>
      </w:r>
      <w:r w:rsidR="00CA23B0" w:rsidRPr="00CA23B0">
        <w:rPr>
          <w:rStyle w:val="highlight"/>
          <w:rFonts w:ascii="Arial" w:hAnsi="Arial" w:cs="Arial"/>
          <w:sz w:val="22"/>
          <w:szCs w:val="22"/>
        </w:rPr>
        <w:t>chemotherapy</w:t>
      </w:r>
      <w:r w:rsidR="00CA23B0" w:rsidRPr="00CA23B0">
        <w:rPr>
          <w:rFonts w:ascii="Arial" w:hAnsi="Arial" w:cs="Arial"/>
          <w:sz w:val="22"/>
          <w:szCs w:val="22"/>
        </w:rPr>
        <w:t>/radiotherapy had a significant increase in survival outcome compared to those receiving surgery/</w:t>
      </w:r>
      <w:r w:rsidR="00CA23B0" w:rsidRPr="00CA23B0">
        <w:rPr>
          <w:rStyle w:val="highlight"/>
          <w:rFonts w:ascii="Arial" w:hAnsi="Arial" w:cs="Arial"/>
          <w:sz w:val="22"/>
          <w:szCs w:val="22"/>
        </w:rPr>
        <w:t>chemotherapy alone.</w:t>
      </w:r>
      <w:r w:rsidR="00CA23B0" w:rsidRPr="00CA23B0">
        <w:rPr>
          <w:rStyle w:val="highlight"/>
          <w:rFonts w:ascii="Arial" w:hAnsi="Arial" w:cs="Arial"/>
          <w:sz w:val="22"/>
          <w:szCs w:val="22"/>
        </w:rPr>
        <w:fldChar w:fldCharType="begin">
          <w:fldData xml:space="preserve">PEVuZE5vdGU+PENpdGU+PEF1dGhvcj5NYWthbmp1b2xhPC9BdXRob3I+PFllYXI+MjAxNDwvWWVh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</w:fldData>
        </w:fldChar>
      </w:r>
      <w:r w:rsidR="00CA23B0" w:rsidRPr="00CA23B0">
        <w:rPr>
          <w:rStyle w:val="highlight"/>
          <w:rFonts w:ascii="Arial" w:hAnsi="Arial" w:cs="Arial"/>
          <w:sz w:val="22"/>
          <w:szCs w:val="22"/>
        </w:rPr>
        <w:instrText xml:space="preserve"> ADDIN EN.CITE </w:instrText>
      </w:r>
      <w:r w:rsidR="00CA23B0" w:rsidRPr="00CA23B0">
        <w:rPr>
          <w:rStyle w:val="highlight"/>
          <w:rFonts w:ascii="Arial" w:hAnsi="Arial" w:cs="Arial"/>
          <w:sz w:val="22"/>
          <w:szCs w:val="22"/>
        </w:rPr>
        <w:fldChar w:fldCharType="begin">
          <w:fldData xml:space="preserve">PEVuZE5vdGU+PENpdGU+PEF1dGhvcj5NYWthbmp1b2xhPC9BdXRob3I+PFllYXI+MjAxNDwvWWVh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</w:fldData>
        </w:fldChar>
      </w:r>
      <w:r w:rsidR="00CA23B0" w:rsidRPr="00CA23B0">
        <w:rPr>
          <w:rStyle w:val="highlight"/>
          <w:rFonts w:ascii="Arial" w:hAnsi="Arial" w:cs="Arial"/>
          <w:sz w:val="22"/>
          <w:szCs w:val="22"/>
        </w:rPr>
        <w:instrText xml:space="preserve"> ADDIN EN.CITE.DATA </w:instrText>
      </w:r>
      <w:r w:rsidR="00CA23B0" w:rsidRPr="00CA23B0">
        <w:rPr>
          <w:rStyle w:val="highlight"/>
          <w:rFonts w:ascii="Arial" w:hAnsi="Arial" w:cs="Arial"/>
          <w:sz w:val="22"/>
          <w:szCs w:val="22"/>
        </w:rPr>
      </w:r>
      <w:r w:rsidR="00CA23B0" w:rsidRPr="00CA23B0">
        <w:rPr>
          <w:rStyle w:val="highlight"/>
          <w:rFonts w:ascii="Arial" w:hAnsi="Arial" w:cs="Arial"/>
          <w:sz w:val="22"/>
          <w:szCs w:val="22"/>
        </w:rPr>
        <w:fldChar w:fldCharType="end"/>
      </w:r>
      <w:r w:rsidR="00CA23B0" w:rsidRPr="00CA23B0">
        <w:rPr>
          <w:rStyle w:val="highlight"/>
          <w:rFonts w:ascii="Arial" w:hAnsi="Arial" w:cs="Arial"/>
          <w:sz w:val="22"/>
          <w:szCs w:val="22"/>
        </w:rPr>
      </w:r>
      <w:r w:rsidR="00CA23B0" w:rsidRPr="00CA23B0">
        <w:rPr>
          <w:rStyle w:val="highlight"/>
          <w:rFonts w:ascii="Arial" w:hAnsi="Arial" w:cs="Arial"/>
          <w:sz w:val="22"/>
          <w:szCs w:val="22"/>
        </w:rPr>
        <w:fldChar w:fldCharType="separate"/>
      </w:r>
      <w:r w:rsidR="00CA23B0" w:rsidRPr="00CA23B0">
        <w:rPr>
          <w:rStyle w:val="highlight"/>
          <w:rFonts w:ascii="Arial" w:hAnsi="Arial" w:cs="Arial"/>
          <w:noProof/>
          <w:sz w:val="22"/>
          <w:szCs w:val="22"/>
        </w:rPr>
        <w:t>(Makanjuola et al., 2014)</w:t>
      </w:r>
      <w:r w:rsidR="00CA23B0" w:rsidRPr="00CA23B0">
        <w:rPr>
          <w:rStyle w:val="highlight"/>
          <w:rFonts w:ascii="Arial" w:hAnsi="Arial" w:cs="Arial"/>
          <w:sz w:val="22"/>
          <w:szCs w:val="22"/>
        </w:rPr>
        <w:fldChar w:fldCharType="end"/>
      </w:r>
      <w:r w:rsidR="00CA23B0" w:rsidRPr="00CA23B0">
        <w:rPr>
          <w:rStyle w:val="highlight"/>
          <w:rFonts w:ascii="Arial" w:hAnsi="Arial" w:cs="Arial"/>
          <w:sz w:val="22"/>
          <w:szCs w:val="22"/>
        </w:rPr>
        <w:t xml:space="preserve"> </w:t>
      </w:r>
      <w:r w:rsidR="0010265C" w:rsidRPr="00CA23B0">
        <w:rPr>
          <w:rFonts w:ascii="Arial" w:hAnsi="Arial" w:cs="Arial"/>
          <w:sz w:val="22"/>
          <w:szCs w:val="22"/>
        </w:rPr>
        <w:t xml:space="preserve"> However like many other breast cancer services associated with improved outcome, many African countries are at a significant disadvantage with respect to availability of radiotherapy resources.</w:t>
      </w:r>
      <w:r w:rsidR="003557C7" w:rsidRPr="00CA23B0">
        <w:rPr>
          <w:rFonts w:ascii="Arial" w:hAnsi="Arial" w:cs="Arial"/>
          <w:sz w:val="22"/>
          <w:szCs w:val="22"/>
        </w:rPr>
        <w:t xml:space="preserve">  </w:t>
      </w:r>
      <w:r w:rsidR="004D5D42" w:rsidRPr="00CA23B0">
        <w:rPr>
          <w:rFonts w:ascii="Arial" w:hAnsi="Arial" w:cs="Arial"/>
          <w:sz w:val="22"/>
          <w:szCs w:val="22"/>
        </w:rPr>
        <w:t xml:space="preserve">The </w:t>
      </w:r>
      <w:r w:rsidR="005E7491" w:rsidRPr="00CA23B0">
        <w:rPr>
          <w:rFonts w:ascii="Arial" w:hAnsi="Arial" w:cs="Arial"/>
          <w:sz w:val="22"/>
          <w:szCs w:val="22"/>
        </w:rPr>
        <w:t>IAEA</w:t>
      </w:r>
      <w:r w:rsidR="004D5D42" w:rsidRPr="00CA23B0">
        <w:rPr>
          <w:rFonts w:ascii="Arial" w:hAnsi="Arial" w:cs="Arial"/>
          <w:sz w:val="22"/>
          <w:szCs w:val="22"/>
        </w:rPr>
        <w:t xml:space="preserve"> Program for Action for Cancer </w:t>
      </w:r>
      <w:r w:rsidR="005E7491" w:rsidRPr="00CA23B0">
        <w:rPr>
          <w:rFonts w:ascii="Arial" w:hAnsi="Arial" w:cs="Arial"/>
          <w:sz w:val="22"/>
          <w:szCs w:val="22"/>
        </w:rPr>
        <w:t>Therapy</w:t>
      </w:r>
      <w:r w:rsidR="004D5D42" w:rsidRPr="00CA23B0">
        <w:rPr>
          <w:rFonts w:ascii="Arial" w:hAnsi="Arial" w:cs="Arial"/>
          <w:sz w:val="22"/>
          <w:szCs w:val="22"/>
        </w:rPr>
        <w:t xml:space="preserve"> (PACT) est</w:t>
      </w:r>
      <w:r w:rsidR="005E7491" w:rsidRPr="00CA23B0">
        <w:rPr>
          <w:rFonts w:ascii="Arial" w:hAnsi="Arial" w:cs="Arial"/>
          <w:sz w:val="22"/>
          <w:szCs w:val="22"/>
        </w:rPr>
        <w:t>imates</w:t>
      </w:r>
      <w:r w:rsidR="004D5D42" w:rsidRPr="00CA23B0">
        <w:rPr>
          <w:rFonts w:ascii="Arial" w:hAnsi="Arial" w:cs="Arial"/>
          <w:sz w:val="22"/>
          <w:szCs w:val="22"/>
        </w:rPr>
        <w:t xml:space="preserve"> that there is a lack of at least 5,000 </w:t>
      </w:r>
      <w:r w:rsidR="005E7491" w:rsidRPr="00CA23B0">
        <w:rPr>
          <w:rFonts w:ascii="Arial" w:hAnsi="Arial" w:cs="Arial"/>
          <w:sz w:val="22"/>
          <w:szCs w:val="22"/>
        </w:rPr>
        <w:t>radiotherapy</w:t>
      </w:r>
      <w:r w:rsidR="004D5D42" w:rsidRPr="00CA23B0">
        <w:rPr>
          <w:rFonts w:ascii="Arial" w:hAnsi="Arial" w:cs="Arial"/>
          <w:sz w:val="22"/>
          <w:szCs w:val="22"/>
        </w:rPr>
        <w:t xml:space="preserve"> machines in developing countries, and that up to 70% of </w:t>
      </w:r>
      <w:r w:rsidR="005E7491" w:rsidRPr="00CA23B0">
        <w:rPr>
          <w:rFonts w:ascii="Arial" w:hAnsi="Arial" w:cs="Arial"/>
          <w:sz w:val="22"/>
          <w:szCs w:val="22"/>
        </w:rPr>
        <w:t>patients</w:t>
      </w:r>
      <w:r w:rsidR="004D5D42" w:rsidRPr="00CA23B0">
        <w:rPr>
          <w:rFonts w:ascii="Arial" w:hAnsi="Arial" w:cs="Arial"/>
          <w:sz w:val="22"/>
          <w:szCs w:val="22"/>
        </w:rPr>
        <w:t xml:space="preserve"> in </w:t>
      </w:r>
      <w:r w:rsidR="005E7491" w:rsidRPr="00CA23B0">
        <w:rPr>
          <w:rFonts w:ascii="Arial" w:hAnsi="Arial" w:cs="Arial"/>
          <w:sz w:val="22"/>
          <w:szCs w:val="22"/>
        </w:rPr>
        <w:t>these</w:t>
      </w:r>
      <w:r w:rsidR="004D5D42" w:rsidRPr="00CA23B0">
        <w:rPr>
          <w:rFonts w:ascii="Arial" w:hAnsi="Arial" w:cs="Arial"/>
          <w:sz w:val="22"/>
          <w:szCs w:val="22"/>
        </w:rPr>
        <w:t xml:space="preserve"> </w:t>
      </w:r>
      <w:r w:rsidR="005E7491" w:rsidRPr="00CA23B0">
        <w:rPr>
          <w:rFonts w:ascii="Arial" w:hAnsi="Arial" w:cs="Arial"/>
          <w:sz w:val="22"/>
          <w:szCs w:val="22"/>
        </w:rPr>
        <w:t>countries</w:t>
      </w:r>
      <w:r w:rsidR="004D5D42" w:rsidRPr="00CA23B0">
        <w:rPr>
          <w:rFonts w:ascii="Arial" w:hAnsi="Arial" w:cs="Arial"/>
          <w:sz w:val="22"/>
          <w:szCs w:val="22"/>
        </w:rPr>
        <w:t xml:space="preserve"> who may </w:t>
      </w:r>
      <w:r w:rsidR="005E7491" w:rsidRPr="00CA23B0">
        <w:rPr>
          <w:rFonts w:ascii="Arial" w:hAnsi="Arial" w:cs="Arial"/>
          <w:sz w:val="22"/>
          <w:szCs w:val="22"/>
        </w:rPr>
        <w:t xml:space="preserve">benefit </w:t>
      </w:r>
      <w:r w:rsidR="004D5D42" w:rsidRPr="00CA23B0">
        <w:rPr>
          <w:rFonts w:ascii="Arial" w:hAnsi="Arial" w:cs="Arial"/>
          <w:sz w:val="22"/>
          <w:szCs w:val="22"/>
        </w:rPr>
        <w:t xml:space="preserve">from </w:t>
      </w:r>
      <w:r w:rsidR="005E7491" w:rsidRPr="00CA23B0">
        <w:rPr>
          <w:rFonts w:ascii="Arial" w:hAnsi="Arial" w:cs="Arial"/>
          <w:sz w:val="22"/>
          <w:szCs w:val="22"/>
        </w:rPr>
        <w:t>radiation</w:t>
      </w:r>
      <w:r w:rsidR="004D5D42" w:rsidRPr="00CA23B0">
        <w:rPr>
          <w:rFonts w:ascii="Arial" w:hAnsi="Arial" w:cs="Arial"/>
          <w:sz w:val="22"/>
          <w:szCs w:val="22"/>
        </w:rPr>
        <w:t xml:space="preserve"> </w:t>
      </w:r>
      <w:r w:rsidR="005E7491" w:rsidRPr="00CA23B0">
        <w:rPr>
          <w:rFonts w:ascii="Arial" w:hAnsi="Arial" w:cs="Arial"/>
          <w:sz w:val="22"/>
          <w:szCs w:val="22"/>
        </w:rPr>
        <w:t xml:space="preserve">medicine </w:t>
      </w:r>
      <w:r w:rsidR="004D5D42" w:rsidRPr="00CA23B0">
        <w:rPr>
          <w:rFonts w:ascii="Arial" w:hAnsi="Arial" w:cs="Arial"/>
          <w:sz w:val="22"/>
          <w:szCs w:val="22"/>
        </w:rPr>
        <w:t xml:space="preserve"> do not receive it</w:t>
      </w:r>
      <w:r w:rsidR="005E7491" w:rsidRPr="00CA23B0">
        <w:rPr>
          <w:rFonts w:ascii="Arial" w:hAnsi="Arial" w:cs="Arial"/>
          <w:sz w:val="22"/>
          <w:szCs w:val="22"/>
        </w:rPr>
        <w:t>.</w:t>
      </w:r>
      <w:r w:rsidR="004D5D42" w:rsidRPr="00CA23B0">
        <w:rPr>
          <w:rFonts w:ascii="Arial" w:hAnsi="Arial" w:cs="Arial"/>
          <w:sz w:val="22"/>
          <w:szCs w:val="22"/>
        </w:rPr>
        <w:fldChar w:fldCharType="begin"/>
      </w:r>
      <w:r w:rsidR="005E7491" w:rsidRPr="00CA23B0">
        <w:rPr>
          <w:rFonts w:ascii="Arial" w:hAnsi="Arial" w:cs="Arial"/>
          <w:sz w:val="22"/>
          <w:szCs w:val="22"/>
        </w:rPr>
        <w:instrText xml:space="preserve"> ADDIN EN.CITE &lt;EndNote&gt;&lt;Cite&gt;&lt;Author&gt;IAEA&lt;/Author&gt;&lt;Year&gt;2015&lt;/Year&gt;&lt;RecNum&gt;701&lt;/RecNum&gt;&lt;DisplayText&gt;(IAEA, 2015a)&lt;/DisplayText&gt;&lt;record&gt;&lt;rec-number&gt;701&lt;/rec-number&gt;&lt;foreign-keys&gt;&lt;key app="EN" db-id="eaaxvsw0pdzd0me2d5cvpzrmtxff5vpaw9xf" timestamp="1447112268"&gt;701&lt;/key&gt;&lt;/foreign-keys&gt;&lt;ref-type name="Web Page"&gt;12&lt;/ref-type&gt;&lt;contributors&gt;&lt;authors&gt;&lt;author&gt;IAEA&lt;/author&gt;&lt;/authors&gt;&lt;/contributors&gt;&lt;titles&gt;&lt;title&gt;Advisory Group on increasing access to Radiotherapy Technology in low and middle income countries (AGaRT). Avaialble at: http://cancer.iaea.org/agart.asp &lt;/title&gt;&lt;secondary-title&gt;Program for Action for Cancer Therpay (PACT)&lt;/secondary-title&gt;&lt;/titles&gt;&lt;number&gt;11/9/2015&lt;/number&gt;&lt;dates&gt;&lt;year&gt;2015&lt;/year&gt;&lt;/dates&gt;&lt;urls&gt;&lt;/urls&gt;&lt;/record&gt;&lt;/Cite&gt;&lt;/EndNote&gt;</w:instrText>
      </w:r>
      <w:r w:rsidR="004D5D42" w:rsidRPr="00CA23B0">
        <w:rPr>
          <w:rFonts w:ascii="Arial" w:hAnsi="Arial" w:cs="Arial"/>
          <w:sz w:val="22"/>
          <w:szCs w:val="22"/>
        </w:rPr>
        <w:fldChar w:fldCharType="separate"/>
      </w:r>
      <w:r w:rsidR="005E7491" w:rsidRPr="00CA23B0">
        <w:rPr>
          <w:rFonts w:ascii="Arial" w:hAnsi="Arial" w:cs="Arial"/>
          <w:noProof/>
          <w:sz w:val="22"/>
          <w:szCs w:val="22"/>
        </w:rPr>
        <w:t>(IAEA, 2015a)</w:t>
      </w:r>
      <w:r w:rsidR="004D5D42" w:rsidRPr="00CA23B0">
        <w:rPr>
          <w:rFonts w:ascii="Arial" w:hAnsi="Arial" w:cs="Arial"/>
          <w:sz w:val="22"/>
          <w:szCs w:val="22"/>
        </w:rPr>
        <w:fldChar w:fldCharType="end"/>
      </w:r>
      <w:r w:rsidR="00326384" w:rsidRPr="00CA23B0">
        <w:rPr>
          <w:rFonts w:ascii="Arial" w:hAnsi="Arial" w:cs="Arial"/>
          <w:sz w:val="22"/>
          <w:szCs w:val="22"/>
        </w:rPr>
        <w:t xml:space="preserve"> </w:t>
      </w:r>
      <w:r w:rsidR="00473C17" w:rsidRPr="00CA23B0">
        <w:rPr>
          <w:rFonts w:ascii="Arial" w:hAnsi="Arial" w:cs="Arial"/>
          <w:sz w:val="22"/>
          <w:szCs w:val="22"/>
        </w:rPr>
        <w:t xml:space="preserve">The </w:t>
      </w:r>
      <w:r w:rsidR="003557C7" w:rsidRPr="00CA23B0">
        <w:rPr>
          <w:rFonts w:ascii="Arial" w:hAnsi="Arial" w:cs="Arial"/>
          <w:sz w:val="22"/>
          <w:szCs w:val="22"/>
        </w:rPr>
        <w:t>African Regional Cooperative Agreement for Research, Development and Training Related to Nuclear Science and Technology (AFRA)</w:t>
      </w:r>
      <w:r w:rsidR="00473C17" w:rsidRPr="00CA23B0">
        <w:rPr>
          <w:rFonts w:ascii="Arial" w:hAnsi="Arial" w:cs="Arial"/>
          <w:sz w:val="22"/>
          <w:szCs w:val="22"/>
        </w:rPr>
        <w:t xml:space="preserve"> agreement</w:t>
      </w:r>
      <w:r w:rsidR="008A660D" w:rsidRPr="00CA23B0">
        <w:rPr>
          <w:rFonts w:ascii="Arial" w:hAnsi="Arial" w:cs="Arial"/>
          <w:sz w:val="22"/>
          <w:szCs w:val="22"/>
        </w:rPr>
        <w:t xml:space="preserve">, in cooperation with the </w:t>
      </w:r>
      <w:r w:rsidR="006524BB" w:rsidRPr="00CA23B0">
        <w:rPr>
          <w:rFonts w:ascii="Arial" w:hAnsi="Arial" w:cs="Arial"/>
          <w:sz w:val="22"/>
          <w:szCs w:val="22"/>
        </w:rPr>
        <w:t>International Atomic Energy Agency (</w:t>
      </w:r>
      <w:r w:rsidR="008A660D" w:rsidRPr="00CA23B0">
        <w:rPr>
          <w:rFonts w:ascii="Arial" w:hAnsi="Arial" w:cs="Arial"/>
          <w:sz w:val="22"/>
          <w:szCs w:val="22"/>
        </w:rPr>
        <w:t>IAEA</w:t>
      </w:r>
      <w:r w:rsidR="006524BB" w:rsidRPr="00CA23B0">
        <w:rPr>
          <w:rFonts w:ascii="Arial" w:hAnsi="Arial" w:cs="Arial"/>
          <w:sz w:val="22"/>
          <w:szCs w:val="22"/>
        </w:rPr>
        <w:t>)</w:t>
      </w:r>
      <w:r w:rsidR="008A660D" w:rsidRPr="00CA23B0">
        <w:rPr>
          <w:rFonts w:ascii="Arial" w:hAnsi="Arial" w:cs="Arial"/>
          <w:sz w:val="22"/>
          <w:szCs w:val="22"/>
        </w:rPr>
        <w:t xml:space="preserve"> </w:t>
      </w:r>
      <w:r w:rsidR="000D243E" w:rsidRPr="00CA23B0">
        <w:rPr>
          <w:rFonts w:ascii="Arial" w:hAnsi="Arial" w:cs="Arial"/>
          <w:sz w:val="22"/>
          <w:szCs w:val="22"/>
        </w:rPr>
        <w:t xml:space="preserve">which </w:t>
      </w:r>
      <w:r w:rsidR="008A660D" w:rsidRPr="00CA23B0">
        <w:rPr>
          <w:rFonts w:ascii="Arial" w:hAnsi="Arial" w:cs="Arial"/>
          <w:sz w:val="22"/>
          <w:szCs w:val="22"/>
        </w:rPr>
        <w:t>funds approximately 75% of</w:t>
      </w:r>
      <w:r w:rsidR="000D243E" w:rsidRPr="00CA23B0">
        <w:rPr>
          <w:rFonts w:ascii="Arial" w:hAnsi="Arial" w:cs="Arial"/>
          <w:sz w:val="22"/>
          <w:szCs w:val="22"/>
        </w:rPr>
        <w:t xml:space="preserve"> </w:t>
      </w:r>
      <w:r w:rsidR="008A660D" w:rsidRPr="00CA23B0">
        <w:rPr>
          <w:rFonts w:ascii="Arial" w:hAnsi="Arial" w:cs="Arial"/>
          <w:sz w:val="22"/>
          <w:szCs w:val="22"/>
        </w:rPr>
        <w:t>AFRA</w:t>
      </w:r>
      <w:r w:rsidR="000D243E" w:rsidRPr="00CA23B0">
        <w:rPr>
          <w:rFonts w:ascii="Arial" w:hAnsi="Arial" w:cs="Arial"/>
          <w:sz w:val="22"/>
          <w:szCs w:val="22"/>
        </w:rPr>
        <w:t>’</w:t>
      </w:r>
      <w:r w:rsidR="008A660D" w:rsidRPr="00CA23B0">
        <w:rPr>
          <w:rFonts w:ascii="Arial" w:hAnsi="Arial" w:cs="Arial"/>
          <w:sz w:val="22"/>
          <w:szCs w:val="22"/>
        </w:rPr>
        <w:t xml:space="preserve">s budget, </w:t>
      </w:r>
      <w:r w:rsidR="003557C7" w:rsidRPr="00CA23B0">
        <w:rPr>
          <w:rFonts w:ascii="Arial" w:hAnsi="Arial" w:cs="Arial"/>
          <w:sz w:val="22"/>
          <w:szCs w:val="22"/>
        </w:rPr>
        <w:t xml:space="preserve">provides a framework for </w:t>
      </w:r>
      <w:r w:rsidR="00473C17" w:rsidRPr="00CA23B0">
        <w:rPr>
          <w:rFonts w:ascii="Arial" w:hAnsi="Arial" w:cs="Arial"/>
          <w:sz w:val="22"/>
          <w:szCs w:val="22"/>
        </w:rPr>
        <w:t xml:space="preserve">its 39 </w:t>
      </w:r>
      <w:r w:rsidR="003557C7" w:rsidRPr="00CA23B0">
        <w:rPr>
          <w:rFonts w:ascii="Arial" w:hAnsi="Arial" w:cs="Arial"/>
          <w:sz w:val="22"/>
          <w:szCs w:val="22"/>
        </w:rPr>
        <w:t xml:space="preserve">African Member States to </w:t>
      </w:r>
      <w:r w:rsidR="008A660D" w:rsidRPr="00CA23B0">
        <w:rPr>
          <w:rFonts w:ascii="Arial" w:hAnsi="Arial" w:cs="Arial"/>
          <w:sz w:val="22"/>
          <w:szCs w:val="22"/>
        </w:rPr>
        <w:t>collaborate</w:t>
      </w:r>
      <w:r w:rsidR="00473C17" w:rsidRPr="00CA23B0">
        <w:rPr>
          <w:rFonts w:ascii="Arial" w:hAnsi="Arial" w:cs="Arial"/>
          <w:sz w:val="22"/>
          <w:szCs w:val="22"/>
        </w:rPr>
        <w:t xml:space="preserve"> on</w:t>
      </w:r>
      <w:r w:rsidR="003557C7" w:rsidRPr="00CA23B0">
        <w:rPr>
          <w:rFonts w:ascii="Arial" w:hAnsi="Arial" w:cs="Arial"/>
          <w:sz w:val="22"/>
          <w:szCs w:val="22"/>
        </w:rPr>
        <w:t xml:space="preserve"> programs and projects focused on the</w:t>
      </w:r>
      <w:r w:rsidR="008A660D" w:rsidRPr="00CA23B0">
        <w:rPr>
          <w:rFonts w:ascii="Arial" w:hAnsi="Arial" w:cs="Arial"/>
          <w:sz w:val="22"/>
          <w:szCs w:val="22"/>
        </w:rPr>
        <w:t>ir</w:t>
      </w:r>
      <w:r w:rsidR="003557C7" w:rsidRPr="00CA23B0">
        <w:rPr>
          <w:rFonts w:ascii="Arial" w:hAnsi="Arial" w:cs="Arial"/>
          <w:sz w:val="22"/>
          <w:szCs w:val="22"/>
        </w:rPr>
        <w:t xml:space="preserve"> specific shared needs</w:t>
      </w:r>
      <w:r w:rsidR="000D243E" w:rsidRPr="00CA23B0">
        <w:rPr>
          <w:rFonts w:ascii="Arial" w:hAnsi="Arial" w:cs="Arial"/>
          <w:sz w:val="22"/>
          <w:szCs w:val="22"/>
        </w:rPr>
        <w:t xml:space="preserve">. </w:t>
      </w:r>
      <w:r w:rsidR="003557C7" w:rsidRPr="00CA23B0">
        <w:rPr>
          <w:rFonts w:ascii="Arial" w:hAnsi="Arial" w:cs="Arial"/>
          <w:sz w:val="22"/>
          <w:szCs w:val="22"/>
        </w:rPr>
        <w:t xml:space="preserve"> </w:t>
      </w:r>
      <w:r w:rsidR="00473C17" w:rsidRPr="00CA23B0">
        <w:rPr>
          <w:rFonts w:ascii="Arial" w:hAnsi="Arial" w:cs="Arial"/>
          <w:sz w:val="22"/>
          <w:szCs w:val="22"/>
        </w:rPr>
        <w:t xml:space="preserve">AFRA described significant barriers to improving access to nuclear science and technology including lack of </w:t>
      </w:r>
      <w:r w:rsidR="008A660D" w:rsidRPr="00CA23B0">
        <w:rPr>
          <w:rFonts w:ascii="Arial" w:hAnsi="Arial" w:cs="Arial"/>
          <w:sz w:val="22"/>
          <w:szCs w:val="22"/>
        </w:rPr>
        <w:t>adequately</w:t>
      </w:r>
      <w:r w:rsidR="00473C17" w:rsidRPr="00CA23B0">
        <w:rPr>
          <w:rFonts w:ascii="Arial" w:hAnsi="Arial" w:cs="Arial"/>
          <w:sz w:val="22"/>
          <w:szCs w:val="22"/>
        </w:rPr>
        <w:t xml:space="preserve"> skilled and trained personnel</w:t>
      </w:r>
      <w:r w:rsidR="00473C17" w:rsidRPr="00CA23B0">
        <w:rPr>
          <w:rStyle w:val="Emphasis"/>
          <w:rFonts w:ascii="Arial" w:hAnsi="Arial" w:cs="Arial"/>
          <w:bCs/>
          <w:i w:val="0"/>
          <w:sz w:val="22"/>
          <w:szCs w:val="22"/>
        </w:rPr>
        <w:t xml:space="preserve"> and lack of basic nuclear infrastructure in some member states.  However, AFRA did identify a number of </w:t>
      </w:r>
      <w:r w:rsidR="008A660D" w:rsidRPr="00CA23B0">
        <w:rPr>
          <w:rStyle w:val="Emphasis"/>
          <w:rFonts w:ascii="Arial" w:hAnsi="Arial" w:cs="Arial"/>
          <w:bCs/>
          <w:i w:val="0"/>
          <w:sz w:val="22"/>
          <w:szCs w:val="22"/>
        </w:rPr>
        <w:t xml:space="preserve">positive points such as local and international collaborations; implementing AFRA best practices in the region; and African stakeholders </w:t>
      </w:r>
      <w:r w:rsidR="008A660D" w:rsidRPr="00CA23B0">
        <w:rPr>
          <w:rFonts w:ascii="Arial" w:hAnsi="Arial" w:cs="Arial"/>
          <w:sz w:val="22"/>
          <w:szCs w:val="22"/>
        </w:rPr>
        <w:t>focusing on enlarging the scope and sustainability of a number of nuclear programs.</w:t>
      </w:r>
      <w:r w:rsidR="008A660D" w:rsidRPr="00CA23B0">
        <w:rPr>
          <w:rFonts w:ascii="Arial" w:hAnsi="Arial" w:cs="Arial"/>
          <w:sz w:val="22"/>
          <w:szCs w:val="22"/>
        </w:rPr>
        <w:fldChar w:fldCharType="begin"/>
      </w:r>
      <w:r w:rsidR="008A660D" w:rsidRPr="00CA23B0">
        <w:rPr>
          <w:rFonts w:ascii="Arial" w:hAnsi="Arial" w:cs="Arial"/>
          <w:sz w:val="22"/>
          <w:szCs w:val="22"/>
        </w:rPr>
        <w:instrText xml:space="preserve"> ADDIN EN.CITE &lt;EndNote&gt;&lt;Cite&gt;&lt;Author&gt;AFRA&lt;/Author&gt;&lt;Year&gt;2013&lt;/Year&gt;&lt;RecNum&gt;659&lt;/RecNum&gt;&lt;DisplayText&gt;(AFRA, 2013)&lt;/DisplayText&gt;&lt;record&gt;&lt;rec-number&gt;659&lt;/rec-number&gt;&lt;foreign-keys&gt;&lt;key app="EN" db-id="eaaxvsw0pdzd0me2d5cvpzrmtxff5vpaw9xf" timestamp="1446596940"&gt;659&lt;/key&gt;&lt;/foreign-keys&gt;&lt;ref-type name="Web Page"&gt;12&lt;/ref-type&gt;&lt;contributors&gt;&lt;authors&gt;&lt;author&gt;AFRA&lt;/author&gt;&lt;/authors&gt;&lt;/contributors&gt;&lt;titles&gt;&lt;title&gt;The African Regional Cooperative Agreement for Research, Development and Training Related to Nuclear Science and Technology (AFRA). Available at:  http://www.afra-iaea.org.dz/&lt;/title&gt;&lt;/titles&gt;&lt;number&gt;11/3/2015&lt;/number&gt;&lt;dates&gt;&lt;year&gt;2013&lt;/year&gt;&lt;/dates&gt;&lt;pub-location&gt;Algiers, Algeria&lt;/pub-location&gt;&lt;urls&gt;&lt;/urls&gt;&lt;/record&gt;&lt;/Cite&gt;&lt;/EndNote&gt;</w:instrText>
      </w:r>
      <w:r w:rsidR="008A660D" w:rsidRPr="00CA23B0">
        <w:rPr>
          <w:rFonts w:ascii="Arial" w:hAnsi="Arial" w:cs="Arial"/>
          <w:sz w:val="22"/>
          <w:szCs w:val="22"/>
        </w:rPr>
        <w:fldChar w:fldCharType="separate"/>
      </w:r>
      <w:r w:rsidR="008A660D" w:rsidRPr="00CA23B0">
        <w:rPr>
          <w:rFonts w:ascii="Arial" w:hAnsi="Arial" w:cs="Arial"/>
          <w:noProof/>
          <w:sz w:val="22"/>
          <w:szCs w:val="22"/>
        </w:rPr>
        <w:t>(AFRA, 2013)</w:t>
      </w:r>
      <w:r w:rsidR="008A660D" w:rsidRPr="00CA23B0">
        <w:rPr>
          <w:rFonts w:ascii="Arial" w:hAnsi="Arial" w:cs="Arial"/>
          <w:sz w:val="22"/>
          <w:szCs w:val="22"/>
        </w:rPr>
        <w:fldChar w:fldCharType="end"/>
      </w:r>
    </w:p>
    <w:p w14:paraId="64AC773E" w14:textId="13B87EBF" w:rsidR="003557C7" w:rsidRPr="00CA23B0" w:rsidRDefault="00704102" w:rsidP="00322894">
      <w:pPr>
        <w:spacing w:after="0"/>
        <w:ind w:firstLine="720"/>
        <w:rPr>
          <w:rFonts w:ascii="Arial" w:hAnsi="Arial" w:cs="Arial"/>
        </w:rPr>
      </w:pPr>
      <w:r w:rsidRPr="00CA23B0">
        <w:rPr>
          <w:rFonts w:ascii="Arial" w:hAnsi="Arial" w:cs="Arial"/>
        </w:rPr>
        <w:t xml:space="preserve">A recent review of the status of radiotherapy </w:t>
      </w:r>
      <w:r w:rsidR="00D22F52" w:rsidRPr="00CA23B0">
        <w:rPr>
          <w:rFonts w:ascii="Arial" w:hAnsi="Arial" w:cs="Arial"/>
        </w:rPr>
        <w:t>in Africa</w:t>
      </w:r>
      <w:r w:rsidR="004D55A2" w:rsidRPr="00CA23B0">
        <w:rPr>
          <w:rFonts w:ascii="Arial" w:hAnsi="Arial" w:cs="Arial"/>
        </w:rPr>
        <w:t xml:space="preserve"> </w:t>
      </w:r>
      <w:r w:rsidR="001A0ECB">
        <w:rPr>
          <w:rFonts w:ascii="Arial" w:hAnsi="Arial" w:cs="Arial"/>
        </w:rPr>
        <w:t>examined</w:t>
      </w:r>
      <w:r w:rsidR="001A0ECB" w:rsidRPr="00CA23B0">
        <w:rPr>
          <w:rFonts w:ascii="Arial" w:hAnsi="Arial" w:cs="Arial"/>
        </w:rPr>
        <w:t xml:space="preserve"> </w:t>
      </w:r>
      <w:r w:rsidR="000D243E" w:rsidRPr="00CA23B0">
        <w:rPr>
          <w:rFonts w:ascii="Arial" w:hAnsi="Arial" w:cs="Arial"/>
        </w:rPr>
        <w:t>the Directory of Radiotherapy Centers (DIRAC)</w:t>
      </w:r>
      <w:r w:rsidR="006524BB" w:rsidRPr="00CA23B0">
        <w:rPr>
          <w:rFonts w:ascii="Arial" w:hAnsi="Arial" w:cs="Arial"/>
        </w:rPr>
        <w:t xml:space="preserve">, </w:t>
      </w:r>
      <w:r w:rsidR="004D55A2" w:rsidRPr="00CA23B0">
        <w:rPr>
          <w:rFonts w:ascii="Arial" w:hAnsi="Arial" w:cs="Arial"/>
        </w:rPr>
        <w:t xml:space="preserve">a database </w:t>
      </w:r>
      <w:r w:rsidR="0094004C" w:rsidRPr="00CA23B0">
        <w:rPr>
          <w:rFonts w:ascii="Arial" w:hAnsi="Arial" w:cs="Arial"/>
        </w:rPr>
        <w:t>by</w:t>
      </w:r>
      <w:r w:rsidRPr="00CA23B0">
        <w:rPr>
          <w:rFonts w:ascii="Arial" w:hAnsi="Arial" w:cs="Arial"/>
        </w:rPr>
        <w:t xml:space="preserve"> </w:t>
      </w:r>
      <w:r w:rsidR="0094004C" w:rsidRPr="00CA23B0">
        <w:rPr>
          <w:rFonts w:ascii="Arial" w:hAnsi="Arial" w:cs="Arial"/>
        </w:rPr>
        <w:t>the</w:t>
      </w:r>
      <w:r w:rsidRPr="00CA23B0">
        <w:rPr>
          <w:rFonts w:ascii="Arial" w:hAnsi="Arial" w:cs="Arial"/>
        </w:rPr>
        <w:t xml:space="preserve"> </w:t>
      </w:r>
      <w:r w:rsidR="0094004C" w:rsidRPr="00CA23B0">
        <w:rPr>
          <w:rFonts w:ascii="Arial" w:hAnsi="Arial" w:cs="Arial"/>
        </w:rPr>
        <w:t xml:space="preserve">IAEA, </w:t>
      </w:r>
      <w:r w:rsidR="004D55A2" w:rsidRPr="00CA23B0">
        <w:rPr>
          <w:rFonts w:ascii="Arial" w:hAnsi="Arial" w:cs="Arial"/>
        </w:rPr>
        <w:t xml:space="preserve">which </w:t>
      </w:r>
      <w:r w:rsidR="006524BB" w:rsidRPr="00CA23B0">
        <w:rPr>
          <w:rFonts w:ascii="Arial" w:hAnsi="Arial" w:cs="Arial"/>
        </w:rPr>
        <w:t>is</w:t>
      </w:r>
      <w:r w:rsidR="000D243E" w:rsidRPr="00CA23B0">
        <w:rPr>
          <w:rFonts w:ascii="Arial" w:hAnsi="Arial" w:cs="Arial"/>
        </w:rPr>
        <w:t xml:space="preserve"> </w:t>
      </w:r>
      <w:r w:rsidR="0094004C" w:rsidRPr="00CA23B0">
        <w:rPr>
          <w:rFonts w:ascii="Arial" w:hAnsi="Arial" w:cs="Arial"/>
        </w:rPr>
        <w:t xml:space="preserve">estimated to include 90% of existing radiotherapy facilities worldwide, </w:t>
      </w:r>
      <w:r w:rsidR="006524BB" w:rsidRPr="00CA23B0">
        <w:rPr>
          <w:rFonts w:ascii="Arial" w:hAnsi="Arial" w:cs="Arial"/>
        </w:rPr>
        <w:t xml:space="preserve">and </w:t>
      </w:r>
      <w:r w:rsidR="0094004C" w:rsidRPr="00CA23B0">
        <w:rPr>
          <w:rFonts w:ascii="Arial" w:hAnsi="Arial" w:cs="Arial"/>
        </w:rPr>
        <w:t xml:space="preserve">contains information about external beam radiotherapy, brachytherapy, dosimetry, ancillary equipment, and </w:t>
      </w:r>
      <w:r w:rsidR="004D55A2" w:rsidRPr="00CA23B0">
        <w:rPr>
          <w:rFonts w:ascii="Arial" w:hAnsi="Arial" w:cs="Arial"/>
        </w:rPr>
        <w:t xml:space="preserve">trained </w:t>
      </w:r>
      <w:r w:rsidR="0094004C" w:rsidRPr="00CA23B0">
        <w:rPr>
          <w:rFonts w:ascii="Arial" w:hAnsi="Arial" w:cs="Arial"/>
        </w:rPr>
        <w:t>personnel</w:t>
      </w:r>
      <w:r w:rsidR="000D243E" w:rsidRPr="00CA23B0">
        <w:rPr>
          <w:rFonts w:ascii="Arial" w:hAnsi="Arial" w:cs="Arial"/>
        </w:rPr>
        <w:t xml:space="preserve">. </w:t>
      </w:r>
      <w:r w:rsidRPr="00CA23B0">
        <w:rPr>
          <w:rFonts w:ascii="Arial" w:hAnsi="Arial" w:cs="Arial"/>
        </w:rPr>
        <w:t xml:space="preserve"> </w:t>
      </w:r>
      <w:r w:rsidR="0094004C" w:rsidRPr="00CA23B0">
        <w:rPr>
          <w:rFonts w:ascii="Arial" w:hAnsi="Arial" w:cs="Arial"/>
        </w:rPr>
        <w:t xml:space="preserve">The review was a longitudinal assessment of the state </w:t>
      </w:r>
      <w:r w:rsidR="00D22F52" w:rsidRPr="00CA23B0">
        <w:rPr>
          <w:rFonts w:ascii="Arial" w:hAnsi="Arial" w:cs="Arial"/>
        </w:rPr>
        <w:t xml:space="preserve">of radiation </w:t>
      </w:r>
      <w:r w:rsidR="00D22F52" w:rsidRPr="00CA23B0">
        <w:rPr>
          <w:rFonts w:ascii="Arial" w:hAnsi="Arial" w:cs="Arial"/>
        </w:rPr>
        <w:lastRenderedPageBreak/>
        <w:t xml:space="preserve">oncology resources in </w:t>
      </w:r>
      <w:r w:rsidR="0094004C" w:rsidRPr="00CA23B0">
        <w:rPr>
          <w:rFonts w:ascii="Arial" w:hAnsi="Arial" w:cs="Arial"/>
        </w:rPr>
        <w:t>from 2002-2012</w:t>
      </w:r>
      <w:r w:rsidR="000D243E" w:rsidRPr="00CA23B0">
        <w:rPr>
          <w:rFonts w:ascii="Arial" w:hAnsi="Arial" w:cs="Arial"/>
        </w:rPr>
        <w:t xml:space="preserve">, and </w:t>
      </w:r>
      <w:r w:rsidR="0010265C" w:rsidRPr="00CA23B0">
        <w:rPr>
          <w:rFonts w:ascii="Arial" w:hAnsi="Arial" w:cs="Arial"/>
        </w:rPr>
        <w:t xml:space="preserve">found a direct correlation between gross national income per </w:t>
      </w:r>
      <w:r w:rsidR="000D243E" w:rsidRPr="00CA23B0">
        <w:rPr>
          <w:rFonts w:ascii="Arial" w:hAnsi="Arial" w:cs="Arial"/>
        </w:rPr>
        <w:t xml:space="preserve">capita, </w:t>
      </w:r>
      <w:r w:rsidR="0010265C" w:rsidRPr="00CA23B0">
        <w:rPr>
          <w:rFonts w:ascii="Arial" w:hAnsi="Arial" w:cs="Arial"/>
        </w:rPr>
        <w:t xml:space="preserve"> and average number of </w:t>
      </w:r>
      <w:proofErr w:type="spellStart"/>
      <w:r w:rsidR="0010265C" w:rsidRPr="00CA23B0">
        <w:rPr>
          <w:rFonts w:ascii="Arial" w:hAnsi="Arial" w:cs="Arial"/>
        </w:rPr>
        <w:t>teletherapy</w:t>
      </w:r>
      <w:proofErr w:type="spellEnd"/>
      <w:r w:rsidR="0010265C" w:rsidRPr="00CA23B0">
        <w:rPr>
          <w:rFonts w:ascii="Arial" w:hAnsi="Arial" w:cs="Arial"/>
        </w:rPr>
        <w:t xml:space="preserve"> machines per million population: </w:t>
      </w:r>
      <w:r w:rsidR="00D22F52" w:rsidRPr="00CA23B0">
        <w:rPr>
          <w:rFonts w:ascii="Arial" w:hAnsi="Arial" w:cs="Arial"/>
        </w:rPr>
        <w:t>8</w:t>
      </w:r>
      <w:r w:rsidR="000D243E" w:rsidRPr="00CA23B0">
        <w:rPr>
          <w:rFonts w:ascii="Arial" w:hAnsi="Arial" w:cs="Arial"/>
        </w:rPr>
        <w:t>.</w:t>
      </w:r>
      <w:r w:rsidR="00D22F52" w:rsidRPr="00CA23B0">
        <w:rPr>
          <w:rFonts w:ascii="Arial" w:hAnsi="Arial" w:cs="Arial"/>
        </w:rPr>
        <w:t>6</w:t>
      </w:r>
      <w:r w:rsidR="003557C7" w:rsidRPr="00CA23B0">
        <w:rPr>
          <w:rFonts w:ascii="Arial" w:hAnsi="Arial" w:cs="Arial"/>
        </w:rPr>
        <w:t>/10</w:t>
      </w:r>
      <w:r w:rsidR="003557C7" w:rsidRPr="00CA23B0">
        <w:rPr>
          <w:rFonts w:ascii="Arial" w:hAnsi="Arial" w:cs="Arial"/>
          <w:vertAlign w:val="superscript"/>
        </w:rPr>
        <w:t>6</w:t>
      </w:r>
      <w:r w:rsidR="003557C7" w:rsidRPr="00CA23B0">
        <w:rPr>
          <w:rFonts w:ascii="Arial" w:hAnsi="Arial" w:cs="Arial"/>
        </w:rPr>
        <w:t xml:space="preserve"> population</w:t>
      </w:r>
      <w:r w:rsidR="00D22F52" w:rsidRPr="00CA23B0">
        <w:rPr>
          <w:rFonts w:ascii="Arial" w:hAnsi="Arial" w:cs="Arial"/>
        </w:rPr>
        <w:t xml:space="preserve"> for high-income countries</w:t>
      </w:r>
      <w:r w:rsidR="0010265C" w:rsidRPr="00CA23B0">
        <w:rPr>
          <w:rFonts w:ascii="Arial" w:hAnsi="Arial" w:cs="Arial"/>
        </w:rPr>
        <w:t>;</w:t>
      </w:r>
      <w:r w:rsidR="00D22F52" w:rsidRPr="00CA23B0">
        <w:rPr>
          <w:rFonts w:ascii="Arial" w:hAnsi="Arial" w:cs="Arial"/>
        </w:rPr>
        <w:t xml:space="preserve"> 1</w:t>
      </w:r>
      <w:r w:rsidR="000D243E" w:rsidRPr="00CA23B0">
        <w:rPr>
          <w:rFonts w:ascii="Arial" w:hAnsi="Arial" w:cs="Arial"/>
        </w:rPr>
        <w:t>.</w:t>
      </w:r>
      <w:r w:rsidR="00D22F52" w:rsidRPr="00CA23B0">
        <w:rPr>
          <w:rFonts w:ascii="Arial" w:hAnsi="Arial" w:cs="Arial"/>
        </w:rPr>
        <w:t>6 for upper-middle-income countries, 0</w:t>
      </w:r>
      <w:r w:rsidR="000D243E" w:rsidRPr="00CA23B0">
        <w:rPr>
          <w:rFonts w:ascii="Arial" w:hAnsi="Arial" w:cs="Arial"/>
        </w:rPr>
        <w:t>.</w:t>
      </w:r>
      <w:r w:rsidR="00D22F52" w:rsidRPr="00CA23B0">
        <w:rPr>
          <w:rFonts w:ascii="Arial" w:hAnsi="Arial" w:cs="Arial"/>
        </w:rPr>
        <w:t>71 for lower-middle-income countries</w:t>
      </w:r>
      <w:r w:rsidR="0010265C" w:rsidRPr="00CA23B0">
        <w:rPr>
          <w:rFonts w:ascii="Arial" w:hAnsi="Arial" w:cs="Arial"/>
        </w:rPr>
        <w:t>;</w:t>
      </w:r>
      <w:r w:rsidR="00D22F52" w:rsidRPr="00CA23B0">
        <w:rPr>
          <w:rFonts w:ascii="Arial" w:hAnsi="Arial" w:cs="Arial"/>
        </w:rPr>
        <w:t xml:space="preserve"> and 0</w:t>
      </w:r>
      <w:r w:rsidR="000D243E" w:rsidRPr="00CA23B0">
        <w:rPr>
          <w:rFonts w:ascii="Arial" w:hAnsi="Arial" w:cs="Arial"/>
        </w:rPr>
        <w:t>.</w:t>
      </w:r>
      <w:r w:rsidR="00D22F52" w:rsidRPr="00CA23B0">
        <w:rPr>
          <w:rFonts w:ascii="Arial" w:hAnsi="Arial" w:cs="Arial"/>
        </w:rPr>
        <w:t>21 for low-income countries</w:t>
      </w:r>
      <w:r w:rsidR="0010265C" w:rsidRPr="00CA23B0">
        <w:rPr>
          <w:rFonts w:ascii="Arial" w:hAnsi="Arial" w:cs="Arial"/>
        </w:rPr>
        <w:t xml:space="preserve">. </w:t>
      </w:r>
      <w:r w:rsidR="00D22F52" w:rsidRPr="00CA23B0">
        <w:rPr>
          <w:rFonts w:ascii="Arial" w:hAnsi="Arial" w:cs="Arial"/>
        </w:rPr>
        <w:t xml:space="preserve"> </w:t>
      </w:r>
      <w:r w:rsidR="0010265C" w:rsidRPr="00CA23B0">
        <w:rPr>
          <w:rFonts w:ascii="Arial" w:hAnsi="Arial" w:cs="Arial"/>
        </w:rPr>
        <w:t xml:space="preserve">The 160 </w:t>
      </w:r>
      <w:r w:rsidR="00D22F52" w:rsidRPr="009C47C7">
        <w:rPr>
          <w:rFonts w:ascii="Arial" w:hAnsi="Arial" w:cs="Arial"/>
        </w:rPr>
        <w:t>radiotherapy cent</w:t>
      </w:r>
      <w:r w:rsidR="0010265C" w:rsidRPr="009C47C7">
        <w:rPr>
          <w:rFonts w:ascii="Arial" w:hAnsi="Arial" w:cs="Arial"/>
        </w:rPr>
        <w:t>er</w:t>
      </w:r>
      <w:r w:rsidR="00D22F52" w:rsidRPr="009C47C7">
        <w:rPr>
          <w:rFonts w:ascii="Arial" w:hAnsi="Arial" w:cs="Arial"/>
        </w:rPr>
        <w:t xml:space="preserve">s </w:t>
      </w:r>
      <w:r w:rsidR="0010265C" w:rsidRPr="009C47C7">
        <w:rPr>
          <w:rFonts w:ascii="Arial" w:hAnsi="Arial" w:cs="Arial"/>
        </w:rPr>
        <w:t>in Africa have</w:t>
      </w:r>
      <w:r w:rsidR="00D22F52" w:rsidRPr="009C47C7">
        <w:rPr>
          <w:rFonts w:ascii="Arial" w:hAnsi="Arial" w:cs="Arial"/>
        </w:rPr>
        <w:t xml:space="preserve"> 277 radiotherapy machines (88 cobalt</w:t>
      </w:r>
      <w:r w:rsidR="00D22F52" w:rsidRPr="009C47C7">
        <w:rPr>
          <w:rFonts w:ascii="Arial" w:hAnsi="Arial" w:cs="Arial"/>
          <w:vertAlign w:val="superscript"/>
        </w:rPr>
        <w:t>60</w:t>
      </w:r>
      <w:r w:rsidR="00D22F52" w:rsidRPr="009C47C7">
        <w:rPr>
          <w:rFonts w:ascii="Arial" w:hAnsi="Arial" w:cs="Arial"/>
        </w:rPr>
        <w:t xml:space="preserve"> units and 189 linear accelerators). </w:t>
      </w:r>
      <w:r w:rsidR="000D243E" w:rsidRPr="009C47C7">
        <w:rPr>
          <w:rFonts w:ascii="Arial" w:hAnsi="Arial" w:cs="Arial"/>
        </w:rPr>
        <w:t xml:space="preserve">However </w:t>
      </w:r>
      <w:r w:rsidR="0010265C" w:rsidRPr="009C47C7">
        <w:rPr>
          <w:rFonts w:ascii="Arial" w:hAnsi="Arial" w:cs="Arial"/>
        </w:rPr>
        <w:t>the majority of the machines were located in South Africa (33%) and Egypt (27%), and</w:t>
      </w:r>
      <w:r w:rsidR="00D22F52" w:rsidRPr="009C47C7">
        <w:rPr>
          <w:rFonts w:ascii="Arial" w:hAnsi="Arial" w:cs="Arial"/>
        </w:rPr>
        <w:t xml:space="preserve"> </w:t>
      </w:r>
      <w:r w:rsidR="0010265C" w:rsidRPr="009C47C7">
        <w:rPr>
          <w:rFonts w:ascii="Arial" w:hAnsi="Arial" w:cs="Arial"/>
        </w:rPr>
        <w:t>approx.</w:t>
      </w:r>
      <w:r w:rsidR="00D22F52" w:rsidRPr="009C47C7">
        <w:rPr>
          <w:rFonts w:ascii="Arial" w:hAnsi="Arial" w:cs="Arial"/>
        </w:rPr>
        <w:t xml:space="preserve"> 20% of the </w:t>
      </w:r>
      <w:r w:rsidR="0010265C" w:rsidRPr="009C47C7">
        <w:rPr>
          <w:rFonts w:ascii="Arial" w:hAnsi="Arial" w:cs="Arial"/>
        </w:rPr>
        <w:t xml:space="preserve">African </w:t>
      </w:r>
      <w:r w:rsidR="00D22F52" w:rsidRPr="009C47C7">
        <w:rPr>
          <w:rFonts w:ascii="Arial" w:hAnsi="Arial" w:cs="Arial"/>
        </w:rPr>
        <w:t xml:space="preserve">population live in one of the 29 countries that do not have any </w:t>
      </w:r>
      <w:proofErr w:type="spellStart"/>
      <w:r w:rsidR="00D22F52" w:rsidRPr="009C47C7">
        <w:rPr>
          <w:rFonts w:ascii="Arial" w:hAnsi="Arial" w:cs="Arial"/>
        </w:rPr>
        <w:t>teletherapy</w:t>
      </w:r>
      <w:proofErr w:type="spellEnd"/>
      <w:r w:rsidR="00D22F52" w:rsidRPr="009C47C7">
        <w:rPr>
          <w:rFonts w:ascii="Arial" w:hAnsi="Arial" w:cs="Arial"/>
        </w:rPr>
        <w:t xml:space="preserve"> facilities</w:t>
      </w:r>
      <w:r w:rsidR="000D243E" w:rsidRPr="009C47C7">
        <w:rPr>
          <w:rFonts w:ascii="Arial" w:hAnsi="Arial" w:cs="Arial"/>
        </w:rPr>
        <w:t xml:space="preserve"> (Table </w:t>
      </w:r>
      <w:r w:rsidR="001C2904" w:rsidRPr="009C47C7">
        <w:rPr>
          <w:rFonts w:ascii="Arial" w:hAnsi="Arial" w:cs="Arial"/>
        </w:rPr>
        <w:t>1</w:t>
      </w:r>
      <w:r w:rsidR="000D243E" w:rsidRPr="009C47C7">
        <w:rPr>
          <w:rFonts w:ascii="Arial" w:hAnsi="Arial" w:cs="Arial"/>
        </w:rPr>
        <w:t xml:space="preserve">). </w:t>
      </w:r>
      <w:r w:rsidR="000D243E" w:rsidRPr="009C47C7">
        <w:rPr>
          <w:rFonts w:ascii="Arial" w:hAnsi="Arial" w:cs="Arial"/>
        </w:rPr>
        <w:fldChar w:fldCharType="begin">
          <w:fldData xml:space="preserve">PEVuZE5vdGU+PENpdGU+PEF1dGhvcj5BYmRlbC1XYWhhYjwvQXV0aG9yPjxZZWFyPjIwMTM8L1ll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</w:fldData>
        </w:fldChar>
      </w:r>
      <w:r w:rsidR="00322894" w:rsidRPr="009C47C7">
        <w:rPr>
          <w:rFonts w:ascii="Arial" w:hAnsi="Arial" w:cs="Arial"/>
        </w:rPr>
        <w:instrText xml:space="preserve"> ADDIN EN.CITE </w:instrText>
      </w:r>
      <w:r w:rsidR="00322894" w:rsidRPr="009C47C7">
        <w:rPr>
          <w:rFonts w:ascii="Arial" w:hAnsi="Arial" w:cs="Arial"/>
        </w:rPr>
        <w:fldChar w:fldCharType="begin">
          <w:fldData xml:space="preserve">PEVuZE5vdGU+PENpdGU+PEF1dGhvcj5BYmRlbC1XYWhhYjwvQXV0aG9yPjxZZWFyPjIwMTM8L1ll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</w:fldData>
        </w:fldChar>
      </w:r>
      <w:r w:rsidR="00322894" w:rsidRPr="009C47C7">
        <w:rPr>
          <w:rFonts w:ascii="Arial" w:hAnsi="Arial" w:cs="Arial"/>
        </w:rPr>
        <w:instrText xml:space="preserve"> ADDIN EN.CITE.DATA </w:instrText>
      </w:r>
      <w:r w:rsidR="00322894" w:rsidRPr="009C47C7">
        <w:rPr>
          <w:rFonts w:ascii="Arial" w:hAnsi="Arial" w:cs="Arial"/>
        </w:rPr>
      </w:r>
      <w:r w:rsidR="00322894" w:rsidRPr="009C47C7">
        <w:rPr>
          <w:rFonts w:ascii="Arial" w:hAnsi="Arial" w:cs="Arial"/>
        </w:rPr>
        <w:fldChar w:fldCharType="end"/>
      </w:r>
      <w:r w:rsidR="000D243E" w:rsidRPr="009C47C7">
        <w:rPr>
          <w:rFonts w:ascii="Arial" w:hAnsi="Arial" w:cs="Arial"/>
        </w:rPr>
      </w:r>
      <w:r w:rsidR="000D243E" w:rsidRPr="009C47C7">
        <w:rPr>
          <w:rFonts w:ascii="Arial" w:hAnsi="Arial" w:cs="Arial"/>
        </w:rPr>
        <w:fldChar w:fldCharType="separate"/>
      </w:r>
      <w:r w:rsidR="00322894" w:rsidRPr="009C47C7">
        <w:rPr>
          <w:rFonts w:ascii="Arial" w:hAnsi="Arial" w:cs="Arial"/>
          <w:noProof/>
        </w:rPr>
        <w:t>(Abdel-Wahab et al., 2013; Grover et al., 2015)</w:t>
      </w:r>
      <w:r w:rsidR="000D243E" w:rsidRPr="009C47C7">
        <w:rPr>
          <w:rFonts w:ascii="Arial" w:hAnsi="Arial" w:cs="Arial"/>
        </w:rPr>
        <w:fldChar w:fldCharType="end"/>
      </w:r>
    </w:p>
    <w:p w14:paraId="1E7ABD63" w14:textId="7212ABD7" w:rsidR="00845D84" w:rsidRPr="00CA23B0" w:rsidRDefault="00845D84" w:rsidP="005074D1">
      <w:pPr>
        <w:ind w:firstLine="720"/>
        <w:rPr>
          <w:rFonts w:ascii="Arial" w:hAnsi="Arial" w:cs="Arial"/>
        </w:rPr>
      </w:pPr>
      <w:bookmarkStart w:id="54" w:name="_Toc434579722"/>
      <w:r w:rsidRPr="00CA23B0">
        <w:rPr>
          <w:rFonts w:ascii="Arial" w:hAnsi="Arial" w:cs="Arial"/>
        </w:rPr>
        <w:t xml:space="preserve">A 2011 paper </w:t>
      </w:r>
      <w:r w:rsidR="00EA36E9" w:rsidRPr="00CA23B0">
        <w:rPr>
          <w:rFonts w:ascii="Arial" w:hAnsi="Arial" w:cs="Arial"/>
        </w:rPr>
        <w:t xml:space="preserve"> arising from the International Conference on Advances in Radiation Oncology </w:t>
      </w:r>
      <w:r w:rsidR="00EA36E9" w:rsidRPr="00CA23B0">
        <w:rPr>
          <w:rFonts w:ascii="Arial" w:hAnsi="Arial" w:cs="Arial"/>
        </w:rPr>
        <w:fldChar w:fldCharType="begin"/>
      </w:r>
      <w:r w:rsidR="00EA36E9" w:rsidRPr="00CA23B0">
        <w:rPr>
          <w:rFonts w:ascii="Arial" w:hAnsi="Arial" w:cs="Arial"/>
        </w:rPr>
        <w:instrText xml:space="preserve"> ADDIN EN.CITE &lt;EndNote&gt;&lt;Cite&gt;&lt;Author&gt;Salminen&lt;/Author&gt;&lt;Year&gt;2011&lt;/Year&gt;&lt;RecNum&gt;677&lt;/RecNum&gt;&lt;DisplayText&gt;(Salminen et al., 2011)&lt;/DisplayText&gt;&lt;record&gt;&lt;rec-number&gt;677&lt;/rec-number&gt;&lt;foreign-keys&gt;&lt;key app="EN" db-id="eaaxvsw0pdzd0me2d5cvpzrmtxff5vpaw9xf" timestamp="1446761031"&gt;677&lt;/key&gt;&lt;/foreign-keys&gt;&lt;ref-type name="Journal Article"&gt;17&lt;/ref-type&gt;&lt;contributors&gt;&lt;authors&gt;&lt;author&gt;Salminen, E.&lt;/author&gt;&lt;author&gt;Kiel, K.&lt;/author&gt;&lt;author&gt;Ibbott, G.&lt;/author&gt;&lt;author&gt;Joiner, M.&lt;/author&gt;&lt;author&gt;Rosenblatt, E.&lt;/author&gt;&lt;author&gt;Zubizarreta, E.&lt;/author&gt;&lt;author&gt;Wondergem, J.&lt;/author&gt;&lt;author&gt;Meghzifene, A.&lt;/author&gt;&lt;/authors&gt;&lt;/contributors&gt;&lt;titles&gt;&lt;title&gt;International Conference on Advances in Radiation Oncology (ICARO): Outcomes of an IAEA Meeting&lt;/title&gt;&lt;secondary-title&gt;Radiation Oncology&lt;/secondary-title&gt;&lt;/titles&gt;&lt;periodical&gt;&lt;full-title&gt;Radiation Oncology&lt;/full-title&gt;&lt;/periodical&gt;&lt;pages&gt;11&lt;/pages&gt;&lt;volume&gt;6&lt;/volume&gt;&lt;number&gt;1&lt;/number&gt;&lt;dates&gt;&lt;year&gt;2011&lt;/year&gt;&lt;/dates&gt;&lt;isbn&gt;1748-717X&lt;/isbn&gt;&lt;accession-num&gt;doi:10.1186/1748-717X-6-11&lt;/accession-num&gt;&lt;urls&gt;&lt;related-urls&gt;&lt;url&gt;http://www.ro-journal.com/content/6/1/11&lt;/url&gt;&lt;/related-urls&gt;&lt;/urls&gt;&lt;/record&gt;&lt;/Cite&gt;&lt;/EndNote&gt;</w:instrText>
      </w:r>
      <w:r w:rsidR="00EA36E9" w:rsidRPr="00CA23B0">
        <w:rPr>
          <w:rFonts w:ascii="Arial" w:hAnsi="Arial" w:cs="Arial"/>
        </w:rPr>
        <w:fldChar w:fldCharType="separate"/>
      </w:r>
      <w:r w:rsidR="00EA36E9" w:rsidRPr="00CA23B0">
        <w:rPr>
          <w:rFonts w:ascii="Arial" w:hAnsi="Arial" w:cs="Arial"/>
          <w:noProof/>
        </w:rPr>
        <w:t>(Salminen et al., 2011)</w:t>
      </w:r>
      <w:r w:rsidR="00EA36E9" w:rsidRPr="00CA23B0">
        <w:rPr>
          <w:rFonts w:ascii="Arial" w:hAnsi="Arial" w:cs="Arial"/>
        </w:rPr>
        <w:fldChar w:fldCharType="end"/>
      </w:r>
      <w:r w:rsidR="00EA36E9" w:rsidRPr="00CA23B0">
        <w:rPr>
          <w:rFonts w:ascii="Arial" w:hAnsi="Arial" w:cs="Arial"/>
        </w:rPr>
        <w:t xml:space="preserve"> </w:t>
      </w:r>
      <w:r w:rsidRPr="00CA23B0">
        <w:rPr>
          <w:rFonts w:ascii="Arial" w:hAnsi="Arial" w:cs="Arial"/>
        </w:rPr>
        <w:t>discussed new and existing technologies that may be suitable for LMICs</w:t>
      </w:r>
      <w:r w:rsidR="00EA36E9" w:rsidRPr="00CA23B0">
        <w:rPr>
          <w:rFonts w:ascii="Arial" w:hAnsi="Arial" w:cs="Arial"/>
        </w:rPr>
        <w:t>, and identified barriers to establishing basic radiation therapy services in LMICs, including  a</w:t>
      </w:r>
      <w:r w:rsidRPr="00CA23B0">
        <w:rPr>
          <w:rFonts w:ascii="Arial" w:hAnsi="Arial" w:cs="Arial"/>
        </w:rPr>
        <w:t xml:space="preserve"> global shortage of skilled professionals</w:t>
      </w:r>
      <w:r w:rsidR="00EA36E9" w:rsidRPr="00CA23B0">
        <w:rPr>
          <w:rFonts w:ascii="Arial" w:hAnsi="Arial" w:cs="Arial"/>
        </w:rPr>
        <w:t xml:space="preserve"> and</w:t>
      </w:r>
      <w:r w:rsidRPr="00CA23B0">
        <w:rPr>
          <w:rFonts w:ascii="Arial" w:hAnsi="Arial" w:cs="Arial"/>
        </w:rPr>
        <w:t xml:space="preserve"> </w:t>
      </w:r>
      <w:r w:rsidR="00EA36E9" w:rsidRPr="00CA23B0">
        <w:rPr>
          <w:rFonts w:ascii="Arial" w:hAnsi="Arial" w:cs="Arial"/>
        </w:rPr>
        <w:t xml:space="preserve">lack of education and training programs.  It also cited recommended that a series of conditions be met before advanced technologies are </w:t>
      </w:r>
      <w:r w:rsidR="00322894" w:rsidRPr="00CA23B0">
        <w:rPr>
          <w:rFonts w:ascii="Arial" w:hAnsi="Arial" w:cs="Arial"/>
        </w:rPr>
        <w:t>introduced</w:t>
      </w:r>
      <w:r w:rsidR="00EA36E9" w:rsidRPr="00CA23B0">
        <w:rPr>
          <w:rFonts w:ascii="Arial" w:hAnsi="Arial" w:cs="Arial"/>
        </w:rPr>
        <w:t xml:space="preserve"> into a target country, including identifying that a need for advanced technology exists (i.e. patients with curative potential); experience with 3D conformal radiation therapy and advanced treatment planning; adequate imaging services are available; personnel have adequate training in planning, implementation, and QA in advanced technology;  continuous medical education system is in place; and that an adequate QA/QC program has been established. Finally it </w:t>
      </w:r>
      <w:r w:rsidR="00322894" w:rsidRPr="00CA23B0">
        <w:rPr>
          <w:rFonts w:ascii="Arial" w:hAnsi="Arial" w:cs="Arial"/>
        </w:rPr>
        <w:t>recommended</w:t>
      </w:r>
      <w:r w:rsidR="00EA36E9" w:rsidRPr="00CA23B0">
        <w:rPr>
          <w:rFonts w:ascii="Arial" w:hAnsi="Arial" w:cs="Arial"/>
        </w:rPr>
        <w:t xml:space="preserve"> that clinical studies should be undertaken to demonstrate clinical and cost-effective benefits to the advanced technologies.</w:t>
      </w:r>
      <w:r w:rsidR="00EA36E9" w:rsidRPr="00CA23B0">
        <w:rPr>
          <w:rFonts w:ascii="Arial" w:hAnsi="Arial" w:cs="Arial"/>
        </w:rPr>
        <w:fldChar w:fldCharType="begin"/>
      </w:r>
      <w:r w:rsidR="00EA36E9" w:rsidRPr="00CA23B0">
        <w:rPr>
          <w:rFonts w:ascii="Arial" w:hAnsi="Arial" w:cs="Arial"/>
        </w:rPr>
        <w:instrText xml:space="preserve"> ADDIN EN.CITE &lt;EndNote&gt;&lt;Cite&gt;&lt;Author&gt;Salminen&lt;/Author&gt;&lt;Year&gt;2011&lt;/Year&gt;&lt;RecNum&gt;677&lt;/RecNum&gt;&lt;DisplayText&gt;(Salminen et al., 2011)&lt;/DisplayText&gt;&lt;record&gt;&lt;rec-number&gt;677&lt;/rec-number&gt;&lt;foreign-keys&gt;&lt;key app="EN" db-id="eaaxvsw0pdzd0me2d5cvpzrmtxff5vpaw9xf" timestamp="1446761031"&gt;677&lt;/key&gt;&lt;/foreign-keys&gt;&lt;ref-type name="Journal Article"&gt;17&lt;/ref-type&gt;&lt;contributors&gt;&lt;authors&gt;&lt;author&gt;Salminen, E.&lt;/author&gt;&lt;author&gt;Kiel, K.&lt;/author&gt;&lt;author&gt;Ibbott, G.&lt;/author&gt;&lt;author&gt;Joiner, M.&lt;/author&gt;&lt;author&gt;Rosenblatt, E.&lt;/author&gt;&lt;author&gt;Zubizarreta, E.&lt;/author&gt;&lt;author&gt;Wondergem, J.&lt;/author&gt;&lt;author&gt;Meghzifene, A.&lt;/author&gt;&lt;/authors&gt;&lt;/contributors&gt;&lt;titles&gt;&lt;title&gt;International Conference on Advances in Radiation Oncology (ICARO): Outcomes of an IAEA Meeting&lt;/title&gt;&lt;secondary-title&gt;Radiation Oncology&lt;/secondary-title&gt;&lt;/titles&gt;&lt;periodical&gt;&lt;full-title&gt;Radiation Oncology&lt;/full-title&gt;&lt;/periodical&gt;&lt;pages&gt;11&lt;/pages&gt;&lt;volume&gt;6&lt;/volume&gt;&lt;number&gt;1&lt;/number&gt;&lt;dates&gt;&lt;year&gt;2011&lt;/year&gt;&lt;/dates&gt;&lt;isbn&gt;1748-717X&lt;/isbn&gt;&lt;accession-num&gt;doi:10.1186/1748-717X-6-11&lt;/accession-num&gt;&lt;urls&gt;&lt;related-urls&gt;&lt;url&gt;http://www.ro-journal.com/content/6/1/11&lt;/url&gt;&lt;/related-urls&gt;&lt;/urls&gt;&lt;/record&gt;&lt;/Cite&gt;&lt;/EndNote&gt;</w:instrText>
      </w:r>
      <w:r w:rsidR="00EA36E9" w:rsidRPr="00CA23B0">
        <w:rPr>
          <w:rFonts w:ascii="Arial" w:hAnsi="Arial" w:cs="Arial"/>
        </w:rPr>
        <w:fldChar w:fldCharType="separate"/>
      </w:r>
      <w:r w:rsidR="00EA36E9" w:rsidRPr="00CA23B0">
        <w:rPr>
          <w:rFonts w:ascii="Arial" w:hAnsi="Arial" w:cs="Arial"/>
          <w:noProof/>
        </w:rPr>
        <w:t>(Salminen et al., 2011)</w:t>
      </w:r>
      <w:bookmarkEnd w:id="54"/>
      <w:r w:rsidR="00EA36E9" w:rsidRPr="00CA23B0">
        <w:rPr>
          <w:rFonts w:ascii="Arial" w:hAnsi="Arial" w:cs="Arial"/>
        </w:rPr>
        <w:fldChar w:fldCharType="end"/>
      </w:r>
      <w:r w:rsidR="00E171B2" w:rsidRPr="00CA23B0">
        <w:rPr>
          <w:rFonts w:ascii="Arial" w:hAnsi="Arial" w:cs="Arial"/>
        </w:rPr>
        <w:t xml:space="preserve"> </w:t>
      </w:r>
    </w:p>
    <w:p w14:paraId="382A5F23" w14:textId="5E7BECF6" w:rsidR="00E171B2" w:rsidRPr="00CA23B0" w:rsidRDefault="001C2904" w:rsidP="00CA23B0">
      <w:pPr>
        <w:ind w:firstLine="720"/>
        <w:rPr>
          <w:rFonts w:ascii="Arial" w:hAnsi="Arial" w:cs="Arial"/>
        </w:rPr>
      </w:pPr>
      <w:r>
        <w:rPr>
          <w:rFonts w:ascii="Arial" w:hAnsi="Arial" w:cs="Arial"/>
        </w:rPr>
        <w:t>It should be noted that</w:t>
      </w:r>
      <w:r w:rsidR="00E171B2" w:rsidRPr="00CA23B0">
        <w:rPr>
          <w:rFonts w:ascii="Arial" w:hAnsi="Arial" w:cs="Arial"/>
        </w:rPr>
        <w:t xml:space="preserve">, where </w:t>
      </w:r>
      <w:r>
        <w:rPr>
          <w:rFonts w:ascii="Arial" w:hAnsi="Arial" w:cs="Arial"/>
        </w:rPr>
        <w:t>radiation therapy services</w:t>
      </w:r>
      <w:r w:rsidRPr="00CA23B0">
        <w:rPr>
          <w:rFonts w:ascii="Arial" w:hAnsi="Arial" w:cs="Arial"/>
        </w:rPr>
        <w:t xml:space="preserve"> </w:t>
      </w:r>
      <w:r w:rsidR="00E171B2" w:rsidRPr="00CA23B0">
        <w:rPr>
          <w:rFonts w:ascii="Arial" w:hAnsi="Arial" w:cs="Arial"/>
        </w:rPr>
        <w:t xml:space="preserve">do exist, patients may </w:t>
      </w:r>
      <w:r>
        <w:rPr>
          <w:rFonts w:ascii="Arial" w:hAnsi="Arial" w:cs="Arial"/>
        </w:rPr>
        <w:t xml:space="preserve">chose or be prevented from </w:t>
      </w:r>
      <w:r w:rsidR="00E171B2" w:rsidRPr="00CA23B0">
        <w:rPr>
          <w:rFonts w:ascii="Arial" w:hAnsi="Arial" w:cs="Arial"/>
        </w:rPr>
        <w:t>attend</w:t>
      </w:r>
      <w:r>
        <w:rPr>
          <w:rFonts w:ascii="Arial" w:hAnsi="Arial" w:cs="Arial"/>
        </w:rPr>
        <w:t>ing radiotherapy</w:t>
      </w:r>
      <w:r w:rsidR="00E171B2" w:rsidRPr="00CA23B0">
        <w:rPr>
          <w:rFonts w:ascii="Arial" w:hAnsi="Arial" w:cs="Arial"/>
        </w:rPr>
        <w:t xml:space="preserve"> clinics. A Nigerian study of 385 women diagnosed with histologically confirmed breast cancer, where over 50% had metastatic disease</w:t>
      </w:r>
      <w:r>
        <w:rPr>
          <w:rFonts w:ascii="Arial" w:hAnsi="Arial" w:cs="Arial"/>
        </w:rPr>
        <w:t>,</w:t>
      </w:r>
      <w:r w:rsidR="00E171B2" w:rsidRPr="00CA23B0">
        <w:rPr>
          <w:rFonts w:ascii="Arial" w:hAnsi="Arial" w:cs="Arial"/>
        </w:rPr>
        <w:t xml:space="preserve"> found that only 30% of women referred to a local center for radiotherapy attended their first appointment.</w:t>
      </w:r>
      <w:r w:rsidR="00E171B2" w:rsidRPr="00CA23B0">
        <w:rPr>
          <w:rFonts w:ascii="Arial" w:hAnsi="Arial" w:cs="Arial"/>
        </w:rPr>
        <w:fldChar w:fldCharType="begin"/>
      </w:r>
      <w:r w:rsidR="00E171B2" w:rsidRPr="00CA23B0">
        <w:rPr>
          <w:rFonts w:ascii="Arial" w:hAnsi="Arial" w:cs="Arial"/>
        </w:rPr>
        <w:instrText xml:space="preserve"> ADDIN EN.CITE &lt;EndNote&gt;&lt;Cite&gt;&lt;Author&gt;Adisa&lt;/Author&gt;&lt;Year&gt;2011&lt;/Year&gt;&lt;RecNum&gt;705&lt;/RecNum&gt;&lt;DisplayText&gt;(Adisa et al., 2011)&lt;/DisplayText&gt;&lt;record&gt;&lt;rec-number&gt;705&lt;/rec-number&gt;&lt;foreign-keys&gt;&lt;key app="EN" db-id="eaaxvsw0pdzd0me2d5cvpzrmtxff5vpaw9xf" timestamp="1447176889"&gt;705&lt;/key&gt;&lt;/foreign-keys&gt;&lt;ref-type name="Journal Article"&gt;17&lt;/ref-type&gt;&lt;contributors&gt;&lt;authors&gt;&lt;author&gt;Adisa, A. O.&lt;/author&gt;&lt;author&gt;Arowolo, O. A.&lt;/author&gt;&lt;author&gt;Akinkuolie, A. A.&lt;/author&gt;&lt;author&gt;Titiloye, N. A.&lt;/author&gt;&lt;author&gt;Alatise, O. I.&lt;/author&gt;&lt;author&gt;Lawal, O. O.&lt;/author&gt;&lt;author&gt;Adesunkanmi, A. R. K.&lt;/author&gt;&lt;/authors&gt;&lt;/contributors&gt;&lt;titles&gt;&lt;title&gt;Metastatic breast cancer in a Nigerian tertiary hospital&lt;/title&gt;&lt;secondary-title&gt;African Health Sciences&lt;/secondary-title&gt;&lt;/titles&gt;&lt;periodical&gt;&lt;full-title&gt;Afr Health Sci&lt;/full-title&gt;&lt;abbr-1&gt;African health sciences&lt;/abbr-1&gt;&lt;/periodical&gt;&lt;pages&gt;279-284&lt;/pages&gt;&lt;volume&gt;11&lt;/volume&gt;&lt;number&gt;2&lt;/number&gt;&lt;dates&gt;&lt;year&gt;2011&lt;/year&gt;&lt;/dates&gt;&lt;pub-location&gt;Kampala, Uganda&lt;/pub-location&gt;&lt;publisher&gt;Makerere Medical School&lt;/publisher&gt;&lt;isbn&gt;1680-6905&amp;#xD;1729-0503&lt;/isbn&gt;&lt;accession-num&gt;PMC3158525&lt;/accession-num&gt;&lt;urls&gt;&lt;related-urls&gt;&lt;url&gt;http://www.ncbi.nlm.nih.gov/pmc/articles/PMC3158525/&lt;/url&gt;&lt;/related-urls&gt;&lt;/urls&gt;&lt;remote-database-name&gt;PMC&lt;/remote-database-name&gt;&lt;/record&gt;&lt;/Cite&gt;&lt;/EndNote&gt;</w:instrText>
      </w:r>
      <w:r w:rsidR="00E171B2" w:rsidRPr="00CA23B0">
        <w:rPr>
          <w:rFonts w:ascii="Arial" w:hAnsi="Arial" w:cs="Arial"/>
        </w:rPr>
        <w:fldChar w:fldCharType="separate"/>
      </w:r>
      <w:r w:rsidR="00E171B2" w:rsidRPr="00CA23B0">
        <w:rPr>
          <w:rFonts w:ascii="Arial" w:hAnsi="Arial" w:cs="Arial"/>
        </w:rPr>
        <w:t>(Adisa et al., 2011)</w:t>
      </w:r>
      <w:r w:rsidR="00E171B2" w:rsidRPr="00CA23B0">
        <w:rPr>
          <w:rFonts w:ascii="Arial" w:hAnsi="Arial" w:cs="Arial"/>
        </w:rPr>
        <w:fldChar w:fldCharType="end"/>
      </w:r>
      <w:r w:rsidR="00E171B2" w:rsidRPr="00CA23B0">
        <w:rPr>
          <w:rFonts w:ascii="Arial" w:hAnsi="Arial" w:cs="Arial"/>
        </w:rPr>
        <w:t xml:space="preserve"> </w:t>
      </w:r>
    </w:p>
    <w:p w14:paraId="0107BD72" w14:textId="5BCFD52A" w:rsidR="00E171B2" w:rsidRPr="00CA23B0" w:rsidRDefault="00E171B2" w:rsidP="005074D1">
      <w:pPr>
        <w:ind w:firstLine="720"/>
        <w:rPr>
          <w:rFonts w:ascii="Arial" w:hAnsi="Arial" w:cs="Arial"/>
        </w:rPr>
      </w:pPr>
    </w:p>
    <w:p w14:paraId="574A02A7" w14:textId="76452A86" w:rsidR="0034592F" w:rsidRPr="00EF3DED" w:rsidRDefault="0034592F" w:rsidP="00EF3DED">
      <w:pPr>
        <w:pStyle w:val="Heading5"/>
      </w:pPr>
      <w:bookmarkStart w:id="55" w:name="_Toc434579667"/>
      <w:bookmarkStart w:id="56" w:name="_Toc434579838"/>
      <w:r w:rsidRPr="00EF3DED">
        <w:t>Chemotherapy</w:t>
      </w:r>
      <w:bookmarkEnd w:id="55"/>
      <w:bookmarkEnd w:id="56"/>
    </w:p>
    <w:p w14:paraId="5E43EB26" w14:textId="533E9333" w:rsidR="00CE0F23" w:rsidRPr="00CE0F23" w:rsidRDefault="00CE0F23" w:rsidP="00326384">
      <w:pPr>
        <w:spacing w:after="0"/>
        <w:ind w:firstLine="720"/>
        <w:rPr>
          <w:rFonts w:ascii="Arial" w:hAnsi="Arial" w:cs="Arial"/>
        </w:rPr>
      </w:pPr>
      <w:r>
        <w:rPr>
          <w:rFonts w:ascii="Arial" w:hAnsi="Arial" w:cs="Arial"/>
        </w:rPr>
        <w:t xml:space="preserve">Access to treatment </w:t>
      </w:r>
      <w:r w:rsidRPr="00B66085">
        <w:rPr>
          <w:rFonts w:ascii="Arial" w:hAnsi="Arial" w:cs="Arial"/>
        </w:rPr>
        <w:t>for breast cancer in LMICs is limited.</w:t>
      </w:r>
      <w:r>
        <w:rPr>
          <w:rFonts w:ascii="Arial" w:hAnsi="Arial" w:cs="Arial"/>
        </w:rPr>
        <w:fldChar w:fldCharType="begin"/>
      </w:r>
      <w:r>
        <w:rPr>
          <w:rFonts w:ascii="Arial" w:hAnsi="Arial" w:cs="Arial"/>
        </w:rPr>
        <w:instrText xml:space="preserve"> ADDIN EN.CITE &lt;EndNote&gt;&lt;Cite&gt;&lt;Author&gt;Kingham&lt;/Author&gt;&lt;Year&gt;2013&lt;/Year&gt;&lt;RecNum&gt;661&lt;/RecNum&gt;&lt;DisplayText&gt;(Kingham et al., 2013)&lt;/DisplayText&gt;&lt;record&gt;&lt;rec-number&gt;661&lt;/rec-number&gt;&lt;foreign-keys&gt;&lt;key app="EN" db-id="eaaxvsw0pdzd0me2d5cvpzrmtxff5vpaw9xf" timestamp="1446601961"&gt;661&lt;/key&gt;&lt;/foreign-keys&gt;&lt;ref-type name="Journal Article"&gt;17&lt;/ref-type&gt;&lt;contributors&gt;&lt;authors&gt;&lt;author&gt;Kingham, T.P.&lt;/author&gt;&lt;author&gt;Alatise, O. I.&lt;/author&gt;&lt;author&gt;Vanderpuye, V.&lt;/author&gt;&lt;author&gt;Casper, C.&lt;/author&gt;&lt;author&gt;Abantanga, F.A.&lt;/author&gt;&lt;author&gt;Kamara, T.B.&lt;/author&gt;&lt;author&gt;Olopade, O.I.&lt;/author&gt;&lt;author&gt;Habeebu, M.&lt;/author&gt;&lt;author&gt;Abdulkareem, F.B.&lt;/author&gt;&lt;author&gt;Denny, L.&lt;/author&gt;&lt;/authors&gt;&lt;/contributors&gt;&lt;titles&gt;&lt;title&gt;Treatment of cancer in sub-Saharan Africa&lt;/title&gt;&lt;secondary-title&gt;The Lancet Oncology&lt;/secondary-title&gt;&lt;/titles&gt;&lt;periodical&gt;&lt;full-title&gt;Lancet Oncol&lt;/full-title&gt;&lt;abbr-1&gt;The lancet oncology&lt;/abbr-1&gt;&lt;/periodical&gt;&lt;pages&gt;e158-e167&lt;/pages&gt;&lt;volume&gt;14&lt;/volume&gt;&lt;number&gt;4&lt;/number&gt;&lt;dates&gt;&lt;year&gt;2013&lt;/year&gt;&lt;pub-dates&gt;&lt;date&gt;4//&lt;/date&gt;&lt;/pub-dates&gt;&lt;/dates&gt;&lt;isbn&gt;1470-2045&lt;/isbn&gt;&lt;urls&gt;&lt;related-urls&gt;&lt;url&gt;http://www.sciencedirect.com/science/article/pii/S1470204512704722&lt;/url&gt;&lt;/related-urls&gt;&lt;/urls&gt;&lt;electronic-resource-num&gt;http://dx.doi.org/10.1016/S1470-2045(12)70472-2&lt;/electronic-resource-num&gt;&lt;/record&gt;&lt;/Cite&gt;&lt;/EndNote&gt;</w:instrText>
      </w:r>
      <w:r>
        <w:rPr>
          <w:rFonts w:ascii="Arial" w:hAnsi="Arial" w:cs="Arial"/>
        </w:rPr>
        <w:fldChar w:fldCharType="separate"/>
      </w:r>
      <w:r>
        <w:rPr>
          <w:rFonts w:ascii="Arial" w:hAnsi="Arial" w:cs="Arial"/>
          <w:noProof/>
        </w:rPr>
        <w:t>(Kingham et al., 2013)</w:t>
      </w:r>
      <w:r>
        <w:rPr>
          <w:rFonts w:ascii="Arial" w:hAnsi="Arial" w:cs="Arial"/>
        </w:rPr>
        <w:fldChar w:fldCharType="end"/>
      </w:r>
      <w:r w:rsidRPr="00B66085">
        <w:rPr>
          <w:rFonts w:ascii="Arial" w:hAnsi="Arial" w:cs="Arial"/>
        </w:rPr>
        <w:t xml:space="preserve"> A recent report which reviewed national essential medicines lists</w:t>
      </w:r>
      <w:r w:rsidRPr="00CE0F23">
        <w:rPr>
          <w:rFonts w:ascii="Arial" w:hAnsi="Arial" w:cs="Arial"/>
        </w:rPr>
        <w:t xml:space="preserve"> based on the WHO 2013 list,</w:t>
      </w:r>
      <w:r w:rsidRPr="00E55FED">
        <w:rPr>
          <w:rFonts w:ascii="Arial" w:hAnsi="Arial" w:cs="Arial"/>
        </w:rPr>
        <w:t xml:space="preserve"> from LMICs found significant va</w:t>
      </w:r>
      <w:r>
        <w:rPr>
          <w:rFonts w:ascii="Arial" w:hAnsi="Arial" w:cs="Arial"/>
        </w:rPr>
        <w:t>riation in available treatments</w:t>
      </w:r>
      <w:r w:rsidRPr="00E55FED">
        <w:rPr>
          <w:rFonts w:ascii="Arial" w:hAnsi="Arial" w:cs="Arial"/>
        </w:rPr>
        <w:t xml:space="preserve"> for different types of early breast cancer in their </w:t>
      </w:r>
      <w:r>
        <w:rPr>
          <w:rFonts w:ascii="Arial" w:hAnsi="Arial" w:cs="Arial"/>
        </w:rPr>
        <w:t>National Essential Medicines List</w:t>
      </w:r>
      <w:r w:rsidRPr="00E55FED">
        <w:rPr>
          <w:rFonts w:ascii="Arial" w:hAnsi="Arial" w:cs="Arial"/>
        </w:rPr>
        <w:t>s</w:t>
      </w:r>
      <w:r>
        <w:rPr>
          <w:rFonts w:ascii="Arial" w:hAnsi="Arial" w:cs="Arial"/>
        </w:rPr>
        <w:t xml:space="preserve"> (NEML)</w:t>
      </w:r>
      <w:r w:rsidRPr="00E55FED">
        <w:rPr>
          <w:rFonts w:ascii="Arial" w:hAnsi="Arial" w:cs="Arial"/>
        </w:rPr>
        <w:t>: over 80% of the American countries included all therapy components for all types of early breast cancer (except for HER2 overexpressed tumors). In comparison</w:t>
      </w:r>
      <w:r w:rsidR="001C2904">
        <w:rPr>
          <w:rFonts w:ascii="Arial" w:hAnsi="Arial" w:cs="Arial"/>
        </w:rPr>
        <w:t>,</w:t>
      </w:r>
      <w:r w:rsidRPr="00E55FED">
        <w:rPr>
          <w:rFonts w:ascii="Arial" w:hAnsi="Arial" w:cs="Arial"/>
        </w:rPr>
        <w:t xml:space="preserve"> over 40% of the countries in Africa did not have all treatment components for any subtype, and guideline-recommended treatments were less frequently included in the NEMLs of low-income countries than in middle income countries. Treatments for late stages </w:t>
      </w:r>
      <w:r w:rsidRPr="00E55FED">
        <w:rPr>
          <w:rFonts w:ascii="Arial" w:hAnsi="Arial" w:cs="Arial"/>
        </w:rPr>
        <w:lastRenderedPageBreak/>
        <w:t xml:space="preserve">were more frequently selected as essential medicines in </w:t>
      </w:r>
      <w:r w:rsidR="00326384" w:rsidRPr="00E55FED">
        <w:rPr>
          <w:rFonts w:ascii="Arial" w:hAnsi="Arial" w:cs="Arial"/>
        </w:rPr>
        <w:t>LMIC</w:t>
      </w:r>
      <w:r w:rsidR="00326384">
        <w:rPr>
          <w:rFonts w:ascii="Arial" w:hAnsi="Arial" w:cs="Arial"/>
        </w:rPr>
        <w:t>s</w:t>
      </w:r>
      <w:r w:rsidR="00326384" w:rsidRPr="00E55FED">
        <w:rPr>
          <w:rFonts w:ascii="Arial" w:hAnsi="Arial" w:cs="Arial"/>
        </w:rPr>
        <w:t xml:space="preserve"> </w:t>
      </w:r>
      <w:r w:rsidRPr="00E55FED">
        <w:rPr>
          <w:rFonts w:ascii="Arial" w:hAnsi="Arial" w:cs="Arial"/>
        </w:rPr>
        <w:t>compared to early stages,</w:t>
      </w:r>
      <w:r w:rsidRPr="00B66085">
        <w:rPr>
          <w:rFonts w:ascii="Arial" w:hAnsi="Arial" w:cs="Arial"/>
        </w:rPr>
        <w:fldChar w:fldCharType="begin">
          <w:fldData xml:space="preserve">PEVuZE5vdGU+PENpdGU+PEF1dGhvcj5CYXphcmdhbmk8L0F1dGhvcj48WWVhcj4yMDE1PC9ZZWFy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</w:fldData>
        </w:fldChar>
      </w:r>
      <w:r w:rsidRPr="00E55FED">
        <w:rPr>
          <w:rFonts w:ascii="Arial" w:hAnsi="Arial" w:cs="Arial"/>
        </w:rPr>
        <w:instrText xml:space="preserve"> ADDIN EN.CITE </w:instrText>
      </w:r>
      <w:r w:rsidRPr="00E55FED">
        <w:rPr>
          <w:rFonts w:ascii="Arial" w:hAnsi="Arial" w:cs="Arial"/>
        </w:rPr>
        <w:fldChar w:fldCharType="begin">
          <w:fldData xml:space="preserve">PEVuZE5vdGU+PENpdGU+PEF1dGhvcj5CYXphcmdhbmk8L0F1dGhvcj48WWVhcj4yMDE1PC9ZZWFy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</w:fldData>
        </w:fldChar>
      </w:r>
      <w:r w:rsidRPr="00E55FED">
        <w:rPr>
          <w:rFonts w:ascii="Arial" w:hAnsi="Arial" w:cs="Arial"/>
        </w:rPr>
        <w:instrText xml:space="preserve"> ADDIN EN.CITE.DATA </w:instrText>
      </w:r>
      <w:r w:rsidRPr="00E55FED">
        <w:rPr>
          <w:rFonts w:ascii="Arial" w:hAnsi="Arial" w:cs="Arial"/>
        </w:rPr>
      </w:r>
      <w:r w:rsidRPr="00E55FED">
        <w:rPr>
          <w:rFonts w:ascii="Arial" w:hAnsi="Arial" w:cs="Arial"/>
        </w:rPr>
        <w:fldChar w:fldCharType="end"/>
      </w:r>
      <w:r w:rsidRPr="00B66085">
        <w:rPr>
          <w:rFonts w:ascii="Arial" w:hAnsi="Arial" w:cs="Arial"/>
        </w:rPr>
      </w:r>
      <w:r w:rsidRPr="00B66085">
        <w:rPr>
          <w:rFonts w:ascii="Arial" w:hAnsi="Arial" w:cs="Arial"/>
        </w:rPr>
        <w:fldChar w:fldCharType="separate"/>
      </w:r>
      <w:r w:rsidRPr="00B66085">
        <w:rPr>
          <w:rFonts w:ascii="Arial" w:hAnsi="Arial" w:cs="Arial"/>
          <w:noProof/>
        </w:rPr>
        <w:t>(Bazargani et al., 2015)</w:t>
      </w:r>
      <w:r w:rsidRPr="00B66085">
        <w:rPr>
          <w:rFonts w:ascii="Arial" w:hAnsi="Arial" w:cs="Arial"/>
        </w:rPr>
        <w:fldChar w:fldCharType="end"/>
      </w:r>
      <w:r w:rsidRPr="00B66085">
        <w:rPr>
          <w:rFonts w:ascii="Arial" w:hAnsi="Arial" w:cs="Arial"/>
        </w:rPr>
        <w:t xml:space="preserve"> reflecting the presentation at late stage of disease by the major</w:t>
      </w:r>
      <w:r>
        <w:rPr>
          <w:rFonts w:ascii="Arial" w:hAnsi="Arial" w:cs="Arial"/>
        </w:rPr>
        <w:t xml:space="preserve">ity of women in these countries.  </w:t>
      </w:r>
    </w:p>
    <w:p w14:paraId="5B2C47FA" w14:textId="22A1F2B5" w:rsidR="00CE0F23" w:rsidRDefault="00B66085" w:rsidP="00CE0F23">
      <w:pPr>
        <w:ind w:firstLine="720"/>
        <w:rPr>
          <w:rFonts w:ascii="Arial" w:hAnsi="Arial" w:cs="Arial"/>
        </w:rPr>
      </w:pPr>
      <w:r w:rsidRPr="00CE0F23">
        <w:rPr>
          <w:rFonts w:ascii="Arial" w:hAnsi="Arial" w:cs="Arial"/>
        </w:rPr>
        <w:t xml:space="preserve">As part of Target nine of the Global Action Plan, the WHO aims to have an 80% availability of the affordable basic technologies and essential medicines, including generics, required to treat major non-communicable diseases in both public and private facilities. It provides tools to implement this action plan include </w:t>
      </w:r>
      <w:r w:rsidR="00CE0F23" w:rsidRPr="00CE0F23">
        <w:rPr>
          <w:rFonts w:ascii="Arial" w:hAnsi="Arial" w:cs="Arial"/>
        </w:rPr>
        <w:t>guidelines</w:t>
      </w:r>
      <w:r w:rsidRPr="00CE0F23">
        <w:rPr>
          <w:rFonts w:ascii="Arial" w:hAnsi="Arial" w:cs="Arial"/>
        </w:rPr>
        <w:t xml:space="preserve"> on pricings, storage distribution of drugs. </w:t>
      </w:r>
      <w:r w:rsidRPr="00CE0F23">
        <w:rPr>
          <w:rFonts w:ascii="Arial" w:hAnsi="Arial" w:cs="Arial"/>
        </w:rPr>
        <w:fldChar w:fldCharType="begin"/>
      </w:r>
      <w:r w:rsidR="00CE0F23" w:rsidRPr="00CE0F23">
        <w:rPr>
          <w:rFonts w:ascii="Arial" w:hAnsi="Arial" w:cs="Arial"/>
        </w:rPr>
        <w:instrText xml:space="preserve"> ADDIN EN.CITE &lt;EndNote&gt;&lt;Cite&gt;&lt;Author&gt;Organization&lt;/Author&gt;&lt;Year&gt;2015&lt;/Year&gt;&lt;RecNum&gt;709&lt;/RecNum&gt;&lt;DisplayText&gt;(World Health Organization, 2015c)&lt;/DisplayText&gt;&lt;record&gt;&lt;rec-number&gt;709&lt;/rec-number&gt;&lt;foreign-keys&gt;&lt;key app="EN" db-id="eaaxvsw0pdzd0me2d5cvpzrmtxff5vpaw9xf" timestamp="1447186819"&gt;709&lt;/key&gt;&lt;/foreign-keys&gt;&lt;ref-type name="Web Page"&gt;12&lt;/ref-type&gt;&lt;contributors&gt;&lt;authors&gt;&lt;author&gt;World Health Organization,&lt;/author&gt;&lt;/authors&gt;&lt;/contributors&gt;&lt;titles&gt;&lt;title&gt;Target nine of the Global Action Plan&lt;/title&gt;&lt;secondary-title&gt;Noncommunicable diseases and mental health &lt;/secondary-title&gt;&lt;/titles&gt;&lt;number&gt;11/10/2015&lt;/number&gt;&lt;dates&gt;&lt;year&gt;2015&lt;/year&gt;&lt;/dates&gt;&lt;pub-location&gt;Geneva, Switzerland&lt;/pub-location&gt;&lt;publisher&gt;WHO&lt;/publisher&gt;&lt;urls&gt;&lt;related-urls&gt;&lt;url&gt;http://who.int/nmh/ncd-tools/target-9/en/&lt;/url&gt;&lt;/related-urls&gt;&lt;/urls&gt;&lt;/record&gt;&lt;/Cite&gt;&lt;/EndNote&gt;</w:instrText>
      </w:r>
      <w:r w:rsidRPr="00CE0F23">
        <w:rPr>
          <w:rFonts w:ascii="Arial" w:hAnsi="Arial" w:cs="Arial"/>
        </w:rPr>
        <w:fldChar w:fldCharType="separate"/>
      </w:r>
      <w:r w:rsidR="00CE0F23" w:rsidRPr="00CE0F23">
        <w:rPr>
          <w:rFonts w:ascii="Arial" w:hAnsi="Arial" w:cs="Arial"/>
          <w:noProof/>
        </w:rPr>
        <w:t>(World Health Organization, 2015c)</w:t>
      </w:r>
      <w:r w:rsidRPr="00CE0F23">
        <w:rPr>
          <w:rFonts w:ascii="Arial" w:hAnsi="Arial" w:cs="Arial"/>
        </w:rPr>
        <w:fldChar w:fldCharType="end"/>
      </w:r>
      <w:r w:rsidRPr="00CE0F23">
        <w:rPr>
          <w:rFonts w:ascii="Arial" w:hAnsi="Arial" w:cs="Arial"/>
        </w:rPr>
        <w:t xml:space="preserve"> </w:t>
      </w:r>
      <w:r w:rsidR="00CE0F23" w:rsidRPr="00CE0F23">
        <w:rPr>
          <w:rFonts w:ascii="Arial" w:hAnsi="Arial" w:cs="Arial"/>
        </w:rPr>
        <w:t xml:space="preserve">The 2015 WHO essential medicine list now includes </w:t>
      </w:r>
      <w:r w:rsidR="00CE0F23" w:rsidRPr="00CE0F23">
        <w:rPr>
          <w:rFonts w:ascii="Arial" w:hAnsi="Arial" w:cs="Arial"/>
          <w:szCs w:val="24"/>
        </w:rPr>
        <w:t>five chemotherapy medications commonly used to treat breast cancer.</w:t>
      </w:r>
      <w:r w:rsidR="00CE0F23" w:rsidRPr="00CE0F23">
        <w:rPr>
          <w:rFonts w:ascii="Arial" w:hAnsi="Arial" w:cs="Arial"/>
          <w:szCs w:val="24"/>
        </w:rPr>
        <w:fldChar w:fldCharType="begin"/>
      </w:r>
      <w:r w:rsidR="00CE0F23">
        <w:rPr>
          <w:rFonts w:ascii="Arial" w:hAnsi="Arial" w:cs="Arial"/>
          <w:szCs w:val="24"/>
        </w:rPr>
        <w:instrText xml:space="preserve"> ADDIN EN.CITE &lt;EndNote&gt;&lt;Cite&gt;&lt;Author&gt;Organization&lt;/Author&gt;&lt;Year&gt;2015&lt;/Year&gt;&lt;RecNum&gt;708&lt;/RecNum&gt;&lt;DisplayText&gt;(World Health Organization, 2015d)&lt;/DisplayText&gt;&lt;record&gt;&lt;rec-number&gt;708&lt;/rec-number&gt;&lt;foreign-keys&gt;&lt;key app="EN" db-id="eaaxvsw0pdzd0me2d5cvpzrmtxff5vpaw9xf" timestamp="1447185929"&gt;708&lt;/key&gt;&lt;/foreign-keys&gt;&lt;ref-type name="Report"&gt;27&lt;/ref-type&gt;&lt;contributors&gt;&lt;authors&gt;&lt;author&gt;World Health Organization,&lt;/author&gt;&lt;/authors&gt;&lt;/contributors&gt;&lt;titles&gt;&lt;title&gt;WHO Model Lists of Essential Medicines. Available at: WHO Model List of Essential Medicines, 19th List (April 2015)&lt;/title&gt;&lt;/titles&gt;&lt;volume&gt;19&lt;/volume&gt;&lt;dates&gt;&lt;year&gt;2015&lt;/year&gt;&lt;/dates&gt;&lt;pub-location&gt;Geneva, Switzerland&lt;/pub-location&gt;&lt;publisher&gt;WHO&lt;/publisher&gt;&lt;urls&gt;&lt;related-urls&gt;&lt;url&gt;http://www.who.int/medicines/publications/essentialmedicines/en/&lt;/url&gt;&lt;/related-urls&gt;&lt;/urls&gt;&lt;/record&gt;&lt;/Cite&gt;&lt;/EndNote&gt;</w:instrText>
      </w:r>
      <w:r w:rsidR="00CE0F23" w:rsidRPr="00CE0F23">
        <w:rPr>
          <w:rFonts w:ascii="Arial" w:hAnsi="Arial" w:cs="Arial"/>
          <w:szCs w:val="24"/>
        </w:rPr>
        <w:fldChar w:fldCharType="separate"/>
      </w:r>
      <w:r w:rsidR="00CE0F23">
        <w:rPr>
          <w:rFonts w:ascii="Arial" w:hAnsi="Arial" w:cs="Arial"/>
          <w:noProof/>
          <w:szCs w:val="24"/>
        </w:rPr>
        <w:t>(World Health Organization, 2015d)</w:t>
      </w:r>
      <w:r w:rsidR="00CE0F23" w:rsidRPr="00CE0F23">
        <w:rPr>
          <w:rFonts w:ascii="Arial" w:hAnsi="Arial" w:cs="Arial"/>
          <w:szCs w:val="24"/>
        </w:rPr>
        <w:fldChar w:fldCharType="end"/>
      </w:r>
      <w:r w:rsidR="00CE0F23" w:rsidRPr="00CE0F23">
        <w:rPr>
          <w:rFonts w:ascii="Arial" w:hAnsi="Arial" w:cs="Arial"/>
          <w:szCs w:val="24"/>
        </w:rPr>
        <w:t xml:space="preserve">  </w:t>
      </w:r>
      <w:r w:rsidR="00CE0F23" w:rsidRPr="00CE0F23">
        <w:rPr>
          <w:rFonts w:ascii="Arial" w:hAnsi="Arial" w:cs="Arial"/>
        </w:rPr>
        <w:t>However</w:t>
      </w:r>
      <w:r w:rsidR="003A4126">
        <w:rPr>
          <w:rFonts w:ascii="Arial" w:hAnsi="Arial" w:cs="Arial"/>
        </w:rPr>
        <w:t>,</w:t>
      </w:r>
      <w:r w:rsidR="00CE0F23" w:rsidRPr="00CE0F23">
        <w:rPr>
          <w:rFonts w:ascii="Arial" w:hAnsi="Arial" w:cs="Arial"/>
        </w:rPr>
        <w:t xml:space="preserve"> a comment</w:t>
      </w:r>
      <w:r w:rsidR="00CE0F23">
        <w:rPr>
          <w:rFonts w:ascii="Arial" w:hAnsi="Arial" w:cs="Arial"/>
        </w:rPr>
        <w:t>ary</w:t>
      </w:r>
      <w:r w:rsidR="00CE0F23" w:rsidRPr="00CE0F23">
        <w:rPr>
          <w:rFonts w:ascii="Arial" w:hAnsi="Arial" w:cs="Arial"/>
        </w:rPr>
        <w:t xml:space="preserve"> on the essential medicines list pointed out that labeling a medicine as essential does not guarantee patient access, especially in LMICs, and should be regarded as a first step in the policy process towards assuring access to these medicines, as part of broader global health and sustainable development goals.</w:t>
      </w:r>
      <w:r w:rsidR="00CE0F23" w:rsidRPr="00CE0F23">
        <w:rPr>
          <w:rFonts w:ascii="Arial" w:hAnsi="Arial" w:cs="Arial"/>
        </w:rPr>
        <w:fldChar w:fldCharType="begin"/>
      </w:r>
      <w:r w:rsidR="00CE0F23" w:rsidRPr="00CE0F23">
        <w:rPr>
          <w:rFonts w:ascii="Arial" w:hAnsi="Arial" w:cs="Arial"/>
        </w:rPr>
        <w:instrText xml:space="preserve"> ADDIN EN.CITE &lt;EndNote&gt;&lt;Cite&gt;&lt;Author&gt;Gray&lt;/Author&gt;&lt;Year&gt;2015&lt;/Year&gt;&lt;RecNum&gt;710&lt;/RecNum&gt;&lt;DisplayText&gt;(Gray et al., 2015)&lt;/DisplayText&gt;&lt;record&gt;&lt;rec-number&gt;710&lt;/rec-number&gt;&lt;foreign-keys&gt;&lt;key app="EN" db-id="eaaxvsw0pdzd0me2d5cvpzrmtxff5vpaw9xf" timestamp="1447187571"&gt;710&lt;/key&gt;&lt;/foreign-keys&gt;&lt;ref-type name="Journal Article"&gt;17&lt;/ref-type&gt;&lt;contributors&gt;&lt;authors&gt;&lt;author&gt;Gray, A.L.&lt;/author&gt;&lt;author&gt;Wirtz, V. J.&lt;/author&gt;&lt;author&gt;t Hoen, E.F. M.&lt;/author&gt;&lt;author&gt;Reich, M..R.&lt;/author&gt;&lt;author&gt;Hogerzeil, H.V.&lt;/author&gt;&lt;/authors&gt;&lt;/contributors&gt;&lt;titles&gt;&lt;title&gt;Essential medicines are still essential&lt;/title&gt;&lt;secondary-title&gt;The Lancet&lt;/secondary-title&gt;&lt;/titles&gt;&lt;periodical&gt;&lt;full-title&gt;The Lancet&lt;/full-title&gt;&lt;/periodical&gt;&lt;pages&gt;1601-1603&lt;/pages&gt;&lt;volume&gt;386&lt;/volume&gt;&lt;number&gt;10004&lt;/number&gt;&lt;dates&gt;&lt;year&gt;2015&lt;/year&gt;&lt;pub-dates&gt;&lt;date&gt;//&lt;/date&gt;&lt;/pub-dates&gt;&lt;/dates&gt;&lt;isbn&gt;0140-6736&lt;/isbn&gt;&lt;urls&gt;&lt;related-urls&gt;&lt;url&gt;http://www.sciencedirect.com/science/article/pii/S0140673615005140&lt;/url&gt;&lt;/related-urls&gt;&lt;/urls&gt;&lt;electronic-resource-num&gt;http://dx.doi.org/10.1016/S0140-6736(15)00514-0&lt;/electronic-resource-num&gt;&lt;access-date&gt;2015/10/30/&lt;/access-date&gt;&lt;/record&gt;&lt;/Cite&gt;&lt;/EndNote&gt;</w:instrText>
      </w:r>
      <w:r w:rsidR="00CE0F23" w:rsidRPr="00CE0F23">
        <w:rPr>
          <w:rFonts w:ascii="Arial" w:hAnsi="Arial" w:cs="Arial"/>
        </w:rPr>
        <w:fldChar w:fldCharType="separate"/>
      </w:r>
      <w:r w:rsidR="00CE0F23" w:rsidRPr="00CE0F23">
        <w:rPr>
          <w:rFonts w:ascii="Arial" w:hAnsi="Arial" w:cs="Arial"/>
          <w:noProof/>
        </w:rPr>
        <w:t>(Gray et al., 2015)</w:t>
      </w:r>
      <w:r w:rsidR="00CE0F23" w:rsidRPr="00CE0F23">
        <w:rPr>
          <w:rFonts w:ascii="Arial" w:hAnsi="Arial" w:cs="Arial"/>
        </w:rPr>
        <w:fldChar w:fldCharType="end"/>
      </w:r>
      <w:r w:rsidR="00CE0F23" w:rsidRPr="00CE0F23">
        <w:rPr>
          <w:rFonts w:ascii="Arial" w:hAnsi="Arial" w:cs="Arial"/>
        </w:rPr>
        <w:t xml:space="preserve"> </w:t>
      </w:r>
    </w:p>
    <w:p w14:paraId="5017FD95" w14:textId="39E8C1CD" w:rsidR="003A4126" w:rsidRPr="003A4126" w:rsidRDefault="008117B4" w:rsidP="003A4126">
      <w:pPr>
        <w:spacing w:after="0"/>
        <w:ind w:firstLine="720"/>
        <w:rPr>
          <w:rFonts w:ascii="Arial" w:hAnsi="Arial" w:cs="Arial"/>
        </w:rPr>
      </w:pPr>
      <w:r w:rsidRPr="003A4126">
        <w:rPr>
          <w:rFonts w:ascii="Arial" w:hAnsi="Arial" w:cs="Arial"/>
        </w:rPr>
        <w:t>The BHGI guidelines</w:t>
      </w:r>
      <w:r w:rsidR="003A4126" w:rsidRPr="003A4126">
        <w:rPr>
          <w:rFonts w:ascii="Arial" w:hAnsi="Arial" w:cs="Arial"/>
        </w:rPr>
        <w:t xml:space="preserve"> stratified by disease stage and resources level</w:t>
      </w:r>
      <w:r w:rsidRPr="003A4126">
        <w:rPr>
          <w:rFonts w:ascii="Arial" w:hAnsi="Arial" w:cs="Arial"/>
        </w:rPr>
        <w:t xml:space="preserve"> </w:t>
      </w:r>
      <w:r w:rsidR="003A4126" w:rsidRPr="003A4126">
        <w:rPr>
          <w:rFonts w:ascii="Arial" w:hAnsi="Arial" w:cs="Arial"/>
        </w:rPr>
        <w:t xml:space="preserve">recommend classic cyclophosphamide, methotrexate, and 5-fluorouracil (CMF), doxorubicin and cyclophosphamide (AC),  </w:t>
      </w:r>
      <w:proofErr w:type="spellStart"/>
      <w:r w:rsidR="003A4126" w:rsidRPr="003A4126">
        <w:rPr>
          <w:rFonts w:ascii="Arial" w:hAnsi="Arial" w:cs="Arial"/>
        </w:rPr>
        <w:t>epirubicin</w:t>
      </w:r>
      <w:proofErr w:type="spellEnd"/>
      <w:r w:rsidR="003A4126" w:rsidRPr="003A4126">
        <w:rPr>
          <w:rFonts w:ascii="Arial" w:hAnsi="Arial" w:cs="Arial"/>
        </w:rPr>
        <w:t xml:space="preserve"> and cyclophosphamide (EC) and  5-fluorouracil, doxorubicin, and cyclophosphamides  </w:t>
      </w:r>
      <w:r w:rsidR="003A4126">
        <w:rPr>
          <w:rFonts w:ascii="Arial" w:hAnsi="Arial" w:cs="Arial"/>
        </w:rPr>
        <w:t>(</w:t>
      </w:r>
      <w:r w:rsidR="003A4126" w:rsidRPr="00E56087">
        <w:rPr>
          <w:rFonts w:ascii="Arial" w:hAnsi="Arial" w:cs="Arial"/>
        </w:rPr>
        <w:t>FAC</w:t>
      </w:r>
      <w:r w:rsidR="003A4126">
        <w:rPr>
          <w:rFonts w:ascii="Arial" w:hAnsi="Arial" w:cs="Arial"/>
        </w:rPr>
        <w:t xml:space="preserve">) for </w:t>
      </w:r>
      <w:r w:rsidR="003A4126" w:rsidRPr="003A4126">
        <w:rPr>
          <w:rFonts w:ascii="Arial" w:hAnsi="Arial" w:cs="Arial"/>
        </w:rPr>
        <w:t>adjuvant chemotherapy for stage II breast cancer, and pre-operative chemotherapy with AC, EC FAC or CMP for stage III.  In limited resource settings, additional stage I adjuvant therapy with classic CMF, AC, EC or FAC, and classic CMF and anthracyc</w:t>
      </w:r>
      <w:r w:rsidR="00326384">
        <w:rPr>
          <w:rFonts w:ascii="Arial" w:hAnsi="Arial" w:cs="Arial"/>
        </w:rPr>
        <w:t>l</w:t>
      </w:r>
      <w:r w:rsidR="003A4126" w:rsidRPr="003A4126">
        <w:rPr>
          <w:rFonts w:ascii="Arial" w:hAnsi="Arial" w:cs="Arial"/>
        </w:rPr>
        <w:t xml:space="preserve">ine monotherapy or combination  treatment for Stage IV metastatic and recurrent breast cancer treatment, are added to the model.  Finally, in enhanced settings </w:t>
      </w:r>
      <w:proofErr w:type="spellStart"/>
      <w:r w:rsidR="003A4126" w:rsidRPr="003A4126">
        <w:rPr>
          <w:rFonts w:ascii="Arial" w:hAnsi="Arial" w:cs="Arial"/>
        </w:rPr>
        <w:t>taxanes</w:t>
      </w:r>
      <w:proofErr w:type="spellEnd"/>
      <w:r w:rsidR="003A4126" w:rsidRPr="003A4126">
        <w:rPr>
          <w:rFonts w:ascii="Arial" w:hAnsi="Arial" w:cs="Arial"/>
        </w:rPr>
        <w:t xml:space="preserve"> for stages I-III, and sequential single agent or combination treatments with Trastuzumab and </w:t>
      </w:r>
      <w:proofErr w:type="spellStart"/>
      <w:r w:rsidR="003A4126" w:rsidRPr="003A4126">
        <w:rPr>
          <w:rFonts w:ascii="Arial" w:hAnsi="Arial" w:cs="Arial"/>
        </w:rPr>
        <w:t>Lapatinib</w:t>
      </w:r>
      <w:proofErr w:type="spellEnd"/>
      <w:r w:rsidR="003A4126" w:rsidRPr="003A4126">
        <w:rPr>
          <w:rFonts w:ascii="Arial" w:hAnsi="Arial" w:cs="Arial"/>
        </w:rPr>
        <w:t xml:space="preserve"> for stage IV breast cancer are recomme</w:t>
      </w:r>
      <w:r w:rsidR="003A4126">
        <w:rPr>
          <w:rFonts w:ascii="Arial" w:hAnsi="Arial" w:cs="Arial"/>
        </w:rPr>
        <w:t>nd</w:t>
      </w:r>
      <w:r w:rsidR="003A4126" w:rsidRPr="003A4126">
        <w:rPr>
          <w:rFonts w:ascii="Arial" w:hAnsi="Arial" w:cs="Arial"/>
        </w:rPr>
        <w:t>ed.</w:t>
      </w:r>
      <w:r w:rsidR="003A4126" w:rsidRPr="003A4126">
        <w:rPr>
          <w:rFonts w:ascii="Arial" w:hAnsi="Arial" w:cs="Arial"/>
        </w:rPr>
        <w:fldChar w:fldCharType="begin">
          <w:fldData xml:space="preserve">PEVuZE5vdGU+PENpdGU+PEF1dGhvcj5Fbml1PC9BdXRob3I+PFllYXI+MjAwODwvWWVhcj48UmVj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==
</w:fldData>
        </w:fldChar>
      </w:r>
      <w:r w:rsidR="0056481F">
        <w:rPr>
          <w:rFonts w:ascii="Arial" w:hAnsi="Arial" w:cs="Arial"/>
        </w:rPr>
        <w:instrText xml:space="preserve"> ADDIN EN.CITE </w:instrText>
      </w:r>
      <w:r w:rsidR="0056481F">
        <w:rPr>
          <w:rFonts w:ascii="Arial" w:hAnsi="Arial" w:cs="Arial"/>
        </w:rPr>
        <w:fldChar w:fldCharType="begin">
          <w:fldData xml:space="preserve">PEVuZE5vdGU+PENpdGU+PEF1dGhvcj5Fbml1PC9BdXRob3I+PFllYXI+MjAwODwvWWVhcj48UmVj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==
</w:fldData>
        </w:fldChar>
      </w:r>
      <w:r w:rsidR="0056481F">
        <w:rPr>
          <w:rFonts w:ascii="Arial" w:hAnsi="Arial" w:cs="Arial"/>
        </w:rPr>
        <w:instrText xml:space="preserve"> ADDIN EN.CITE.DATA </w:instrText>
      </w:r>
      <w:r w:rsidR="0056481F">
        <w:rPr>
          <w:rFonts w:ascii="Arial" w:hAnsi="Arial" w:cs="Arial"/>
        </w:rPr>
      </w:r>
      <w:r w:rsidR="0056481F">
        <w:rPr>
          <w:rFonts w:ascii="Arial" w:hAnsi="Arial" w:cs="Arial"/>
        </w:rPr>
        <w:fldChar w:fldCharType="end"/>
      </w:r>
      <w:r w:rsidR="003A4126" w:rsidRPr="003A4126">
        <w:rPr>
          <w:rFonts w:ascii="Arial" w:hAnsi="Arial" w:cs="Arial"/>
        </w:rPr>
      </w:r>
      <w:r w:rsidR="003A4126" w:rsidRPr="003A4126">
        <w:rPr>
          <w:rFonts w:ascii="Arial" w:hAnsi="Arial" w:cs="Arial"/>
        </w:rPr>
        <w:fldChar w:fldCharType="separate"/>
      </w:r>
      <w:r w:rsidR="003A4126" w:rsidRPr="003A4126">
        <w:rPr>
          <w:rFonts w:ascii="Arial" w:hAnsi="Arial" w:cs="Arial"/>
          <w:noProof/>
        </w:rPr>
        <w:t>(Eniu et al., 2008)</w:t>
      </w:r>
      <w:r w:rsidR="003A4126" w:rsidRPr="003A4126">
        <w:rPr>
          <w:rFonts w:ascii="Arial" w:hAnsi="Arial" w:cs="Arial"/>
        </w:rPr>
        <w:fldChar w:fldCharType="end"/>
      </w:r>
    </w:p>
    <w:p w14:paraId="6974DDA0" w14:textId="315FAA38" w:rsidR="00DE0F5C" w:rsidRPr="003C3224" w:rsidRDefault="005A2CAE" w:rsidP="00811085">
      <w:pPr>
        <w:pStyle w:val="p"/>
        <w:spacing w:line="360" w:lineRule="auto"/>
        <w:ind w:firstLine="720"/>
        <w:rPr>
          <w:rFonts w:ascii="Arial" w:hAnsi="Arial" w:cs="Arial"/>
          <w:sz w:val="22"/>
          <w:szCs w:val="22"/>
        </w:rPr>
      </w:pPr>
      <w:r w:rsidRPr="00811085">
        <w:rPr>
          <w:rFonts w:ascii="Arial" w:hAnsi="Arial" w:cs="Arial"/>
          <w:sz w:val="22"/>
          <w:szCs w:val="22"/>
        </w:rPr>
        <w:t>In Ghana a retrospective study of medical records</w:t>
      </w:r>
      <w:r w:rsidR="0017213B" w:rsidRPr="00811085">
        <w:rPr>
          <w:rFonts w:ascii="Arial" w:hAnsi="Arial" w:cs="Arial"/>
          <w:sz w:val="22"/>
          <w:szCs w:val="22"/>
        </w:rPr>
        <w:t xml:space="preserve"> for</w:t>
      </w:r>
      <w:r w:rsidRPr="00811085">
        <w:rPr>
          <w:rFonts w:ascii="Arial" w:hAnsi="Arial" w:cs="Arial"/>
          <w:sz w:val="22"/>
          <w:szCs w:val="22"/>
        </w:rPr>
        <w:t xml:space="preserve"> 597 </w:t>
      </w:r>
      <w:r w:rsidRPr="00811085">
        <w:rPr>
          <w:rStyle w:val="highlight"/>
          <w:rFonts w:ascii="Arial" w:hAnsi="Arial" w:cs="Arial"/>
          <w:sz w:val="22"/>
          <w:szCs w:val="22"/>
        </w:rPr>
        <w:t>breast cancer</w:t>
      </w:r>
      <w:r w:rsidRPr="00811085">
        <w:rPr>
          <w:rFonts w:ascii="Arial" w:hAnsi="Arial" w:cs="Arial"/>
          <w:sz w:val="22"/>
          <w:szCs w:val="22"/>
        </w:rPr>
        <w:t xml:space="preserve"> patients seen in 2008-2011 examined patient management and </w:t>
      </w:r>
      <w:r w:rsidRPr="00811085">
        <w:rPr>
          <w:rStyle w:val="highlight"/>
          <w:rFonts w:ascii="Arial" w:hAnsi="Arial" w:cs="Arial"/>
          <w:sz w:val="22"/>
          <w:szCs w:val="22"/>
        </w:rPr>
        <w:t>treatment</w:t>
      </w:r>
      <w:r w:rsidRPr="00811085">
        <w:rPr>
          <w:rFonts w:ascii="Arial" w:hAnsi="Arial" w:cs="Arial"/>
          <w:sz w:val="22"/>
          <w:szCs w:val="22"/>
        </w:rPr>
        <w:t xml:space="preserve"> patterns.  Late stage at diagnosis was common, </w:t>
      </w:r>
      <w:r w:rsidRPr="00811085">
        <w:rPr>
          <w:rStyle w:val="highlight"/>
          <w:rFonts w:ascii="Arial" w:hAnsi="Arial" w:cs="Arial"/>
          <w:sz w:val="22"/>
          <w:szCs w:val="22"/>
        </w:rPr>
        <w:t>treatment</w:t>
      </w:r>
      <w:r w:rsidRPr="00811085">
        <w:rPr>
          <w:rFonts w:ascii="Arial" w:hAnsi="Arial" w:cs="Arial"/>
          <w:sz w:val="22"/>
          <w:szCs w:val="22"/>
        </w:rPr>
        <w:t xml:space="preserve"> plans of the study hospital were relatively standardized according to disease severity, and defaulting/interrupting </w:t>
      </w:r>
      <w:r w:rsidRPr="00811085">
        <w:rPr>
          <w:rStyle w:val="highlight"/>
          <w:rFonts w:ascii="Arial" w:hAnsi="Arial" w:cs="Arial"/>
          <w:sz w:val="22"/>
          <w:szCs w:val="22"/>
        </w:rPr>
        <w:t>treatment</w:t>
      </w:r>
      <w:r w:rsidRPr="00811085">
        <w:rPr>
          <w:rFonts w:ascii="Arial" w:hAnsi="Arial" w:cs="Arial"/>
          <w:sz w:val="22"/>
          <w:szCs w:val="22"/>
        </w:rPr>
        <w:t xml:space="preserve"> in the records was also common. Patients diagnosed with late stage </w:t>
      </w:r>
      <w:r w:rsidRPr="00811085">
        <w:rPr>
          <w:rStyle w:val="highlight"/>
          <w:rFonts w:ascii="Arial" w:hAnsi="Arial" w:cs="Arial"/>
          <w:sz w:val="22"/>
          <w:szCs w:val="22"/>
        </w:rPr>
        <w:t>cancer</w:t>
      </w:r>
      <w:r w:rsidRPr="00811085">
        <w:rPr>
          <w:rFonts w:ascii="Arial" w:hAnsi="Arial" w:cs="Arial"/>
          <w:sz w:val="22"/>
          <w:szCs w:val="22"/>
        </w:rPr>
        <w:t xml:space="preserve"> who received adjuvant </w:t>
      </w:r>
      <w:r w:rsidRPr="00811085">
        <w:rPr>
          <w:rStyle w:val="highlight"/>
          <w:rFonts w:ascii="Arial" w:hAnsi="Arial" w:cs="Arial"/>
          <w:sz w:val="22"/>
          <w:szCs w:val="22"/>
        </w:rPr>
        <w:t>therapy</w:t>
      </w:r>
      <w:r w:rsidRPr="00811085">
        <w:rPr>
          <w:rFonts w:ascii="Arial" w:hAnsi="Arial" w:cs="Arial"/>
          <w:sz w:val="22"/>
          <w:szCs w:val="22"/>
        </w:rPr>
        <w:t xml:space="preserve"> and patients with </w:t>
      </w:r>
      <w:r w:rsidR="0056481F">
        <w:rPr>
          <w:rFonts w:ascii="Arial" w:hAnsi="Arial" w:cs="Arial"/>
          <w:sz w:val="22"/>
          <w:szCs w:val="22"/>
        </w:rPr>
        <w:t xml:space="preserve">known </w:t>
      </w:r>
      <w:r w:rsidRPr="00811085">
        <w:rPr>
          <w:rFonts w:ascii="Arial" w:hAnsi="Arial" w:cs="Arial"/>
          <w:sz w:val="22"/>
          <w:szCs w:val="22"/>
        </w:rPr>
        <w:t xml:space="preserve">hormone status evaluation were more likely to have complied with </w:t>
      </w:r>
      <w:r w:rsidRPr="00811085">
        <w:rPr>
          <w:rStyle w:val="highlight"/>
          <w:rFonts w:ascii="Arial" w:hAnsi="Arial" w:cs="Arial"/>
          <w:sz w:val="22"/>
          <w:szCs w:val="22"/>
        </w:rPr>
        <w:t>treatment</w:t>
      </w:r>
      <w:r w:rsidRPr="00811085">
        <w:rPr>
          <w:rFonts w:ascii="Arial" w:hAnsi="Arial" w:cs="Arial"/>
          <w:sz w:val="22"/>
          <w:szCs w:val="22"/>
        </w:rPr>
        <w:t xml:space="preserve"> guidelines and continued oncotherapy </w:t>
      </w:r>
      <w:r w:rsidR="0017213B" w:rsidRPr="00811085">
        <w:rPr>
          <w:rFonts w:ascii="Arial" w:hAnsi="Arial" w:cs="Arial"/>
          <w:sz w:val="22"/>
          <w:szCs w:val="22"/>
        </w:rPr>
        <w:t>compared to</w:t>
      </w:r>
      <w:r w:rsidRPr="00811085">
        <w:rPr>
          <w:rFonts w:ascii="Arial" w:hAnsi="Arial" w:cs="Arial"/>
          <w:sz w:val="22"/>
          <w:szCs w:val="22"/>
        </w:rPr>
        <w:t xml:space="preserve"> those who never had hormone status requested or reported.</w:t>
      </w:r>
      <w:r w:rsidRPr="00811085">
        <w:rPr>
          <w:rFonts w:ascii="Arial" w:hAnsi="Arial" w:cs="Arial"/>
          <w:sz w:val="22"/>
          <w:szCs w:val="22"/>
        </w:rPr>
        <w:fldChar w:fldCharType="begin">
          <w:fldData xml:space="preserve">PEVuZE5vdGU+PENpdGU+PEF1dGhvcj5TY2hlcmJlcjwvQXV0aG9yPjxZZWFyPjIwMTQ8L1llYXI+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</w:fldData>
        </w:fldChar>
      </w:r>
      <w:r w:rsidR="00B0148A">
        <w:rPr>
          <w:rFonts w:ascii="Arial" w:hAnsi="Arial" w:cs="Arial"/>
          <w:sz w:val="22"/>
          <w:szCs w:val="22"/>
        </w:rPr>
        <w:instrText xml:space="preserve"> ADDIN EN.CITE </w:instrText>
      </w:r>
      <w:r w:rsidR="00B0148A">
        <w:rPr>
          <w:rFonts w:ascii="Arial" w:hAnsi="Arial" w:cs="Arial"/>
          <w:sz w:val="22"/>
          <w:szCs w:val="22"/>
        </w:rPr>
        <w:fldChar w:fldCharType="begin">
          <w:fldData xml:space="preserve">PEVuZE5vdGU+PENpdGU+PEF1dGhvcj5TY2hlcmJlcjwvQXV0aG9yPjxZZWFyPjIwMTQ8L1llYXI+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</w:fldData>
        </w:fldChar>
      </w:r>
      <w:r w:rsidR="00B0148A">
        <w:rPr>
          <w:rFonts w:ascii="Arial" w:hAnsi="Arial" w:cs="Arial"/>
          <w:sz w:val="22"/>
          <w:szCs w:val="22"/>
        </w:rPr>
        <w:instrText xml:space="preserve"> ADDIN EN.CITE.DATA </w:instrText>
      </w:r>
      <w:r w:rsidR="00B0148A">
        <w:rPr>
          <w:rFonts w:ascii="Arial" w:hAnsi="Arial" w:cs="Arial"/>
          <w:sz w:val="22"/>
          <w:szCs w:val="22"/>
        </w:rPr>
      </w:r>
      <w:r w:rsidR="00B0148A">
        <w:rPr>
          <w:rFonts w:ascii="Arial" w:hAnsi="Arial" w:cs="Arial"/>
          <w:sz w:val="22"/>
          <w:szCs w:val="22"/>
        </w:rPr>
        <w:fldChar w:fldCharType="end"/>
      </w:r>
      <w:r w:rsidRPr="00811085">
        <w:rPr>
          <w:rFonts w:ascii="Arial" w:hAnsi="Arial" w:cs="Arial"/>
          <w:sz w:val="22"/>
          <w:szCs w:val="22"/>
        </w:rPr>
      </w:r>
      <w:r w:rsidRPr="00811085">
        <w:rPr>
          <w:rFonts w:ascii="Arial" w:hAnsi="Arial" w:cs="Arial"/>
          <w:sz w:val="22"/>
          <w:szCs w:val="22"/>
        </w:rPr>
        <w:fldChar w:fldCharType="separate"/>
      </w:r>
      <w:r w:rsidRPr="00811085">
        <w:rPr>
          <w:rFonts w:ascii="Arial" w:hAnsi="Arial" w:cs="Arial"/>
          <w:noProof/>
          <w:sz w:val="22"/>
          <w:szCs w:val="22"/>
        </w:rPr>
        <w:t>(Scherber et al., 2014)</w:t>
      </w:r>
      <w:r w:rsidRPr="00811085">
        <w:rPr>
          <w:rFonts w:ascii="Arial" w:hAnsi="Arial" w:cs="Arial"/>
          <w:sz w:val="22"/>
          <w:szCs w:val="22"/>
        </w:rPr>
        <w:fldChar w:fldCharType="end"/>
      </w:r>
      <w:r w:rsidR="00DE0F5C" w:rsidRPr="003C3224">
        <w:rPr>
          <w:rFonts w:ascii="Arial" w:hAnsi="Arial" w:cs="Arial"/>
          <w:sz w:val="22"/>
          <w:szCs w:val="22"/>
        </w:rPr>
        <w:t xml:space="preserve"> A small</w:t>
      </w:r>
      <w:r w:rsidR="00DE0F5C" w:rsidRPr="00CA23B0">
        <w:rPr>
          <w:rFonts w:ascii="Arial" w:hAnsi="Arial" w:cs="Arial"/>
          <w:sz w:val="22"/>
          <w:szCs w:val="22"/>
        </w:rPr>
        <w:t xml:space="preserve"> Sudanese study of 98 breast cancer  patients with locally advanced disease (Stage </w:t>
      </w:r>
      <w:proofErr w:type="spellStart"/>
      <w:r w:rsidR="00DE0F5C" w:rsidRPr="00CA23B0">
        <w:rPr>
          <w:rFonts w:ascii="Arial" w:hAnsi="Arial" w:cs="Arial"/>
          <w:sz w:val="22"/>
          <w:szCs w:val="22"/>
        </w:rPr>
        <w:t>IIIa</w:t>
      </w:r>
      <w:proofErr w:type="spellEnd"/>
      <w:r w:rsidR="00DE0F5C" w:rsidRPr="00CA23B0">
        <w:rPr>
          <w:rFonts w:ascii="Arial" w:hAnsi="Arial" w:cs="Arial"/>
          <w:sz w:val="22"/>
          <w:szCs w:val="22"/>
        </w:rPr>
        <w:t>-c) observed w</w:t>
      </w:r>
      <w:r w:rsidR="00DE0F5C" w:rsidRPr="00811085">
        <w:rPr>
          <w:rFonts w:ascii="Arial" w:hAnsi="Arial" w:cs="Arial"/>
          <w:sz w:val="22"/>
          <w:szCs w:val="22"/>
        </w:rPr>
        <w:t xml:space="preserve">ith locally advanced breast cancer and treated with neoadjuvant chemotherapy </w:t>
      </w:r>
      <w:r w:rsidR="00005F1A" w:rsidRPr="00811085">
        <w:rPr>
          <w:rFonts w:ascii="Arial" w:hAnsi="Arial" w:cs="Arial"/>
          <w:sz w:val="22"/>
          <w:szCs w:val="22"/>
        </w:rPr>
        <w:t xml:space="preserve">using therapies appropriate for basic level resources, </w:t>
      </w:r>
      <w:r w:rsidR="00DE0F5C" w:rsidRPr="00811085">
        <w:rPr>
          <w:rFonts w:ascii="Arial" w:hAnsi="Arial" w:cs="Arial"/>
          <w:sz w:val="22"/>
          <w:szCs w:val="22"/>
        </w:rPr>
        <w:t>observed a good clinical response rate with 11.2% with a complete clinical remission and 72.4% had a partial remission</w:t>
      </w:r>
      <w:r w:rsidR="0056481F">
        <w:rPr>
          <w:rFonts w:ascii="Arial" w:hAnsi="Arial" w:cs="Arial"/>
          <w:sz w:val="22"/>
          <w:szCs w:val="22"/>
        </w:rPr>
        <w:t>.</w:t>
      </w:r>
      <w:r w:rsidR="00DE0F5C" w:rsidRPr="00811085">
        <w:rPr>
          <w:rFonts w:ascii="Arial" w:hAnsi="Arial" w:cs="Arial"/>
          <w:sz w:val="22"/>
          <w:szCs w:val="22"/>
        </w:rPr>
        <w:fldChar w:fldCharType="begin"/>
      </w:r>
      <w:r w:rsidR="00DE0F5C" w:rsidRPr="00811085">
        <w:rPr>
          <w:rFonts w:ascii="Arial" w:hAnsi="Arial" w:cs="Arial"/>
          <w:sz w:val="22"/>
          <w:szCs w:val="22"/>
        </w:rPr>
        <w:instrText xml:space="preserve"> ADDIN EN.CITE &lt;EndNote&gt;&lt;Cite&gt;&lt;Author&gt;Alawad&lt;/Author&gt;&lt;Year&gt;2014&lt;/Year&gt;&lt;RecNum&gt;714&lt;/RecNum&gt;&lt;DisplayText&gt;(Alawad, 2014)&lt;/DisplayText&gt;&lt;record&gt;&lt;rec-number&gt;714&lt;/rec-number&gt;&lt;foreign-keys&gt;&lt;key app="EN" db-id="eaaxvsw0pdzd0me2d5cvpzrmtxff5vpaw9xf" timestamp="1447197694"&gt;714&lt;/key&gt;&lt;/foreign-keys&gt;&lt;ref-type name="Journal Article"&gt;17&lt;/ref-type&gt;&lt;contributors&gt;&lt;authors&gt;&lt;author&gt;Alawad, A. A.&lt;/author&gt;&lt;/authors&gt;&lt;/contributors&gt;&lt;auth-address&gt;Faculty of Medicine, University of Medical Sciences and Technology, Sudan.&lt;/auth-address&gt;&lt;titles&gt;&lt;title&gt;Evaluation of clinical and pathological response after two cycles of neoadjuvant chemotherapy on Sudanese patients with locally advanced breast cancer&lt;/title&gt;&lt;secondary-title&gt;Ethiop J Health Sci&lt;/secondary-title&gt;&lt;/titles&gt;&lt;periodical&gt;&lt;full-title&gt;Ethiop J Health Sci&lt;/full-title&gt;&lt;/periodical&gt;&lt;pages&gt;15-20&lt;/pages&gt;&lt;volume&gt;24&lt;/volume&gt;&lt;number&gt;1&lt;/number&gt;&lt;edition&gt;2014/03/05&lt;/edition&gt;&lt;keywords&gt;&lt;keyword&gt;Adult&lt;/keyword&gt;&lt;keyword&gt;Aged&lt;/keyword&gt;&lt;keyword&gt;Antineoplastic Combined Chemotherapy Protocols/ therapeutic use&lt;/keyword&gt;&lt;keyword&gt;Breast Neoplasms/ drug therapy&lt;/keyword&gt;&lt;keyword&gt;Female&lt;/keyword&gt;&lt;keyword&gt;Humans&lt;/keyword&gt;&lt;keyword&gt;Middle Aged&lt;/keyword&gt;&lt;keyword&gt;Neoadjuvant Therapy&lt;/keyword&gt;&lt;keyword&gt;Prospective Studies&lt;/keyword&gt;&lt;keyword&gt;Regression Analysis&lt;/keyword&gt;&lt;keyword&gt;Sudan&lt;/keyword&gt;&lt;keyword&gt;Breast cancer&lt;/keyword&gt;&lt;keyword&gt;Clinical response&lt;/keyword&gt;&lt;keyword&gt;Neoadjuvant chemotherapy&lt;/keyword&gt;&lt;/keywords&gt;&lt;dates&gt;&lt;year&gt;2014&lt;/year&gt;&lt;pub-dates&gt;&lt;date&gt;Jan&lt;/date&gt;&lt;/pub-dates&gt;&lt;/dates&gt;&lt;isbn&gt;1029-1857 (Print)&amp;#xD;1029-1857 (Linking)&lt;/isbn&gt;&lt;accession-num&gt;24591794&lt;/accession-num&gt;&lt;urls&gt;&lt;/urls&gt;&lt;custom2&gt;PMC3929923&lt;/custom2&gt;&lt;remote-database-provider&gt;NLM&lt;/remote-database-provider&gt;&lt;language&gt;eng&lt;/language&gt;&lt;/record&gt;&lt;/Cite&gt;&lt;/EndNote&gt;</w:instrText>
      </w:r>
      <w:r w:rsidR="00DE0F5C" w:rsidRPr="00811085">
        <w:rPr>
          <w:rFonts w:ascii="Arial" w:hAnsi="Arial" w:cs="Arial"/>
          <w:sz w:val="22"/>
          <w:szCs w:val="22"/>
        </w:rPr>
        <w:fldChar w:fldCharType="separate"/>
      </w:r>
      <w:r w:rsidR="00DE0F5C" w:rsidRPr="00811085">
        <w:rPr>
          <w:rFonts w:ascii="Arial" w:hAnsi="Arial" w:cs="Arial"/>
          <w:noProof/>
          <w:sz w:val="22"/>
          <w:szCs w:val="22"/>
        </w:rPr>
        <w:t>(Alawad, 2014)</w:t>
      </w:r>
      <w:r w:rsidR="00DE0F5C" w:rsidRPr="00811085">
        <w:rPr>
          <w:rFonts w:ascii="Arial" w:hAnsi="Arial" w:cs="Arial"/>
          <w:sz w:val="22"/>
          <w:szCs w:val="22"/>
        </w:rPr>
        <w:fldChar w:fldCharType="end"/>
      </w:r>
    </w:p>
    <w:p w14:paraId="02FAA41C" w14:textId="59AF6A00" w:rsidR="003C3224" w:rsidRPr="00811085" w:rsidRDefault="00EF0D6A" w:rsidP="00811085">
      <w:pPr>
        <w:autoSpaceDE w:val="0"/>
        <w:autoSpaceDN w:val="0"/>
        <w:adjustRightInd w:val="0"/>
        <w:ind w:firstLine="720"/>
        <w:rPr>
          <w:rFonts w:ascii="Arial" w:hAnsi="Arial" w:cs="Arial"/>
        </w:rPr>
      </w:pPr>
      <w:r w:rsidRPr="003C3224">
        <w:rPr>
          <w:rFonts w:ascii="Arial" w:hAnsi="Arial" w:cs="Arial"/>
        </w:rPr>
        <w:t xml:space="preserve">However financial barriers to </w:t>
      </w:r>
      <w:r w:rsidRPr="00CA23B0">
        <w:rPr>
          <w:rFonts w:ascii="Arial" w:hAnsi="Arial" w:cs="Arial"/>
        </w:rPr>
        <w:t xml:space="preserve">completing chemotherapy regimens where they are available have been reported.  </w:t>
      </w:r>
      <w:r w:rsidR="00005F1A" w:rsidRPr="00CA23B0">
        <w:rPr>
          <w:rFonts w:ascii="Arial" w:hAnsi="Arial" w:cs="Arial"/>
        </w:rPr>
        <w:t xml:space="preserve">A </w:t>
      </w:r>
      <w:r w:rsidRPr="00CA23B0">
        <w:rPr>
          <w:rFonts w:ascii="Arial" w:hAnsi="Arial" w:cs="Arial"/>
        </w:rPr>
        <w:t xml:space="preserve">small </w:t>
      </w:r>
      <w:r w:rsidR="00005F1A" w:rsidRPr="00CA23B0">
        <w:rPr>
          <w:rFonts w:ascii="Arial" w:hAnsi="Arial" w:cs="Arial"/>
        </w:rPr>
        <w:t xml:space="preserve">Nigerian study found that </w:t>
      </w:r>
      <w:r w:rsidR="00005F1A" w:rsidRPr="00811085">
        <w:rPr>
          <w:rFonts w:ascii="Arial" w:hAnsi="Arial" w:cs="Arial"/>
        </w:rPr>
        <w:t xml:space="preserve">number of patients on </w:t>
      </w:r>
      <w:r w:rsidR="00811085" w:rsidRPr="00811085">
        <w:rPr>
          <w:rFonts w:ascii="Arial" w:hAnsi="Arial" w:cs="Arial"/>
        </w:rPr>
        <w:t>neoadju</w:t>
      </w:r>
      <w:r w:rsidR="00811085">
        <w:rPr>
          <w:rFonts w:ascii="Arial" w:hAnsi="Arial" w:cs="Arial"/>
        </w:rPr>
        <w:t>v</w:t>
      </w:r>
      <w:r w:rsidR="00811085" w:rsidRPr="00811085">
        <w:rPr>
          <w:rFonts w:ascii="Arial" w:hAnsi="Arial" w:cs="Arial"/>
        </w:rPr>
        <w:t xml:space="preserve">ant </w:t>
      </w:r>
      <w:r w:rsidRPr="00811085">
        <w:rPr>
          <w:rFonts w:ascii="Arial" w:hAnsi="Arial" w:cs="Arial"/>
        </w:rPr>
        <w:t xml:space="preserve">chemotherapy </w:t>
      </w:r>
      <w:r w:rsidR="00005F1A" w:rsidRPr="00811085">
        <w:rPr>
          <w:rFonts w:ascii="Arial" w:hAnsi="Arial" w:cs="Arial"/>
        </w:rPr>
        <w:t>declined to 46% by the last cycle during a six-course treatment regimen</w:t>
      </w:r>
      <w:r w:rsidRPr="00811085">
        <w:rPr>
          <w:rFonts w:ascii="Arial" w:hAnsi="Arial" w:cs="Arial"/>
        </w:rPr>
        <w:t xml:space="preserve">, principally due to </w:t>
      </w:r>
      <w:r w:rsidR="00005F1A" w:rsidRPr="00811085">
        <w:rPr>
          <w:rFonts w:ascii="Arial" w:hAnsi="Arial" w:cs="Arial"/>
        </w:rPr>
        <w:t xml:space="preserve">financial </w:t>
      </w:r>
      <w:r w:rsidRPr="00811085">
        <w:rPr>
          <w:rFonts w:ascii="Arial" w:hAnsi="Arial" w:cs="Arial"/>
        </w:rPr>
        <w:t xml:space="preserve">reasons as treatment was </w:t>
      </w:r>
      <w:r w:rsidRPr="00811085">
        <w:rPr>
          <w:rFonts w:ascii="Arial" w:hAnsi="Arial" w:cs="Arial"/>
        </w:rPr>
        <w:lastRenderedPageBreak/>
        <w:t>an out-of-pocket expense.</w:t>
      </w:r>
      <w:r w:rsidRPr="00811085">
        <w:rPr>
          <w:rFonts w:ascii="Arial" w:hAnsi="Arial" w:cs="Arial"/>
        </w:rPr>
        <w:fldChar w:fldCharType="begin">
          <w:fldData xml:space="preserve">PEVuZE5vdGU+PENpdGU+PEF1dGhvcj5Bbnlhbnd1PC9BdXRob3I+PFllYXI+MjAxMDwvWWVhcj48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</w:fldData>
        </w:fldChar>
      </w:r>
      <w:r w:rsidRPr="00811085">
        <w:rPr>
          <w:rFonts w:ascii="Arial" w:hAnsi="Arial" w:cs="Arial"/>
        </w:rPr>
        <w:instrText xml:space="preserve"> ADDIN EN.CITE </w:instrText>
      </w:r>
      <w:r w:rsidRPr="00811085">
        <w:rPr>
          <w:rFonts w:ascii="Arial" w:hAnsi="Arial" w:cs="Arial"/>
        </w:rPr>
        <w:fldChar w:fldCharType="begin">
          <w:fldData xml:space="preserve">PEVuZE5vdGU+PENpdGU+PEF1dGhvcj5Bbnlhbnd1PC9BdXRob3I+PFllYXI+MjAxMDwvWWVhcj48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</w:fldData>
        </w:fldChar>
      </w:r>
      <w:r w:rsidRPr="00811085">
        <w:rPr>
          <w:rFonts w:ascii="Arial" w:hAnsi="Arial" w:cs="Arial"/>
        </w:rPr>
        <w:instrText xml:space="preserve"> ADDIN EN.CITE.DATA </w:instrText>
      </w:r>
      <w:r w:rsidRPr="00811085">
        <w:rPr>
          <w:rFonts w:ascii="Arial" w:hAnsi="Arial" w:cs="Arial"/>
        </w:rPr>
      </w:r>
      <w:r w:rsidRPr="00811085">
        <w:rPr>
          <w:rFonts w:ascii="Arial" w:hAnsi="Arial" w:cs="Arial"/>
        </w:rPr>
        <w:fldChar w:fldCharType="end"/>
      </w:r>
      <w:r w:rsidRPr="00811085">
        <w:rPr>
          <w:rFonts w:ascii="Arial" w:hAnsi="Arial" w:cs="Arial"/>
        </w:rPr>
      </w:r>
      <w:r w:rsidRPr="00811085">
        <w:rPr>
          <w:rFonts w:ascii="Arial" w:hAnsi="Arial" w:cs="Arial"/>
        </w:rPr>
        <w:fldChar w:fldCharType="separate"/>
      </w:r>
      <w:r w:rsidRPr="00811085">
        <w:rPr>
          <w:rFonts w:ascii="Arial" w:hAnsi="Arial" w:cs="Arial"/>
          <w:noProof/>
        </w:rPr>
        <w:t>(Anyanwu et al., 2010)</w:t>
      </w:r>
      <w:r w:rsidRPr="00811085">
        <w:rPr>
          <w:rFonts w:ascii="Arial" w:hAnsi="Arial" w:cs="Arial"/>
        </w:rPr>
        <w:fldChar w:fldCharType="end"/>
      </w:r>
      <w:r w:rsidRPr="00811085">
        <w:rPr>
          <w:rFonts w:ascii="Arial" w:hAnsi="Arial" w:cs="Arial"/>
        </w:rPr>
        <w:t xml:space="preserve">   </w:t>
      </w:r>
      <w:r w:rsidR="003C3224" w:rsidRPr="00811085">
        <w:rPr>
          <w:rFonts w:ascii="Arial" w:hAnsi="Arial" w:cs="Arial"/>
        </w:rPr>
        <w:t xml:space="preserve">In Eritrea, a resource-poor </w:t>
      </w:r>
      <w:r w:rsidR="00811085">
        <w:rPr>
          <w:rFonts w:ascii="Arial" w:hAnsi="Arial" w:cs="Arial"/>
        </w:rPr>
        <w:t>country</w:t>
      </w:r>
      <w:r w:rsidR="003C3224" w:rsidRPr="00811085">
        <w:rPr>
          <w:rFonts w:ascii="Arial" w:hAnsi="Arial" w:cs="Arial"/>
        </w:rPr>
        <w:t xml:space="preserve">, a small study of 82 breast cancer patients where over 66% were diagnosed with late-stage disease between 2007 and 2008, only 1 patient received chemotherapy; the remainder were managed by surgery only.  In comparison a cross-sectional study from the Egyptian </w:t>
      </w:r>
      <w:proofErr w:type="spellStart"/>
      <w:r w:rsidR="003C3224" w:rsidRPr="00811085">
        <w:rPr>
          <w:rFonts w:ascii="Arial" w:hAnsi="Arial" w:cs="Arial"/>
        </w:rPr>
        <w:t>Gharbiah</w:t>
      </w:r>
      <w:proofErr w:type="spellEnd"/>
      <w:r w:rsidR="003C3224" w:rsidRPr="00811085">
        <w:rPr>
          <w:rFonts w:ascii="Arial" w:hAnsi="Arial" w:cs="Arial"/>
        </w:rPr>
        <w:t xml:space="preserve"> population-based cancer registry, located in a middle-income country, </w:t>
      </w:r>
      <w:proofErr w:type="gramStart"/>
      <w:r w:rsidR="003C3224" w:rsidRPr="00811085">
        <w:rPr>
          <w:rFonts w:ascii="Arial" w:hAnsi="Arial" w:cs="Arial"/>
        </w:rPr>
        <w:t>identified  5348</w:t>
      </w:r>
      <w:proofErr w:type="gramEnd"/>
      <w:r w:rsidR="003C3224" w:rsidRPr="00811085">
        <w:rPr>
          <w:rFonts w:ascii="Arial" w:hAnsi="Arial" w:cs="Arial"/>
        </w:rPr>
        <w:t xml:space="preserve"> cases of breast cancer: 78.1% received radiotherapy; 92.8</w:t>
      </w:r>
      <w:r w:rsidR="00811085">
        <w:rPr>
          <w:rFonts w:ascii="Arial" w:hAnsi="Arial" w:cs="Arial"/>
        </w:rPr>
        <w:t>%</w:t>
      </w:r>
      <w:r w:rsidR="003C3224" w:rsidRPr="00811085">
        <w:rPr>
          <w:rFonts w:ascii="Arial" w:hAnsi="Arial" w:cs="Arial"/>
        </w:rPr>
        <w:t xml:space="preserve"> adjuvant chemotherapy  and 56.9% hormonal therapy.</w:t>
      </w:r>
      <w:r w:rsidR="003C3224">
        <w:rPr>
          <w:rFonts w:ascii="Arial" w:hAnsi="Arial" w:cs="Arial"/>
        </w:rPr>
        <w:t xml:space="preserve"> </w:t>
      </w:r>
      <w:r w:rsidR="003C3224" w:rsidRPr="00811085">
        <w:rPr>
          <w:rFonts w:ascii="Arial" w:hAnsi="Arial" w:cs="Arial"/>
        </w:rPr>
        <w:fldChar w:fldCharType="begin"/>
      </w:r>
      <w:r w:rsidR="003C3224" w:rsidRPr="00811085">
        <w:rPr>
          <w:rFonts w:ascii="Arial" w:hAnsi="Arial" w:cs="Arial"/>
        </w:rPr>
        <w:instrText xml:space="preserve"> ADDIN EN.CITE &lt;EndNote&gt;&lt;Cite&gt;&lt;Author&gt;Zeeneldin&lt;/Author&gt;&lt;Year&gt;2013&lt;/Year&gt;&lt;RecNum&gt;716&lt;/RecNum&gt;&lt;DisplayText&gt;(Zeeneldin et al., 2013)&lt;/DisplayText&gt;&lt;record&gt;&lt;rec-number&gt;716&lt;/rec-number&gt;&lt;foreign-keys&gt;&lt;key app="EN" db-id="eaaxvsw0pdzd0me2d5cvpzrmtxff5vpaw9xf" timestamp="1447201390"&gt;716&lt;/key&gt;&lt;/foreign-keys&gt;&lt;ref-type name="Journal Article"&gt;17&lt;/ref-type&gt;&lt;contributors&gt;&lt;authors&gt;&lt;author&gt;Zeeneldin, A. A.&lt;/author&gt;&lt;author&gt;Ramadan, M.&lt;/author&gt;&lt;author&gt;Gaber, A. A.&lt;/author&gt;&lt;author&gt;Taha, F. M.&lt;/author&gt;&lt;/authors&gt;&lt;/contributors&gt;&lt;auth-address&gt;Medical Oncology/Hematology, National Cancer Institute, Cairo University, Egypt. azeeneldin@gmail.com&lt;/auth-address&gt;&lt;titles&gt;&lt;title&gt;Clinico-pathological features of breast carcinoma in elderly Egyptian patients: a comparison with the non-elderly using population-based data&lt;/title&gt;&lt;secondary-title&gt;J Egypt Natl Canc Inst&lt;/secondary-title&gt;&lt;/titles&gt;&lt;periodical&gt;&lt;full-title&gt;J Egypt Natl Canc Inst&lt;/full-title&gt;&lt;abbr-1&gt;Journal of the Egyptian National Cancer Institute&lt;/abbr-1&gt;&lt;/periodical&gt;&lt;pages&gt;5-11&lt;/pages&gt;&lt;volume&gt;25&lt;/volume&gt;&lt;number&gt;1&lt;/number&gt;&lt;edition&gt;2013/03/19&lt;/edition&gt;&lt;keywords&gt;&lt;keyword&gt;Adult&lt;/keyword&gt;&lt;keyword&gt;Breast Neoplasms/ epidemiology/pathology/therapy&lt;/keyword&gt;&lt;keyword&gt;Carcinoma, Ductal, Breast/ epidemiology/secondary/therapy&lt;/keyword&gt;&lt;keyword&gt;Cross-Sectional Studies&lt;/keyword&gt;&lt;keyword&gt;Egypt/epidemiology&lt;/keyword&gt;&lt;keyword&gt;Female&lt;/keyword&gt;&lt;keyword&gt;Humans&lt;/keyword&gt;&lt;keyword&gt;Incidence&lt;/keyword&gt;&lt;keyword&gt;Lymphatic Metastasis&lt;/keyword&gt;&lt;keyword&gt;Middle Aged&lt;/keyword&gt;&lt;/keywords&gt;&lt;dates&gt;&lt;year&gt;2013&lt;/year&gt;&lt;pub-dates&gt;&lt;date&gt;Mar&lt;/date&gt;&lt;/pub-dates&gt;&lt;/dates&gt;&lt;isbn&gt;1110-0362 (Print)&amp;#xD;1110-0362 (Linking)&lt;/isbn&gt;&lt;accession-num&gt;23499201&lt;/accession-num&gt;&lt;urls&gt;&lt;/urls&gt;&lt;electronic-resource-num&gt;10.1016/j.jnci.2012.10.003&lt;/electronic-resource-num&gt;&lt;remote-database-provider&gt;NLM&lt;/remote-database-provider&gt;&lt;language&gt;eng&lt;/language&gt;&lt;/record&gt;&lt;/Cite&gt;&lt;/EndNote&gt;</w:instrText>
      </w:r>
      <w:r w:rsidR="003C3224" w:rsidRPr="00811085">
        <w:rPr>
          <w:rFonts w:ascii="Arial" w:hAnsi="Arial" w:cs="Arial"/>
        </w:rPr>
        <w:fldChar w:fldCharType="separate"/>
      </w:r>
      <w:r w:rsidR="003C3224" w:rsidRPr="00811085">
        <w:rPr>
          <w:rFonts w:ascii="Arial" w:hAnsi="Arial" w:cs="Arial"/>
          <w:noProof/>
        </w:rPr>
        <w:t>(Zeeneldin et al., 2013)</w:t>
      </w:r>
      <w:r w:rsidR="003C3224" w:rsidRPr="00811085">
        <w:rPr>
          <w:rFonts w:ascii="Arial" w:hAnsi="Arial" w:cs="Arial"/>
        </w:rPr>
        <w:fldChar w:fldCharType="end"/>
      </w:r>
    </w:p>
    <w:p w14:paraId="32668CF5" w14:textId="77777777" w:rsidR="00B043FB" w:rsidRDefault="00B043FB" w:rsidP="00F654AC">
      <w:pPr>
        <w:spacing w:after="0"/>
      </w:pPr>
    </w:p>
    <w:p w14:paraId="03FB06FE" w14:textId="77777777" w:rsidR="0067550A" w:rsidRPr="00704102" w:rsidRDefault="0067550A" w:rsidP="007F4A4C">
      <w:pPr>
        <w:pStyle w:val="Title"/>
      </w:pPr>
      <w:bookmarkStart w:id="57" w:name="_Toc434579668"/>
      <w:bookmarkStart w:id="58" w:name="_Toc434579839"/>
      <w:bookmarkStart w:id="59" w:name="_Toc436647379"/>
      <w:bookmarkStart w:id="60" w:name="_Toc436647479"/>
      <w:bookmarkStart w:id="61" w:name="_Toc436648275"/>
      <w:r w:rsidRPr="00704102">
        <w:t>Information, awareness and education</w:t>
      </w:r>
      <w:bookmarkEnd w:id="57"/>
      <w:bookmarkEnd w:id="58"/>
      <w:bookmarkEnd w:id="59"/>
      <w:bookmarkEnd w:id="60"/>
      <w:bookmarkEnd w:id="61"/>
    </w:p>
    <w:p w14:paraId="519D279C" w14:textId="3E11EA87" w:rsidR="004F3121" w:rsidRPr="003653FC" w:rsidRDefault="0067550A" w:rsidP="004F3121">
      <w:pPr>
        <w:autoSpaceDE w:val="0"/>
        <w:autoSpaceDN w:val="0"/>
        <w:adjustRightInd w:val="0"/>
        <w:spacing w:after="0"/>
        <w:ind w:firstLine="720"/>
        <w:rPr>
          <w:rFonts w:ascii="Arial" w:hAnsi="Arial" w:cs="Arial"/>
        </w:rPr>
      </w:pPr>
      <w:r w:rsidRPr="009D214F">
        <w:rPr>
          <w:rFonts w:ascii="Arial" w:hAnsi="Arial" w:cs="Arial"/>
        </w:rPr>
        <w:t>In the absence of breast early detection or screening programs, culturally appropriate education and awareness campaigns have been widely supported as a method to improve awareness of breast cancer symptoms among women in LMICs, and to encourage them to seek early diagnosis and treatment.</w:t>
      </w:r>
      <w:r w:rsidRPr="009D214F">
        <w:rPr>
          <w:rFonts w:ascii="Arial" w:hAnsi="Arial" w:cs="Arial"/>
        </w:rPr>
        <w:fldChar w:fldCharType="begin">
          <w:fldData xml:space="preserve">PEVuZE5vdGU+PENpdGU+PEF1dGhvcj5BbmRlcnNvbjwvQXV0aG9yPjxZZWFyPjIwMDg8L1llYXI+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PEVuZE5vdGU+PENpdGU+PEF1dGhvcj5BbmRlcnNvbjwvQXV0aG9yPjxZZWFyPjIwMDg8L1llYXI+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Pr="009D214F">
        <w:rPr>
          <w:rFonts w:ascii="Arial" w:hAnsi="Arial" w:cs="Arial"/>
        </w:rPr>
      </w:r>
      <w:r w:rsidRPr="009D214F">
        <w:rPr>
          <w:rFonts w:ascii="Arial" w:hAnsi="Arial" w:cs="Arial"/>
        </w:rPr>
        <w:fldChar w:fldCharType="separate"/>
      </w:r>
      <w:r w:rsidRPr="009D214F">
        <w:rPr>
          <w:rFonts w:ascii="Arial" w:hAnsi="Arial" w:cs="Arial"/>
          <w:noProof/>
        </w:rPr>
        <w:t>(Anderson et al., 2008)</w:t>
      </w:r>
      <w:r w:rsidRPr="009D214F">
        <w:rPr>
          <w:rFonts w:ascii="Arial" w:hAnsi="Arial" w:cs="Arial"/>
        </w:rPr>
        <w:fldChar w:fldCharType="end"/>
      </w:r>
      <w:r>
        <w:rPr>
          <w:rFonts w:ascii="Arial" w:hAnsi="Arial" w:cs="Arial"/>
        </w:rPr>
        <w:t xml:space="preserve"> </w:t>
      </w:r>
      <w:r w:rsidR="0056481F">
        <w:rPr>
          <w:rFonts w:ascii="Arial" w:hAnsi="Arial" w:cs="Arial"/>
        </w:rPr>
        <w:t xml:space="preserve"> </w:t>
      </w:r>
      <w:r w:rsidR="00D1087C" w:rsidRPr="00D1087C">
        <w:rPr>
          <w:rFonts w:ascii="Arial" w:hAnsi="Arial" w:cs="Arial"/>
        </w:rPr>
        <w:t xml:space="preserve">While education and awareness campaigns </w:t>
      </w:r>
      <w:r w:rsidR="00FB3F50">
        <w:rPr>
          <w:rFonts w:ascii="Arial" w:hAnsi="Arial" w:cs="Arial"/>
        </w:rPr>
        <w:t>are</w:t>
      </w:r>
      <w:r w:rsidR="00D1087C" w:rsidRPr="00D1087C">
        <w:rPr>
          <w:rFonts w:ascii="Arial" w:hAnsi="Arial" w:cs="Arial"/>
        </w:rPr>
        <w:t xml:space="preserve"> of vital importance in LMICs, there are a variety of unanticipated barriers to implementing them.  These include lack of awareness, knowledge and poor health literacy. </w:t>
      </w:r>
      <w:r w:rsidR="004F3121">
        <w:rPr>
          <w:rFonts w:ascii="Arial" w:hAnsi="Arial" w:cs="Arial"/>
        </w:rPr>
        <w:t xml:space="preserve">For example, while </w:t>
      </w:r>
      <w:r w:rsidR="004F3121" w:rsidRPr="00D1087C">
        <w:rPr>
          <w:rFonts w:ascii="Arial" w:hAnsi="Arial" w:cs="Arial"/>
        </w:rPr>
        <w:t xml:space="preserve">there have been some efforts to provide education to women on the importance of breast health in Sierra Leone </w:t>
      </w:r>
      <w:r w:rsidR="004F3121" w:rsidRPr="00D1087C">
        <w:rPr>
          <w:rFonts w:ascii="Arial" w:hAnsi="Arial" w:cs="Arial"/>
        </w:rPr>
        <w:fldChar w:fldCharType="begin">
          <w:fldData xml:space="preserve">PEVuZE5vdGU+PENpdGU+PEF1dGhvcj5TaGVwaGVyZDwvQXV0aG9yPjxZZWFyPjIwMDY8L1llYXI+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</w:fldData>
        </w:fldChar>
      </w:r>
      <w:r w:rsidR="004F3121" w:rsidRPr="00D1087C">
        <w:rPr>
          <w:rFonts w:ascii="Arial" w:hAnsi="Arial" w:cs="Arial"/>
        </w:rPr>
        <w:instrText xml:space="preserve"> ADDIN EN.CITE </w:instrText>
      </w:r>
      <w:r w:rsidR="004F3121" w:rsidRPr="00D1087C">
        <w:rPr>
          <w:rFonts w:ascii="Arial" w:hAnsi="Arial" w:cs="Arial"/>
        </w:rPr>
        <w:fldChar w:fldCharType="begin">
          <w:fldData xml:space="preserve">PEVuZE5vdGU+PENpdGU+PEF1dGhvcj5TaGVwaGVyZDwvQXV0aG9yPjxZZWFyPjIwMDY8L1llYXI+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</w:fldData>
        </w:fldChar>
      </w:r>
      <w:r w:rsidR="004F3121" w:rsidRPr="00D1087C">
        <w:rPr>
          <w:rFonts w:ascii="Arial" w:hAnsi="Arial" w:cs="Arial"/>
        </w:rPr>
        <w:instrText xml:space="preserve"> ADDIN EN.CITE.DATA </w:instrText>
      </w:r>
      <w:r w:rsidR="004F3121" w:rsidRPr="00D1087C">
        <w:rPr>
          <w:rFonts w:ascii="Arial" w:hAnsi="Arial" w:cs="Arial"/>
        </w:rPr>
      </w:r>
      <w:r w:rsidR="004F3121" w:rsidRPr="00D1087C">
        <w:rPr>
          <w:rFonts w:ascii="Arial" w:hAnsi="Arial" w:cs="Arial"/>
        </w:rPr>
        <w:fldChar w:fldCharType="end"/>
      </w:r>
      <w:r w:rsidR="004F3121" w:rsidRPr="00D1087C">
        <w:rPr>
          <w:rFonts w:ascii="Arial" w:hAnsi="Arial" w:cs="Arial"/>
        </w:rPr>
      </w:r>
      <w:r w:rsidR="004F3121" w:rsidRPr="00D1087C">
        <w:rPr>
          <w:rFonts w:ascii="Arial" w:hAnsi="Arial" w:cs="Arial"/>
        </w:rPr>
        <w:fldChar w:fldCharType="separate"/>
      </w:r>
      <w:r w:rsidR="004F3121" w:rsidRPr="00D1087C">
        <w:rPr>
          <w:rFonts w:ascii="Arial" w:hAnsi="Arial" w:cs="Arial"/>
          <w:noProof/>
        </w:rPr>
        <w:t>(Shepherd and McInerney, 2006)</w:t>
      </w:r>
      <w:r w:rsidR="004F3121" w:rsidRPr="00D1087C">
        <w:rPr>
          <w:rFonts w:ascii="Arial" w:hAnsi="Arial" w:cs="Arial"/>
        </w:rPr>
        <w:fldChar w:fldCharType="end"/>
      </w:r>
      <w:r w:rsidR="004F3121" w:rsidRPr="00D1087C">
        <w:rPr>
          <w:rFonts w:ascii="Arial" w:hAnsi="Arial" w:cs="Arial"/>
        </w:rPr>
        <w:t>, a study of 3,645 women identified minimal education, poverty and reliance on traditional healers as barriers for women with breast masses.</w:t>
      </w:r>
      <w:r w:rsidR="004F3121" w:rsidRPr="00D1087C">
        <w:rPr>
          <w:rFonts w:ascii="Arial" w:hAnsi="Arial" w:cs="Arial"/>
        </w:rPr>
        <w:fldChar w:fldCharType="begin"/>
      </w:r>
      <w:r w:rsidR="004F3121" w:rsidRPr="00D1087C">
        <w:rPr>
          <w:rFonts w:ascii="Arial" w:hAnsi="Arial" w:cs="Arial"/>
        </w:rPr>
        <w:instrText xml:space="preserve"> ADDIN EN.CITE &lt;EndNote&gt;&lt;Cite&gt;&lt;Author&gt;Ntirenganya&lt;/Author&gt;&lt;Year&gt;2014&lt;/Year&gt;&lt;RecNum&gt;317&lt;/RecNum&gt;&lt;DisplayText&gt;(Ntirenganya et al., 2014)&lt;/DisplayText&gt;&lt;record&gt;&lt;rec-number&gt;317&lt;/rec-number&gt;&lt;foreign-keys&gt;&lt;key app="EN" db-id="eaaxvsw0pdzd0me2d5cvpzrmtxff5vpaw9xf" timestamp="1414170520"&gt;317&lt;/key&gt;&lt;/foreign-keys&gt;&lt;ref-type name="Journal Article"&gt;17&lt;/ref-type&gt;&lt;contributors&gt;&lt;authors&gt;&lt;author&gt;Ntirenganya, F.&lt;/author&gt;&lt;author&gt;Petroze, R. T.&lt;/author&gt;&lt;author&gt;Kamara, T. B.&lt;/author&gt;&lt;author&gt;Groen, R. S.&lt;/author&gt;&lt;author&gt;Kushner, A. L.&lt;/author&gt;&lt;author&gt;Kyamanywa, P.&lt;/author&gt;&lt;author&gt;Calland, J. F.&lt;/author&gt;&lt;author&gt;Kingham, T. P.&lt;/author&gt;&lt;/authors&gt;&lt;/contributors&gt;&lt;auth-address&gt;Department of Surgery, Kigali University Teaching Hospital, Kigali, Rwanda; Faculty of Medicine, National University of Rwanda, Rwanda.&lt;/auth-address&gt;&lt;titles&gt;&lt;title&gt;Prevalence of breast masses and barriers to care: Results from a population-based survey in Rwanda and Sierra Leone&lt;/title&gt;&lt;secondary-title&gt;J Surg Oncol&lt;/secondary-title&gt;&lt;alt-title&gt;Journal of surgical oncology&lt;/alt-title&gt;&lt;/titles&gt;&lt;periodical&gt;&lt;full-title&gt;J Surg Oncol&lt;/full-title&gt;&lt;abbr-1&gt;Journal of surgical oncology&lt;/abbr-1&gt;&lt;/periodical&gt;&lt;alt-periodical&gt;&lt;full-title&gt;J Surg Oncol&lt;/full-title&gt;&lt;abbr-1&gt;Journal of surgical oncology&lt;/abbr-1&gt;&lt;/alt-periodical&gt;&lt;edition&gt;2014/08/05&lt;/edition&gt;&lt;keywords&gt;&lt;keyword&gt;barriers to care&lt;/keyword&gt;&lt;keyword&gt;breast mass&lt;/keyword&gt;&lt;keyword&gt;developing countries&lt;/keyword&gt;&lt;keyword&gt;prevalence&lt;/keyword&gt;&lt;/keywords&gt;&lt;dates&gt;&lt;year&gt;2014&lt;/year&gt;&lt;pub-dates&gt;&lt;date&gt;Aug 2&lt;/date&gt;&lt;/pub-dates&gt;&lt;/dates&gt;&lt;isbn&gt;0022-4790&lt;/isbn&gt;&lt;accession-num&gt;25088235&lt;/accession-num&gt;&lt;urls&gt;&lt;related-urls&gt;&lt;url&gt;http://onlinelibrary.wiley.com/doi/10.1002/jso.23726/abstract&lt;/url&gt;&lt;/related-urls&gt;&lt;/urls&gt;&lt;electronic-resource-num&gt;10.1002/jso.23726&lt;/electronic-resource-num&gt;&lt;remote-database-provider&gt;NLM&lt;/remote-database-provider&gt;&lt;language&gt;Eng&lt;/language&gt;&lt;/record&gt;&lt;/Cite&gt;&lt;/EndNote&gt;</w:instrText>
      </w:r>
      <w:r w:rsidR="004F3121" w:rsidRPr="00D1087C">
        <w:rPr>
          <w:rFonts w:ascii="Arial" w:hAnsi="Arial" w:cs="Arial"/>
        </w:rPr>
        <w:fldChar w:fldCharType="separate"/>
      </w:r>
      <w:r w:rsidR="004F3121" w:rsidRPr="00D1087C">
        <w:rPr>
          <w:rFonts w:ascii="Arial" w:hAnsi="Arial" w:cs="Arial"/>
          <w:noProof/>
        </w:rPr>
        <w:t>(Ntirenganya et al., 2014)</w:t>
      </w:r>
      <w:r w:rsidR="004F3121" w:rsidRPr="00D1087C">
        <w:rPr>
          <w:rFonts w:ascii="Arial" w:hAnsi="Arial" w:cs="Arial"/>
        </w:rPr>
        <w:fldChar w:fldCharType="end"/>
      </w:r>
      <w:r w:rsidR="004F3121" w:rsidRPr="003653FC">
        <w:rPr>
          <w:rFonts w:ascii="Arial" w:hAnsi="Arial" w:cs="Arial"/>
        </w:rPr>
        <w:t xml:space="preserve"> </w:t>
      </w:r>
      <w:r w:rsidR="004F3121" w:rsidRPr="00D1087C">
        <w:rPr>
          <w:rFonts w:ascii="Arial" w:hAnsi="Arial" w:cs="Arial"/>
        </w:rPr>
        <w:t xml:space="preserve">A Nigerian study  identified a number of economic and cultural barriers to implementing education about basic screening programs including lack of both specialized health personnel and </w:t>
      </w:r>
      <w:r w:rsidR="004F3121" w:rsidRPr="00D1087C">
        <w:rPr>
          <w:rStyle w:val="highlight"/>
          <w:rFonts w:ascii="Arial" w:hAnsi="Arial" w:cs="Arial"/>
        </w:rPr>
        <w:t>breast</w:t>
      </w:r>
      <w:r w:rsidR="004F3121" w:rsidRPr="00D1087C">
        <w:rPr>
          <w:rFonts w:ascii="Arial" w:hAnsi="Arial" w:cs="Arial"/>
        </w:rPr>
        <w:t xml:space="preserve"> </w:t>
      </w:r>
      <w:r w:rsidR="004F3121" w:rsidRPr="00D1087C">
        <w:rPr>
          <w:rStyle w:val="highlight"/>
          <w:rFonts w:ascii="Arial" w:hAnsi="Arial" w:cs="Arial"/>
        </w:rPr>
        <w:t>cancer</w:t>
      </w:r>
      <w:r w:rsidR="004F3121" w:rsidRPr="00D1087C">
        <w:rPr>
          <w:rFonts w:ascii="Arial" w:hAnsi="Arial" w:cs="Arial"/>
        </w:rPr>
        <w:t xml:space="preserve"> </w:t>
      </w:r>
      <w:r w:rsidR="004F3121" w:rsidRPr="00D1087C">
        <w:rPr>
          <w:rStyle w:val="highlight"/>
          <w:rFonts w:ascii="Arial" w:hAnsi="Arial" w:cs="Arial"/>
        </w:rPr>
        <w:t>screening</w:t>
      </w:r>
      <w:r w:rsidR="004F3121" w:rsidRPr="00D1087C">
        <w:rPr>
          <w:rFonts w:ascii="Arial" w:hAnsi="Arial" w:cs="Arial"/>
        </w:rPr>
        <w:t xml:space="preserve"> facilities, the absence of biomedical </w:t>
      </w:r>
      <w:r w:rsidR="004F3121" w:rsidRPr="00383F7F">
        <w:rPr>
          <w:rFonts w:ascii="Arial" w:hAnsi="Arial" w:cs="Arial"/>
        </w:rPr>
        <w:t>terminology in local languages, gender inequality and the prevailing influence of traditional health practitioners.</w:t>
      </w:r>
      <w:r w:rsidR="004F3121" w:rsidRPr="00383F7F">
        <w:rPr>
          <w:rFonts w:ascii="Arial" w:hAnsi="Arial" w:cs="Arial"/>
        </w:rPr>
        <w:fldChar w:fldCharType="begin"/>
      </w:r>
      <w:r w:rsidR="004F3121" w:rsidRPr="004A5844">
        <w:rPr>
          <w:rFonts w:ascii="Arial" w:hAnsi="Arial" w:cs="Arial"/>
        </w:rPr>
        <w:instrText xml:space="preserve"> ADDIN EN.CITE &lt;EndNote&gt;&lt;Cite&gt;&lt;Author&gt;Asobayire&lt;/Author&gt;&lt;Year&gt;2014&lt;/Year&gt;&lt;RecNum&gt;278&lt;/RecNum&gt;&lt;DisplayText&gt;(Asobayire and Barley, 2014)&lt;/DisplayText&gt;&lt;record&gt;&lt;rec-number&gt;278&lt;/rec-number&gt;&lt;foreign-keys&gt;&lt;key app="EN" db-id="eaaxvsw0pdzd0me2d5cvpzrmtxff5vpaw9xf" timestamp="1413934130"&gt;278&lt;/key&gt;&lt;/foreign-keys&gt;&lt;ref-type name="Journal Article"&gt;17&lt;/ref-type&gt;&lt;contributors&gt;&lt;authors&gt;&lt;author&gt;Asobayire, A.&lt;/author&gt;&lt;author&gt;Barley, R.&lt;/author&gt;&lt;/authors&gt;&lt;/contributors&gt;&lt;auth-address&gt;1 Northern General Hospital, Sheffield, UK.&lt;/auth-address&gt;&lt;titles&gt;&lt;title&gt;Women&amp;apos;s cultural perceptions and attitudes towards breast cancer: Northern Ghana&lt;/title&gt;&lt;secondary-title&gt;Health Promot Int&lt;/secondary-title&gt;&lt;alt-title&gt;Health promotion international&lt;/alt-title&gt;&lt;/titles&gt;&lt;periodical&gt;&lt;full-title&gt;Health Promot Int&lt;/full-title&gt;&lt;abbr-1&gt;Health promotion international&lt;/abbr-1&gt;&lt;/periodical&gt;&lt;alt-periodical&gt;&lt;full-title&gt;Health Promot Int&lt;/full-title&gt;&lt;abbr-1&gt;Health promotion international&lt;/abbr-1&gt;&lt;/alt-periodical&gt;&lt;edition&gt;2014/01/30&lt;/edition&gt;&lt;dates&gt;&lt;year&gt;2014&lt;/year&gt;&lt;pub-dates&gt;&lt;date&gt;Jan 28&lt;/date&gt;&lt;/pub-dates&gt;&lt;/dates&gt;&lt;isbn&gt;1460-2245 (Electronic)&amp;#xD;0957-4824 (Linking)&lt;/isbn&gt;&lt;accession-num&gt;24474424&lt;/accession-num&gt;&lt;urls&gt;&lt;/urls&gt;&lt;electronic-resource-num&gt;10.1093/heapro/dat087&lt;/electronic-resource-num&gt;&lt;remote-database-provider&gt;NLM&lt;/remote-database-provider&gt;&lt;language&gt;Eng&lt;/language&gt;&lt;/record&gt;&lt;/Cite&gt;&lt;/EndNote&gt;</w:instrText>
      </w:r>
      <w:r w:rsidR="004F3121" w:rsidRPr="00383F7F">
        <w:rPr>
          <w:rFonts w:ascii="Arial" w:hAnsi="Arial" w:cs="Arial"/>
        </w:rPr>
        <w:fldChar w:fldCharType="separate"/>
      </w:r>
      <w:r w:rsidR="004F3121" w:rsidRPr="00383F7F">
        <w:rPr>
          <w:rFonts w:ascii="Arial" w:hAnsi="Arial" w:cs="Arial"/>
          <w:noProof/>
        </w:rPr>
        <w:t>(Asobayire and Barley, 2014)</w:t>
      </w:r>
      <w:r w:rsidR="004F3121" w:rsidRPr="00383F7F">
        <w:rPr>
          <w:rFonts w:ascii="Arial" w:hAnsi="Arial" w:cs="Arial"/>
        </w:rPr>
        <w:fldChar w:fldCharType="end"/>
      </w:r>
      <w:r w:rsidR="004F3121" w:rsidRPr="00383F7F">
        <w:rPr>
          <w:rFonts w:ascii="Arial" w:hAnsi="Arial" w:cs="Arial"/>
        </w:rPr>
        <w:t xml:space="preserve">  </w:t>
      </w:r>
    </w:p>
    <w:p w14:paraId="5775C78A" w14:textId="505F221F" w:rsidR="00383F7F" w:rsidRPr="00162834" w:rsidRDefault="00D729C4" w:rsidP="00383F7F">
      <w:pPr>
        <w:autoSpaceDE w:val="0"/>
        <w:autoSpaceDN w:val="0"/>
        <w:adjustRightInd w:val="0"/>
        <w:spacing w:after="0"/>
        <w:ind w:firstLine="720"/>
        <w:rPr>
          <w:rFonts w:ascii="Arial" w:hAnsi="Arial" w:cs="Arial"/>
        </w:rPr>
      </w:pPr>
      <w:r>
        <w:rPr>
          <w:rFonts w:ascii="Arial" w:hAnsi="Arial" w:cs="Arial"/>
        </w:rPr>
        <w:t xml:space="preserve">A </w:t>
      </w:r>
      <w:r w:rsidR="004F3121">
        <w:rPr>
          <w:rFonts w:ascii="Arial" w:hAnsi="Arial" w:cs="Arial"/>
        </w:rPr>
        <w:t xml:space="preserve">lack of </w:t>
      </w:r>
      <w:r>
        <w:rPr>
          <w:rFonts w:ascii="Arial" w:hAnsi="Arial" w:cs="Arial"/>
        </w:rPr>
        <w:t xml:space="preserve">knowledge </w:t>
      </w:r>
      <w:r w:rsidR="004F3121">
        <w:rPr>
          <w:rFonts w:ascii="Arial" w:hAnsi="Arial" w:cs="Arial"/>
        </w:rPr>
        <w:t xml:space="preserve">of the importance of breast health awareness </w:t>
      </w:r>
      <w:r>
        <w:rPr>
          <w:rFonts w:ascii="Arial" w:hAnsi="Arial" w:cs="Arial"/>
        </w:rPr>
        <w:t xml:space="preserve">and of the importance of </w:t>
      </w:r>
      <w:r w:rsidR="004F3121">
        <w:rPr>
          <w:rFonts w:ascii="Arial" w:hAnsi="Arial" w:cs="Arial"/>
        </w:rPr>
        <w:t xml:space="preserve">breast cancer </w:t>
      </w:r>
      <w:r>
        <w:rPr>
          <w:rFonts w:ascii="Arial" w:hAnsi="Arial" w:cs="Arial"/>
        </w:rPr>
        <w:t xml:space="preserve">early detection </w:t>
      </w:r>
      <w:r w:rsidR="004F3121">
        <w:rPr>
          <w:rFonts w:ascii="Arial" w:hAnsi="Arial" w:cs="Arial"/>
        </w:rPr>
        <w:t>leads to a lack of screening practices</w:t>
      </w:r>
      <w:r>
        <w:rPr>
          <w:rFonts w:ascii="Arial" w:hAnsi="Arial" w:cs="Arial"/>
        </w:rPr>
        <w:t>,</w:t>
      </w:r>
      <w:r w:rsidR="004F3121">
        <w:rPr>
          <w:rFonts w:ascii="Arial" w:hAnsi="Arial" w:cs="Arial"/>
        </w:rPr>
        <w:t xml:space="preserve"> even at the basic level. </w:t>
      </w:r>
      <w:r w:rsidR="00D1087C" w:rsidRPr="00D1087C">
        <w:rPr>
          <w:rFonts w:ascii="Arial" w:hAnsi="Arial" w:cs="Arial"/>
        </w:rPr>
        <w:t xml:space="preserve"> </w:t>
      </w:r>
      <w:r w:rsidR="004F3121">
        <w:rPr>
          <w:rFonts w:ascii="Arial" w:hAnsi="Arial" w:cs="Arial"/>
        </w:rPr>
        <w:t>I</w:t>
      </w:r>
      <w:r w:rsidR="00D1087C" w:rsidRPr="00D1087C">
        <w:rPr>
          <w:rFonts w:ascii="Arial" w:hAnsi="Arial" w:cs="Arial"/>
        </w:rPr>
        <w:t xml:space="preserve">n an Egyptian study in 2000, only 10.4% of 565 newly diagnosed breast-cancer patients, </w:t>
      </w:r>
      <w:r w:rsidR="00D1087C" w:rsidRPr="00D1087C">
        <w:rPr>
          <w:rFonts w:ascii="Arial" w:hAnsi="Arial" w:cs="Arial"/>
          <w:color w:val="000000"/>
        </w:rPr>
        <w:t>had practiced BSE, and 2.7% reported monthly BSE.</w:t>
      </w:r>
      <w:r w:rsidR="00D1087C" w:rsidRPr="00D1087C">
        <w:rPr>
          <w:rFonts w:ascii="Arial" w:hAnsi="Arial" w:cs="Arial"/>
          <w:color w:val="000000"/>
        </w:rPr>
        <w:fldChar w:fldCharType="begin">
          <w:fldData xml:space="preserve">PEVuZE5vdGU+PENpdGU+PEF1dGhvcj5BYmRlbC1GYXR0YWg8L0F1dGhvcj48WWVhcj4yMDAwPC9Z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</w:fldData>
        </w:fldChar>
      </w:r>
      <w:r w:rsidR="00B0148A">
        <w:rPr>
          <w:rFonts w:ascii="Arial" w:hAnsi="Arial" w:cs="Arial"/>
          <w:color w:val="000000"/>
        </w:rPr>
        <w:instrText xml:space="preserve"> ADDIN EN.CITE </w:instrText>
      </w:r>
      <w:r w:rsidR="00B0148A">
        <w:rPr>
          <w:rFonts w:ascii="Arial" w:hAnsi="Arial" w:cs="Arial"/>
          <w:color w:val="000000"/>
        </w:rPr>
        <w:fldChar w:fldCharType="begin">
          <w:fldData xml:space="preserve">PEVuZE5vdGU+PENpdGU+PEF1dGhvcj5BYmRlbC1GYXR0YWg8L0F1dGhvcj48WWVhcj4yMDAwPC9Z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</w:fldData>
        </w:fldChar>
      </w:r>
      <w:r w:rsidR="00B0148A">
        <w:rPr>
          <w:rFonts w:ascii="Arial" w:hAnsi="Arial" w:cs="Arial"/>
          <w:color w:val="000000"/>
        </w:rPr>
        <w:instrText xml:space="preserve"> ADDIN EN.CITE.DATA </w:instrText>
      </w:r>
      <w:r w:rsidR="00B0148A">
        <w:rPr>
          <w:rFonts w:ascii="Arial" w:hAnsi="Arial" w:cs="Arial"/>
          <w:color w:val="000000"/>
        </w:rPr>
      </w:r>
      <w:r w:rsidR="00B0148A">
        <w:rPr>
          <w:rFonts w:ascii="Arial" w:hAnsi="Arial" w:cs="Arial"/>
          <w:color w:val="000000"/>
        </w:rPr>
        <w:fldChar w:fldCharType="end"/>
      </w:r>
      <w:r w:rsidR="00D1087C" w:rsidRPr="00D1087C">
        <w:rPr>
          <w:rFonts w:ascii="Arial" w:hAnsi="Arial" w:cs="Arial"/>
          <w:color w:val="000000"/>
        </w:rPr>
      </w:r>
      <w:r w:rsidR="00D1087C" w:rsidRPr="00D1087C">
        <w:rPr>
          <w:rFonts w:ascii="Arial" w:hAnsi="Arial" w:cs="Arial"/>
          <w:color w:val="000000"/>
        </w:rPr>
        <w:fldChar w:fldCharType="separate"/>
      </w:r>
      <w:r w:rsidR="00D1087C" w:rsidRPr="00D1087C">
        <w:rPr>
          <w:rFonts w:ascii="Arial" w:hAnsi="Arial" w:cs="Arial"/>
          <w:noProof/>
          <w:color w:val="000000"/>
        </w:rPr>
        <w:t>(Abdel-Fattah et al., 2000)</w:t>
      </w:r>
      <w:r w:rsidR="00D1087C" w:rsidRPr="00D1087C">
        <w:rPr>
          <w:rFonts w:ascii="Arial" w:hAnsi="Arial" w:cs="Arial"/>
          <w:color w:val="000000"/>
        </w:rPr>
        <w:fldChar w:fldCharType="end"/>
      </w:r>
      <w:r w:rsidR="00D1087C" w:rsidRPr="00D1087C">
        <w:rPr>
          <w:rFonts w:ascii="Arial" w:hAnsi="Arial" w:cs="Arial"/>
          <w:color w:val="000000"/>
        </w:rPr>
        <w:t xml:space="preserve">   </w:t>
      </w:r>
      <w:r w:rsidR="00383F7F" w:rsidRPr="004A5844">
        <w:rPr>
          <w:rFonts w:ascii="Arial" w:hAnsi="Arial" w:cs="Arial"/>
        </w:rPr>
        <w:t>In Morocco, a study of 136 female doctors found that while 75% of study participants practiced BSE once a month, only 15% ever had a mammogram.</w:t>
      </w:r>
      <w:r w:rsidR="00383F7F" w:rsidRPr="004A5844">
        <w:rPr>
          <w:rFonts w:ascii="Arial" w:hAnsi="Arial" w:cs="Arial"/>
        </w:rPr>
        <w:fldChar w:fldCharType="begin">
          <w:fldData xml:space="preserve">PEVuZE5vdGU+PENpdGU+PEF1dGhvcj5HaGFuZW08L0F1dGhvcj48WWVhcj4yMDExPC9ZZWFyPjxS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</w:fldData>
        </w:fldChar>
      </w:r>
      <w:r w:rsidR="00383F7F" w:rsidRPr="004A5844">
        <w:rPr>
          <w:rFonts w:ascii="Arial" w:hAnsi="Arial" w:cs="Arial"/>
        </w:rPr>
        <w:instrText xml:space="preserve"> ADDIN EN.CITE </w:instrText>
      </w:r>
      <w:r w:rsidR="00383F7F" w:rsidRPr="004A5844">
        <w:rPr>
          <w:rFonts w:ascii="Arial" w:hAnsi="Arial" w:cs="Arial"/>
        </w:rPr>
        <w:fldChar w:fldCharType="begin">
          <w:fldData xml:space="preserve">PEVuZE5vdGU+PENpdGU+PEF1dGhvcj5HaGFuZW08L0F1dGhvcj48WWVhcj4yMDExPC9ZZWFyPjxS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</w:fldData>
        </w:fldChar>
      </w:r>
      <w:r w:rsidR="00383F7F" w:rsidRPr="004A5844">
        <w:rPr>
          <w:rFonts w:ascii="Arial" w:hAnsi="Arial" w:cs="Arial"/>
        </w:rPr>
        <w:instrText xml:space="preserve"> ADDIN EN.CITE.DATA </w:instrText>
      </w:r>
      <w:r w:rsidR="00383F7F" w:rsidRPr="004A5844">
        <w:rPr>
          <w:rFonts w:ascii="Arial" w:hAnsi="Arial" w:cs="Arial"/>
        </w:rPr>
      </w:r>
      <w:r w:rsidR="00383F7F" w:rsidRPr="004A5844">
        <w:rPr>
          <w:rFonts w:ascii="Arial" w:hAnsi="Arial" w:cs="Arial"/>
        </w:rPr>
        <w:fldChar w:fldCharType="end"/>
      </w:r>
      <w:r w:rsidR="00383F7F" w:rsidRPr="004A5844">
        <w:rPr>
          <w:rFonts w:ascii="Arial" w:hAnsi="Arial" w:cs="Arial"/>
        </w:rPr>
      </w:r>
      <w:r w:rsidR="00383F7F" w:rsidRPr="004A5844">
        <w:rPr>
          <w:rFonts w:ascii="Arial" w:hAnsi="Arial" w:cs="Arial"/>
        </w:rPr>
        <w:fldChar w:fldCharType="separate"/>
      </w:r>
      <w:r w:rsidR="00383F7F" w:rsidRPr="004A5844">
        <w:rPr>
          <w:rFonts w:ascii="Arial" w:hAnsi="Arial" w:cs="Arial"/>
          <w:noProof/>
        </w:rPr>
        <w:t>(Ghanem et al., 2011)</w:t>
      </w:r>
      <w:r w:rsidR="00383F7F" w:rsidRPr="004A5844">
        <w:rPr>
          <w:rFonts w:ascii="Arial" w:hAnsi="Arial" w:cs="Arial"/>
        </w:rPr>
        <w:fldChar w:fldCharType="end"/>
      </w:r>
      <w:r w:rsidR="00383F7F" w:rsidRPr="004A5844">
        <w:rPr>
          <w:rFonts w:ascii="Arial" w:hAnsi="Arial" w:cs="Arial"/>
        </w:rPr>
        <w:t xml:space="preserve"> </w:t>
      </w:r>
      <w:r w:rsidR="00383F7F" w:rsidRPr="004A5844">
        <w:rPr>
          <w:rFonts w:ascii="Arial" w:hAnsi="Arial" w:cs="Arial"/>
          <w:color w:val="000000"/>
        </w:rPr>
        <w:t>A cross-sectional study in Tunisia of 900 women reported poor knowledge of specific risk factors for breast cancer and of breast screening modalities, with only 14% of women performing any type of breast screening.</w:t>
      </w:r>
      <w:r w:rsidR="00383F7F" w:rsidRPr="004A5844">
        <w:rPr>
          <w:rFonts w:ascii="Arial" w:hAnsi="Arial" w:cs="Arial"/>
          <w:color w:val="000000"/>
        </w:rPr>
        <w:fldChar w:fldCharType="begin"/>
      </w:r>
      <w:r w:rsidR="00383F7F" w:rsidRPr="004A5844">
        <w:rPr>
          <w:rFonts w:ascii="Arial" w:hAnsi="Arial" w:cs="Arial"/>
          <w:color w:val="000000"/>
        </w:rPr>
        <w:instrText xml:space="preserve"> ADDIN EN.CITE &lt;EndNote&gt;&lt;Cite&gt;&lt;Author&gt;El Mhamdi&lt;/Author&gt;&lt;Year&gt;2013&lt;/Year&gt;&lt;RecNum&gt;288&lt;/RecNum&gt;&lt;DisplayText&gt;(El Mhamdi et al., 2013)&lt;/DisplayText&gt;&lt;record&gt;&lt;rec-number&gt;288&lt;/rec-number&gt;&lt;foreign-keys&gt;&lt;key app="EN" db-id="eaaxvsw0pdzd0me2d5cvpzrmtxff5vpaw9xf" timestamp="1414080643"&gt;288&lt;/key&gt;&lt;/foreign-keys&gt;&lt;ref-type name="Journal Article"&gt;17&lt;/ref-type&gt;&lt;contributors&gt;&lt;authors&gt;&lt;author&gt;El Mhamdi, S.&lt;/author&gt;&lt;author&gt;Bouanene, I.&lt;/author&gt;&lt;author&gt;Mhirsi, A.&lt;/author&gt;&lt;author&gt;Sriha, A.&lt;/author&gt;&lt;author&gt;Ben Salem, K.&lt;/author&gt;&lt;author&gt;Soltani, M. S.&lt;/author&gt;&lt;/authors&gt;&lt;/contributors&gt;&lt;auth-address&gt;Department of Epidemiology and Public Health, University of Monastir, Monastir, Tunisia. sanaelmhamdi@yahoo.fr&lt;/auth-address&gt;&lt;titles&gt;&lt;title&gt;Women&amp;apos;s knowledge, attitudes and practice about breast cancer screening in the region of Monastir (Tunisia)&lt;/title&gt;&lt;secondary-title&gt;Aust J Prim Health&lt;/secondary-title&gt;&lt;alt-title&gt;Australian journal of primary health&lt;/alt-title&gt;&lt;/titles&gt;&lt;periodical&gt;&lt;full-title&gt;Aust J Prim Health&lt;/full-title&gt;&lt;abbr-1&gt;Australian journal of primary health&lt;/abbr-1&gt;&lt;/periodical&gt;&lt;alt-periodical&gt;&lt;full-title&gt;Aust J Prim Health&lt;/full-title&gt;&lt;abbr-1&gt;Australian journal of primary health&lt;/abbr-1&gt;&lt;/alt-periodical&gt;&lt;pages&gt;68-73&lt;/pages&gt;&lt;volume&gt;19&lt;/volume&gt;&lt;number&gt;1&lt;/number&gt;&lt;edition&gt;2012/09/07&lt;/edition&gt;&lt;keywords&gt;&lt;keyword&gt;Adult&lt;/keyword&gt;&lt;keyword&gt;Breast Neoplasms/ diagnosis/ psychology&lt;/keyword&gt;&lt;keyword&gt;Chi-Square Distribution&lt;/keyword&gt;&lt;keyword&gt;Female&lt;/keyword&gt;&lt;keyword&gt;Health Knowledge, Attitudes, Practice&lt;/keyword&gt;&lt;keyword&gt;Humans&lt;/keyword&gt;&lt;keyword&gt;Logistic Models&lt;/keyword&gt;&lt;keyword&gt;Mass Screening/ psychology&lt;/keyword&gt;&lt;keyword&gt;Middle Aged&lt;/keyword&gt;&lt;keyword&gt;Questionnaires&lt;/keyword&gt;&lt;keyword&gt;Tunisia&lt;/keyword&gt;&lt;/keywords&gt;&lt;dates&gt;&lt;year&gt;2013&lt;/year&gt;&lt;/dates&gt;&lt;isbn&gt;1448-7527 (Print)&amp;#xD;1448-7527 (Linking)&lt;/isbn&gt;&lt;accession-num&gt;22951080&lt;/accession-num&gt;&lt;urls&gt;&lt;/urls&gt;&lt;electronic-resource-num&gt;10.1071/py11123&lt;/electronic-resource-num&gt;&lt;remote-database-provider&gt;NLM&lt;/remote-database-provider&gt;&lt;language&gt;eng&lt;/language&gt;&lt;/record&gt;&lt;/Cite&gt;&lt;/EndNote&gt;</w:instrText>
      </w:r>
      <w:r w:rsidR="00383F7F" w:rsidRPr="004A5844">
        <w:rPr>
          <w:rFonts w:ascii="Arial" w:hAnsi="Arial" w:cs="Arial"/>
          <w:color w:val="000000"/>
        </w:rPr>
        <w:fldChar w:fldCharType="separate"/>
      </w:r>
      <w:r w:rsidR="00383F7F" w:rsidRPr="004A5844">
        <w:rPr>
          <w:rFonts w:ascii="Arial" w:hAnsi="Arial" w:cs="Arial"/>
          <w:noProof/>
          <w:color w:val="000000"/>
        </w:rPr>
        <w:t>(El Mhamdi et al., 2013)</w:t>
      </w:r>
      <w:r w:rsidR="00383F7F" w:rsidRPr="004A5844">
        <w:rPr>
          <w:rFonts w:ascii="Arial" w:hAnsi="Arial" w:cs="Arial"/>
          <w:color w:val="000000"/>
        </w:rPr>
        <w:fldChar w:fldCharType="end"/>
      </w:r>
      <w:r w:rsidR="00383F7F">
        <w:rPr>
          <w:rFonts w:ascii="Arial" w:hAnsi="Arial" w:cs="Arial"/>
          <w:color w:val="000000"/>
        </w:rPr>
        <w:t xml:space="preserve"> </w:t>
      </w:r>
    </w:p>
    <w:p w14:paraId="562AEBAC" w14:textId="6684517F" w:rsidR="00B043FB" w:rsidRDefault="00D1087C" w:rsidP="00D1087C">
      <w:pPr>
        <w:autoSpaceDE w:val="0"/>
        <w:autoSpaceDN w:val="0"/>
        <w:adjustRightInd w:val="0"/>
        <w:spacing w:after="0"/>
        <w:ind w:firstLine="720"/>
      </w:pPr>
      <w:r w:rsidRPr="00D1087C">
        <w:rPr>
          <w:rFonts w:ascii="Arial" w:hAnsi="Arial" w:cs="Arial"/>
        </w:rPr>
        <w:t>Non-governmental organizations (NGOs) are important resources for many countries in this region, as they partner with governments with a goal of reducing cancer mortality in this region, often by promoting early detection, diagnosis and treatment and reducing the stigma that often surrounds a cancer diagnosis.</w:t>
      </w:r>
      <w:r w:rsidRPr="00D1087C">
        <w:rPr>
          <w:rFonts w:ascii="Arial" w:hAnsi="Arial" w:cs="Arial"/>
        </w:rPr>
        <w:fldChar w:fldCharType="begin"/>
      </w:r>
      <w:r w:rsidRPr="00D1087C">
        <w:rPr>
          <w:rFonts w:ascii="Arial" w:hAnsi="Arial" w:cs="Arial"/>
        </w:rPr>
        <w:instrText xml:space="preserve"> ADDIN EN.CITE &lt;EndNote&gt;&lt;Cite&gt;&lt;Author&gt;Oluwole&lt;/Author&gt;&lt;Year&gt;2013&lt;/Year&gt;&lt;RecNum&gt;279&lt;/RecNum&gt;&lt;DisplayText&gt;(Oluwole and Kraemer, 2013)&lt;/DisplayText&gt;&lt;record&gt;&lt;rec-number&gt;279&lt;/rec-number&gt;&lt;foreign-keys&gt;&lt;key app="EN" db-id="eaaxvsw0pdzd0me2d5cvpzrmtxff5vpaw9xf" timestamp="1413944395"&gt;279&lt;/key&gt;&lt;/foreign-keys&gt;&lt;ref-type name="Journal Article"&gt;17&lt;/ref-type&gt;&lt;contributors&gt;&lt;authors&gt;&lt;author&gt;Oluwole, D.&lt;/author&gt;&lt;author&gt;Kraemer, J.&lt;/author&gt;&lt;/authors&gt;&lt;/contributors&gt;&lt;auth-address&gt;Pink Ribbon Red Ribbon, George W Bush Centre, 2943 SMU Boulevard, Dallas, Texas 75205, United States of America (USA).&lt;/auth-address&gt;&lt;titles&gt;&lt;title&gt;Innovative public-private partnership: a diagonal approach to combating women&amp;apos;s cancers in Africa&lt;/title&gt;&lt;secondary-title&gt;Bull World Health Organ&lt;/secondary-title&gt;&lt;alt-title&gt;Bulletin of the World Health Organization&lt;/alt-title&gt;&lt;/titles&gt;&lt;periodical&gt;&lt;full-title&gt;Bull World Health Organ&lt;/full-title&gt;&lt;abbr-1&gt;Bulletin of the World Health Organization&lt;/abbr-1&gt;&lt;/periodical&gt;&lt;alt-periodical&gt;&lt;full-title&gt;Bull World Health Organ&lt;/full-title&gt;&lt;abbr-1&gt;Bulletin of the World Health Organization&lt;/abbr-1&gt;&lt;/alt-periodical&gt;&lt;pages&gt;691-6&lt;/pages&gt;&lt;volume&gt;91&lt;/volume&gt;&lt;number&gt;9&lt;/number&gt;&lt;edition&gt;2013/10/09&lt;/edition&gt;&lt;keywords&gt;&lt;keyword&gt;Africa&lt;/keyword&gt;&lt;keyword&gt;Breast Neoplasms/ prevention &amp;amp; control&lt;/keyword&gt;&lt;keyword&gt;Developing Countries&lt;/keyword&gt;&lt;keyword&gt;Female&lt;/keyword&gt;&lt;keyword&gt;Humans&lt;/keyword&gt;&lt;keyword&gt;Public-Private Sector Partnerships/ organization &amp;amp; administration&lt;/keyword&gt;&lt;keyword&gt;Uterine Cervical Neoplasms/ prevention &amp;amp; control&lt;/keyword&gt;&lt;keyword&gt;Women&amp;apos;s Health&lt;/keyword&gt;&lt;/keywords&gt;&lt;dates&gt;&lt;year&gt;2013&lt;/year&gt;&lt;pub-dates&gt;&lt;date&gt;Sep 1&lt;/date&gt;&lt;/pub-dates&gt;&lt;/dates&gt;&lt;isbn&gt;1564-0604 (Electronic)&amp;#xD;0042-9686 (Linking)&lt;/isbn&gt;&lt;accession-num&gt;24101785&lt;/accession-num&gt;&lt;urls&gt;&lt;/urls&gt;&lt;custom2&gt;PMC3790211&lt;/custom2&gt;&lt;electronic-resource-num&gt;10.2471/blt.12.109777&lt;/electronic-resource-num&gt;&lt;remote-database-provider&gt;NLM&lt;/remote-database-provider&gt;&lt;language&gt;eng&lt;/language&gt;&lt;/record&gt;&lt;/Cite&gt;&lt;/EndNote&gt;</w:instrText>
      </w:r>
      <w:r w:rsidRPr="00D1087C">
        <w:rPr>
          <w:rFonts w:ascii="Arial" w:hAnsi="Arial" w:cs="Arial"/>
        </w:rPr>
        <w:fldChar w:fldCharType="separate"/>
      </w:r>
      <w:r w:rsidRPr="00D1087C">
        <w:rPr>
          <w:rFonts w:ascii="Arial" w:hAnsi="Arial" w:cs="Arial"/>
          <w:noProof/>
        </w:rPr>
        <w:t>(Oluwole and Kraemer, 2013)</w:t>
      </w:r>
      <w:r w:rsidRPr="00D1087C">
        <w:rPr>
          <w:rFonts w:ascii="Arial" w:hAnsi="Arial" w:cs="Arial"/>
        </w:rPr>
        <w:fldChar w:fldCharType="end"/>
      </w:r>
      <w:r w:rsidRPr="00D1087C">
        <w:rPr>
          <w:rFonts w:ascii="Arial" w:hAnsi="Arial" w:cs="Arial"/>
        </w:rPr>
        <w:t xml:space="preserve">  </w:t>
      </w:r>
      <w:r>
        <w:rPr>
          <w:rFonts w:ascii="Arial" w:hAnsi="Arial" w:cs="Arial"/>
        </w:rPr>
        <w:t xml:space="preserve">A </w:t>
      </w:r>
      <w:r w:rsidRPr="009D214F">
        <w:rPr>
          <w:rFonts w:ascii="Arial" w:hAnsi="Arial" w:cs="Arial"/>
        </w:rPr>
        <w:t xml:space="preserve">number of pilot projects by governmental and non-governmental organizations have </w:t>
      </w:r>
      <w:r w:rsidRPr="009D214F">
        <w:rPr>
          <w:rFonts w:ascii="Arial" w:hAnsi="Arial" w:cs="Arial"/>
        </w:rPr>
        <w:lastRenderedPageBreak/>
        <w:t>attempted to increase breast cancer awareness in urban and rural areas</w:t>
      </w:r>
      <w:r>
        <w:rPr>
          <w:rFonts w:ascii="Arial" w:hAnsi="Arial" w:cs="Arial"/>
        </w:rPr>
        <w:t xml:space="preserve"> across Africa</w:t>
      </w:r>
      <w:r w:rsidRPr="009D214F">
        <w:rPr>
          <w:rFonts w:ascii="Arial" w:hAnsi="Arial" w:cs="Arial"/>
        </w:rPr>
        <w:t xml:space="preserve">, with a variety of success. </w:t>
      </w:r>
      <w:r>
        <w:rPr>
          <w:rFonts w:ascii="Arial" w:hAnsi="Arial" w:cs="Arial"/>
        </w:rPr>
        <w:t xml:space="preserve"> For example, in North Africa t</w:t>
      </w:r>
      <w:r w:rsidRPr="00162834">
        <w:rPr>
          <w:rFonts w:ascii="Arial" w:hAnsi="Arial" w:cs="Arial"/>
          <w:iCs/>
        </w:rPr>
        <w:t xml:space="preserve">he Algerian government, </w:t>
      </w:r>
      <w:r>
        <w:rPr>
          <w:rFonts w:ascii="Arial" w:hAnsi="Arial" w:cs="Arial"/>
          <w:iCs/>
        </w:rPr>
        <w:t xml:space="preserve">in partnership with </w:t>
      </w:r>
      <w:r w:rsidRPr="00162834">
        <w:rPr>
          <w:rFonts w:ascii="Arial" w:hAnsi="Arial" w:cs="Arial"/>
          <w:iCs/>
        </w:rPr>
        <w:t xml:space="preserve">Roche and a patient advocacy group El </w:t>
      </w:r>
      <w:proofErr w:type="spellStart"/>
      <w:r w:rsidRPr="00162834">
        <w:rPr>
          <w:rFonts w:ascii="Arial" w:hAnsi="Arial" w:cs="Arial"/>
          <w:iCs/>
        </w:rPr>
        <w:t>Amel</w:t>
      </w:r>
      <w:proofErr w:type="spellEnd"/>
      <w:r w:rsidRPr="00162834">
        <w:rPr>
          <w:rFonts w:ascii="Arial" w:hAnsi="Arial" w:cs="Arial"/>
          <w:iCs/>
        </w:rPr>
        <w:t xml:space="preserve"> (Hope</w:t>
      </w:r>
      <w:r w:rsidR="009C47C7" w:rsidRPr="00162834">
        <w:rPr>
          <w:rFonts w:ascii="Arial" w:hAnsi="Arial" w:cs="Arial"/>
          <w:iCs/>
        </w:rPr>
        <w:t>)</w:t>
      </w:r>
      <w:r w:rsidRPr="00162834">
        <w:rPr>
          <w:rFonts w:ascii="Arial" w:hAnsi="Arial" w:cs="Arial"/>
          <w:iCs/>
        </w:rPr>
        <w:t xml:space="preserve"> launched a mobile mammography unit in 2013</w:t>
      </w:r>
      <w:r>
        <w:rPr>
          <w:rFonts w:ascii="Arial" w:hAnsi="Arial" w:cs="Arial"/>
          <w:iCs/>
        </w:rPr>
        <w:t>, which brings</w:t>
      </w:r>
      <w:r w:rsidRPr="00162834">
        <w:rPr>
          <w:rFonts w:ascii="Arial" w:hAnsi="Arial" w:cs="Arial"/>
          <w:iCs/>
        </w:rPr>
        <w:t xml:space="preserve"> </w:t>
      </w:r>
      <w:r w:rsidRPr="00162834">
        <w:rPr>
          <w:rFonts w:ascii="Arial" w:hAnsi="Arial" w:cs="Arial"/>
        </w:rPr>
        <w:t>trained nurses, and other healthcare workers to remote regions within Algeria, with a goal of combining breast cancer education with screening facilities.</w:t>
      </w:r>
      <w:r>
        <w:rPr>
          <w:rFonts w:ascii="Arial" w:hAnsi="Arial" w:cs="Arial"/>
        </w:rPr>
        <w:t xml:space="preserve"> Other countries such as Tunisia are focusing on </w:t>
      </w:r>
      <w:r w:rsidRPr="00162834">
        <w:rPr>
          <w:rFonts w:ascii="Arial" w:hAnsi="Arial" w:cs="Arial"/>
          <w:color w:val="000000"/>
        </w:rPr>
        <w:t>prevention and early detection of cancer as part of their national strategy in the fight against cancer (2010-2014</w:t>
      </w:r>
      <w:r w:rsidRPr="007F4A4C">
        <w:rPr>
          <w:rFonts w:ascii="Arial" w:hAnsi="Arial" w:cs="Arial"/>
          <w:color w:val="000000"/>
        </w:rPr>
        <w:t xml:space="preserve">). </w:t>
      </w:r>
    </w:p>
    <w:p w14:paraId="73BEC8E9" w14:textId="63FFBA16" w:rsidR="00D1087C" w:rsidRPr="000177F0" w:rsidRDefault="00D1087C" w:rsidP="00D1087C">
      <w:pPr>
        <w:autoSpaceDE w:val="0"/>
        <w:autoSpaceDN w:val="0"/>
        <w:adjustRightInd w:val="0"/>
        <w:spacing w:after="0"/>
        <w:ind w:firstLine="720"/>
        <w:rPr>
          <w:rFonts w:ascii="Arial" w:hAnsi="Arial" w:cs="Arial"/>
          <w:b/>
        </w:rPr>
      </w:pPr>
      <w:r>
        <w:rPr>
          <w:rFonts w:ascii="Arial" w:hAnsi="Arial" w:cs="Arial"/>
        </w:rPr>
        <w:t xml:space="preserve">In the absence of formal guidelines in many West African countries, a number of awareness and educational campaigns have been initiated. </w:t>
      </w:r>
      <w:r w:rsidRPr="003653FC">
        <w:rPr>
          <w:rFonts w:ascii="Arial" w:hAnsi="Arial" w:cs="Arial"/>
        </w:rPr>
        <w:t xml:space="preserve">In </w:t>
      </w:r>
      <w:r w:rsidRPr="005C2E9D">
        <w:rPr>
          <w:rFonts w:ascii="Arial" w:hAnsi="Arial" w:cs="Arial"/>
        </w:rPr>
        <w:t>Ghana</w:t>
      </w:r>
      <w:r w:rsidRPr="003653FC">
        <w:rPr>
          <w:rFonts w:ascii="Arial" w:hAnsi="Arial" w:cs="Arial"/>
        </w:rPr>
        <w:t xml:space="preserve">, a cross-sectional survey assessed the impact of </w:t>
      </w:r>
      <w:r>
        <w:rPr>
          <w:rFonts w:ascii="Arial" w:hAnsi="Arial" w:cs="Arial"/>
        </w:rPr>
        <w:t xml:space="preserve">an </w:t>
      </w:r>
      <w:r w:rsidRPr="003653FC">
        <w:rPr>
          <w:rFonts w:ascii="Arial" w:hAnsi="Arial" w:cs="Arial"/>
        </w:rPr>
        <w:t>education program on knowledge, attitudes and practices toward breast cancer and breast cancer prevention among women from rural communities</w:t>
      </w:r>
      <w:r>
        <w:rPr>
          <w:rFonts w:ascii="Arial" w:hAnsi="Arial" w:cs="Arial"/>
        </w:rPr>
        <w:t>,</w:t>
      </w:r>
      <w:r w:rsidRPr="003653FC">
        <w:rPr>
          <w:rFonts w:ascii="Arial" w:hAnsi="Arial" w:cs="Arial"/>
        </w:rPr>
        <w:t xml:space="preserve"> </w:t>
      </w:r>
      <w:r>
        <w:rPr>
          <w:rFonts w:ascii="Arial" w:hAnsi="Arial" w:cs="Arial"/>
        </w:rPr>
        <w:t>and found that</w:t>
      </w:r>
      <w:r w:rsidRPr="003653FC">
        <w:rPr>
          <w:rFonts w:ascii="Arial" w:hAnsi="Arial" w:cs="Arial"/>
        </w:rPr>
        <w:t xml:space="preserve"> </w:t>
      </w:r>
      <w:r>
        <w:rPr>
          <w:rFonts w:ascii="Arial" w:hAnsi="Arial" w:cs="Arial"/>
        </w:rPr>
        <w:t>k</w:t>
      </w:r>
      <w:r w:rsidRPr="003653FC">
        <w:rPr>
          <w:rFonts w:ascii="Arial" w:hAnsi="Arial" w:cs="Arial"/>
        </w:rPr>
        <w:t>nowledge about breast cancer symptoms improved, and the number of women who reported beginning BSE increased</w:t>
      </w:r>
      <w:r w:rsidR="0056481F">
        <w:rPr>
          <w:rFonts w:ascii="Arial" w:hAnsi="Arial" w:cs="Arial"/>
        </w:rPr>
        <w:t>.</w:t>
      </w:r>
      <w:r w:rsidRPr="003653FC">
        <w:rPr>
          <w:rFonts w:ascii="Arial" w:hAnsi="Arial" w:cs="Arial"/>
        </w:rPr>
        <w:fldChar w:fldCharType="begin">
          <w:fldData xml:space="preserve">PEVuZE5vdGU+PENpdGU+PEF1dGhvcj5NZW5hPC9BdXRob3I+PFllYXI+MjAxNDwvWWVhcj48UmVj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PEVuZE5vdGU+PENpdGU+PEF1dGhvcj5NZW5hPC9BdXRob3I+PFllYXI+MjAxNDwvWWVhcj48UmVj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Pr="003653FC">
        <w:rPr>
          <w:rFonts w:ascii="Arial" w:hAnsi="Arial" w:cs="Arial"/>
        </w:rPr>
      </w:r>
      <w:r w:rsidRPr="003653FC">
        <w:rPr>
          <w:rFonts w:ascii="Arial" w:hAnsi="Arial" w:cs="Arial"/>
        </w:rPr>
        <w:fldChar w:fldCharType="separate"/>
      </w:r>
      <w:r w:rsidRPr="003653FC">
        <w:rPr>
          <w:rFonts w:ascii="Arial" w:hAnsi="Arial" w:cs="Arial"/>
          <w:noProof/>
        </w:rPr>
        <w:t>(Mena et al., 2014)</w:t>
      </w:r>
      <w:r w:rsidRPr="003653FC">
        <w:rPr>
          <w:rFonts w:ascii="Arial" w:hAnsi="Arial" w:cs="Arial"/>
        </w:rPr>
        <w:fldChar w:fldCharType="end"/>
      </w:r>
      <w:r>
        <w:rPr>
          <w:rFonts w:ascii="Arial" w:hAnsi="Arial" w:cs="Arial"/>
        </w:rPr>
        <w:t xml:space="preserve">  T</w:t>
      </w:r>
      <w:r w:rsidRPr="003653FC">
        <w:rPr>
          <w:rFonts w:ascii="Arial" w:hAnsi="Arial" w:cs="Arial"/>
        </w:rPr>
        <w:t xml:space="preserve">here have been multiple studies of awareness, attitude and practice of breast examination in Nigerian women. Knowledge and practice of BSE and </w:t>
      </w:r>
      <w:r w:rsidRPr="00F04F10">
        <w:rPr>
          <w:rFonts w:ascii="Arial" w:hAnsi="Arial" w:cs="Arial"/>
        </w:rPr>
        <w:t>CBE vary widely, but women who have received a tertiary education are consistently more likely to be aware of and the conduct BSE. The Free Breast Cancer Awareness and Screening program launched</w:t>
      </w:r>
      <w:r>
        <w:rPr>
          <w:rFonts w:ascii="Arial" w:hAnsi="Arial" w:cs="Arial"/>
        </w:rPr>
        <w:t xml:space="preserve"> in</w:t>
      </w:r>
      <w:r w:rsidRPr="00F04F10">
        <w:rPr>
          <w:rFonts w:ascii="Arial" w:hAnsi="Arial" w:cs="Arial"/>
        </w:rPr>
        <w:t xml:space="preserve"> </w:t>
      </w:r>
      <w:r w:rsidRPr="00F738B9">
        <w:rPr>
          <w:rFonts w:ascii="Arial" w:hAnsi="Arial" w:cs="Arial"/>
        </w:rPr>
        <w:t>Nigeria</w:t>
      </w:r>
      <w:r w:rsidRPr="00F04F10">
        <w:rPr>
          <w:rFonts w:ascii="Arial" w:hAnsi="Arial" w:cs="Arial"/>
        </w:rPr>
        <w:t xml:space="preserve"> in</w:t>
      </w:r>
      <w:r w:rsidRPr="003653FC">
        <w:rPr>
          <w:rFonts w:ascii="Arial" w:hAnsi="Arial" w:cs="Arial"/>
        </w:rPr>
        <w:t xml:space="preserve"> 2006 in collaboration with the Ministry of Women Affairs and Poverty Alleviation</w:t>
      </w:r>
      <w:r w:rsidR="0056481F" w:rsidRPr="0056481F">
        <w:rPr>
          <w:rFonts w:ascii="Arial" w:hAnsi="Arial" w:cs="Arial"/>
        </w:rPr>
        <w:t xml:space="preserve"> </w:t>
      </w:r>
      <w:r w:rsidR="0056481F">
        <w:rPr>
          <w:rFonts w:ascii="Arial" w:hAnsi="Arial" w:cs="Arial"/>
        </w:rPr>
        <w:t>educates women about BSE,</w:t>
      </w:r>
      <w:r>
        <w:rPr>
          <w:rFonts w:ascii="Arial" w:hAnsi="Arial" w:cs="Arial"/>
        </w:rPr>
        <w:fldChar w:fldCharType="begin"/>
      </w:r>
      <w:r>
        <w:rPr>
          <w:rFonts w:ascii="Arial" w:hAnsi="Arial" w:cs="Arial"/>
        </w:rPr>
        <w:instrText xml:space="preserve"> ADDIN EN.CITE &lt;EndNote&gt;&lt;Cite&gt;&lt;Author&gt;Lagos State Ministry of Health&lt;/Author&gt;&lt;Year&gt;2011&lt;/Year&gt;&lt;RecNum&gt;395&lt;/RecNum&gt;&lt;DisplayText&gt;(Lagos State Ministry of Health, 2011)&lt;/DisplayText&gt;&lt;record&gt;&lt;rec-number&gt;395&lt;/rec-number&gt;&lt;foreign-keys&gt;&lt;key app="EN" db-id="eaaxvsw0pdzd0me2d5cvpzrmtxff5vpaw9xf" timestamp="1428531085"&gt;395&lt;/key&gt;&lt;/foreign-keys&gt;&lt;ref-type name="Web Page"&gt;12&lt;/ref-type&gt;&lt;contributors&gt;&lt;authors&gt;&lt;author&gt;Lagos State Ministry of Health,&lt;/author&gt;&lt;/authors&gt;&lt;/contributors&gt;&lt;titles&gt;&lt;title&gt;Breast Cancer Screening And Awareness Programme. Available at: http://www.lagosstateministryofhealth.com/programmes/breast-cancer-screening-and-awareness-programme#.VSWnNZNkaNY&lt;/title&gt;&lt;/titles&gt;&lt;dates&gt;&lt;year&gt;2011&lt;/year&gt;&lt;/dates&gt;&lt;pub-location&gt;Nigeria&lt;/pub-location&gt;&lt;urls&gt;&lt;/urls&gt;&lt;/record&gt;&lt;/Cite&gt;&lt;/EndNote&gt;</w:instrText>
      </w:r>
      <w:r>
        <w:rPr>
          <w:rFonts w:ascii="Arial" w:hAnsi="Arial" w:cs="Arial"/>
        </w:rPr>
        <w:fldChar w:fldCharType="separate"/>
      </w:r>
      <w:r>
        <w:rPr>
          <w:rFonts w:ascii="Arial" w:hAnsi="Arial" w:cs="Arial"/>
          <w:noProof/>
        </w:rPr>
        <w:t>(Lagos State Ministry of Health, 2011)</w:t>
      </w:r>
      <w:r>
        <w:rPr>
          <w:rFonts w:ascii="Arial" w:hAnsi="Arial" w:cs="Arial"/>
        </w:rPr>
        <w:fldChar w:fldCharType="end"/>
      </w:r>
      <w:r w:rsidR="0056481F">
        <w:rPr>
          <w:rFonts w:ascii="Arial" w:hAnsi="Arial" w:cs="Arial"/>
        </w:rPr>
        <w:t xml:space="preserve"> </w:t>
      </w:r>
      <w:r>
        <w:rPr>
          <w:rFonts w:ascii="Arial" w:hAnsi="Arial" w:cs="Arial"/>
        </w:rPr>
        <w:t xml:space="preserve">and performs free counselling and referral services. </w:t>
      </w:r>
      <w:r w:rsidRPr="003653FC">
        <w:rPr>
          <w:rFonts w:ascii="Arial" w:hAnsi="Arial" w:cs="Arial"/>
        </w:rPr>
        <w:t xml:space="preserve"> </w:t>
      </w:r>
      <w:r>
        <w:rPr>
          <w:rFonts w:ascii="Arial" w:hAnsi="Arial" w:cs="Arial"/>
        </w:rPr>
        <w:t>While t</w:t>
      </w:r>
      <w:r w:rsidRPr="003C6ECF">
        <w:rPr>
          <w:rFonts w:ascii="Arial" w:hAnsi="Arial" w:cs="Arial"/>
        </w:rPr>
        <w:t>here are no governmental guidelines on breast screening</w:t>
      </w:r>
      <w:r>
        <w:rPr>
          <w:rFonts w:ascii="Arial" w:hAnsi="Arial" w:cs="Arial"/>
        </w:rPr>
        <w:t xml:space="preserve"> in </w:t>
      </w:r>
      <w:r w:rsidRPr="00F738B9">
        <w:rPr>
          <w:rFonts w:ascii="Arial" w:hAnsi="Arial" w:cs="Arial"/>
        </w:rPr>
        <w:t>Cameroon</w:t>
      </w:r>
      <w:r w:rsidRPr="003C6ECF">
        <w:rPr>
          <w:rFonts w:ascii="Arial" w:hAnsi="Arial" w:cs="Arial"/>
        </w:rPr>
        <w:t>, there are period</w:t>
      </w:r>
      <w:r>
        <w:rPr>
          <w:rFonts w:ascii="Arial" w:hAnsi="Arial" w:cs="Arial"/>
        </w:rPr>
        <w:t>ic</w:t>
      </w:r>
      <w:r w:rsidRPr="003C6ECF">
        <w:rPr>
          <w:rFonts w:ascii="Arial" w:hAnsi="Arial" w:cs="Arial"/>
        </w:rPr>
        <w:t xml:space="preserve"> mass campaigns for breast health awareness and CBE organized by the Ministry of Health.</w:t>
      </w:r>
      <w:r w:rsidRPr="003C6ECF">
        <w:rPr>
          <w:rFonts w:ascii="Arial" w:hAnsi="Arial" w:cs="Arial"/>
        </w:rPr>
        <w:fldChar w:fldCharType="begin"/>
      </w:r>
      <w:r w:rsidR="00B0148A">
        <w:rPr>
          <w:rFonts w:ascii="Arial" w:hAnsi="Arial" w:cs="Arial"/>
        </w:rPr>
        <w:instrText xml:space="preserve"> ADDIN EN.CITE &lt;EndNote&gt;&lt;Cite&gt;&lt;Author&gt;Kemfang Ngowa&lt;/Author&gt;&lt;Year&gt;2011&lt;/Year&gt;&lt;RecNum&gt;321&lt;/RecNum&gt;&lt;DisplayText&gt;(J.D.  Kemfang Ngowa et al., 2011)&lt;/DisplayText&gt;&lt;record&gt;&lt;rec-number&gt;321&lt;/rec-number&gt;&lt;foreign-keys&gt;&lt;key app="EN" db-id="eaaxvsw0pdzd0me2d5cvpzrmtxff5vpaw9xf" timestamp="1414174820"&gt;321&lt;/key&gt;&lt;/foreign-keys&gt;&lt;ref-type name="Journal Article"&gt;17&lt;/ref-type&gt;&lt;contributors&gt;&lt;authors&gt;&lt;author&gt;Kemfang Ngowa, J.D. &lt;/author&gt;&lt;author&gt;Yomi, J. &lt;/author&gt;&lt;author&gt;Kasia, J.M.  &lt;/author&gt;&lt;author&gt;Mawamba, Y. &lt;/author&gt;&lt;author&gt;Ekortarh, A.C. &lt;/author&gt;&lt;author&gt;Vlastos, G.&lt;/author&gt;&lt;/authors&gt;&lt;/contributors&gt;&lt;titles&gt;&lt;title&gt;Breast Cancer Profile in a Group of Patients Followed up at the Radiation Therapy Unit of the Yaounde General Hospital, Cameroon&lt;/title&gt;&lt;secondary-title&gt;Obstetrics and Gynecology International&lt;/secondary-title&gt;&lt;/titles&gt;&lt;periodical&gt;&lt;full-title&gt;Obstetrics and Gynecology International&lt;/full-title&gt;&lt;/periodical&gt;&lt;pages&gt;Article ID 143506&lt;/pages&gt;&lt;volume&gt;2011&lt;/volume&gt;&lt;dates&gt;&lt;year&gt;2011&lt;/year&gt;&lt;/dates&gt;&lt;urls&gt;&lt;/urls&gt;&lt;electronic-resource-num&gt;http://dx.doi.org/10.1155/2011/143506&lt;/electronic-resource-num&gt;&lt;/record&gt;&lt;/Cite&gt;&lt;/EndNote&gt;</w:instrText>
      </w:r>
      <w:r w:rsidRPr="003C6ECF">
        <w:rPr>
          <w:rFonts w:ascii="Arial" w:hAnsi="Arial" w:cs="Arial"/>
        </w:rPr>
        <w:fldChar w:fldCharType="separate"/>
      </w:r>
      <w:r w:rsidR="00B0148A">
        <w:rPr>
          <w:rFonts w:ascii="Arial" w:hAnsi="Arial" w:cs="Arial"/>
          <w:noProof/>
        </w:rPr>
        <w:t>(J.D.  Kemfang Ngowa et al., 2011)</w:t>
      </w:r>
      <w:r w:rsidRPr="003C6ECF">
        <w:rPr>
          <w:rFonts w:ascii="Arial" w:hAnsi="Arial" w:cs="Arial"/>
        </w:rPr>
        <w:fldChar w:fldCharType="end"/>
      </w:r>
      <w:proofErr w:type="gramStart"/>
      <w:r w:rsidRPr="003C6ECF">
        <w:rPr>
          <w:rFonts w:ascii="Arial" w:hAnsi="Arial" w:cs="Arial"/>
        </w:rPr>
        <w:t xml:space="preserve"> </w:t>
      </w:r>
      <w:r w:rsidR="0056481F">
        <w:rPr>
          <w:rFonts w:ascii="Arial" w:hAnsi="Arial" w:cs="Arial"/>
        </w:rPr>
        <w:t xml:space="preserve"> </w:t>
      </w:r>
      <w:r w:rsidRPr="003C6ECF">
        <w:rPr>
          <w:rFonts w:ascii="Arial" w:hAnsi="Arial" w:cs="Arial"/>
        </w:rPr>
        <w:t>A</w:t>
      </w:r>
      <w:proofErr w:type="gramEnd"/>
      <w:r>
        <w:rPr>
          <w:rFonts w:ascii="Arial" w:hAnsi="Arial" w:cs="Arial"/>
        </w:rPr>
        <w:t xml:space="preserve"> number of </w:t>
      </w:r>
      <w:r w:rsidRPr="003C6ECF">
        <w:rPr>
          <w:rFonts w:ascii="Arial" w:hAnsi="Arial" w:cs="Arial"/>
        </w:rPr>
        <w:t>cross-sectional survey</w:t>
      </w:r>
      <w:r>
        <w:rPr>
          <w:rFonts w:ascii="Arial" w:hAnsi="Arial" w:cs="Arial"/>
        </w:rPr>
        <w:t>s in African women</w:t>
      </w:r>
      <w:r w:rsidRPr="003C6ECF">
        <w:rPr>
          <w:rFonts w:ascii="Arial" w:hAnsi="Arial" w:cs="Arial"/>
        </w:rPr>
        <w:t xml:space="preserve"> </w:t>
      </w:r>
      <w:r>
        <w:rPr>
          <w:rFonts w:ascii="Arial" w:hAnsi="Arial" w:cs="Arial"/>
        </w:rPr>
        <w:t>found that k</w:t>
      </w:r>
      <w:r w:rsidRPr="003C6ECF">
        <w:rPr>
          <w:rFonts w:ascii="Arial" w:hAnsi="Arial" w:cs="Arial"/>
        </w:rPr>
        <w:t>nowledge of preventive measures and risk factors was poor</w:t>
      </w:r>
      <w:r w:rsidRPr="00B66347">
        <w:rPr>
          <w:rFonts w:ascii="Arial" w:hAnsi="Arial" w:cs="Arial"/>
        </w:rPr>
        <w:t xml:space="preserve"> </w:t>
      </w:r>
      <w:r>
        <w:rPr>
          <w:rFonts w:ascii="Arial" w:hAnsi="Arial" w:cs="Arial"/>
        </w:rPr>
        <w:t>in women in Cameroon</w:t>
      </w:r>
      <w:r w:rsidRPr="003C6ECF">
        <w:rPr>
          <w:rFonts w:ascii="Arial" w:hAnsi="Arial" w:cs="Arial"/>
        </w:rPr>
        <w:t>.</w:t>
      </w:r>
      <w:r w:rsidRPr="003C6ECF">
        <w:rPr>
          <w:rFonts w:ascii="Arial" w:hAnsi="Arial" w:cs="Arial"/>
        </w:rPr>
        <w:fldChar w:fldCharType="begin">
          <w:fldData xml:space="preserve">PEVuZE5vdGU+PENpdGU+PEF1dGhvcj5TdWg8L0F1dGhvcj48WWVhcj4yMDEyPC9ZZWFyPjxSZWNO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=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PEVuZE5vdGU+PENpdGU+PEF1dGhvcj5TdWg8L0F1dGhvcj48WWVhcj4yMDEyPC9ZZWFyPjxSZWNO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=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3C6ECF">
        <w:rPr>
          <w:rFonts w:ascii="Arial" w:hAnsi="Arial" w:cs="Arial"/>
        </w:rPr>
      </w:r>
      <w:r w:rsidRPr="003C6ECF">
        <w:rPr>
          <w:rFonts w:ascii="Arial" w:hAnsi="Arial" w:cs="Arial"/>
        </w:rPr>
        <w:fldChar w:fldCharType="separate"/>
      </w:r>
      <w:r w:rsidRPr="003C6ECF">
        <w:rPr>
          <w:rFonts w:ascii="Arial" w:hAnsi="Arial" w:cs="Arial"/>
          <w:noProof/>
        </w:rPr>
        <w:t>(Suh et al., 2012)</w:t>
      </w:r>
      <w:r w:rsidRPr="003C6ECF">
        <w:rPr>
          <w:rFonts w:ascii="Arial" w:hAnsi="Arial" w:cs="Arial"/>
        </w:rPr>
        <w:fldChar w:fldCharType="end"/>
      </w:r>
      <w:r w:rsidRPr="003C6ECF">
        <w:rPr>
          <w:rFonts w:ascii="Arial" w:hAnsi="Arial" w:cs="Arial"/>
        </w:rPr>
        <w:t xml:space="preserve"> </w:t>
      </w:r>
      <w:r>
        <w:rPr>
          <w:rFonts w:ascii="Arial" w:hAnsi="Arial" w:cs="Arial"/>
        </w:rPr>
        <w:t xml:space="preserve">  An NGO, </w:t>
      </w:r>
      <w:r w:rsidRPr="003C6ECF">
        <w:rPr>
          <w:rFonts w:ascii="Arial" w:eastAsia="Times New Roman" w:hAnsi="Arial" w:cs="Arial"/>
        </w:rPr>
        <w:t>SOCHIMIO (</w:t>
      </w:r>
      <w:proofErr w:type="spellStart"/>
      <w:r w:rsidRPr="003C6ECF">
        <w:rPr>
          <w:rFonts w:ascii="Arial" w:eastAsia="Times New Roman" w:hAnsi="Arial" w:cs="Arial"/>
        </w:rPr>
        <w:t>Solidarite</w:t>
      </w:r>
      <w:proofErr w:type="spellEnd"/>
      <w:r w:rsidRPr="003C6ECF">
        <w:rPr>
          <w:rFonts w:ascii="Arial" w:eastAsia="Times New Roman" w:hAnsi="Arial" w:cs="Arial"/>
        </w:rPr>
        <w:t xml:space="preserve"> </w:t>
      </w:r>
      <w:proofErr w:type="spellStart"/>
      <w:r w:rsidRPr="003C6ECF">
        <w:rPr>
          <w:rFonts w:ascii="Arial" w:eastAsia="Times New Roman" w:hAnsi="Arial" w:cs="Arial"/>
        </w:rPr>
        <w:t>Chimiotherapie</w:t>
      </w:r>
      <w:proofErr w:type="spellEnd"/>
      <w:r w:rsidRPr="003C6ECF">
        <w:rPr>
          <w:rFonts w:ascii="Arial" w:eastAsia="Times New Roman" w:hAnsi="Arial" w:cs="Arial"/>
        </w:rPr>
        <w:t>) is a Cameroonian NGO affiliated with the UICC, based in Yaoundé that has initiated several cancer research projects in Cameroon. While these are primarily aimed at providing therapeutic care to cancer patients, they have also implemented educational outreach programs.</w:t>
      </w:r>
      <w:r w:rsidRPr="003C6ECF">
        <w:rPr>
          <w:rFonts w:ascii="Arial" w:eastAsia="Times New Roman" w:hAnsi="Arial" w:cs="Arial"/>
        </w:rPr>
        <w:fldChar w:fldCharType="begin"/>
      </w:r>
      <w:r>
        <w:rPr>
          <w:rFonts w:ascii="Arial" w:eastAsia="Times New Roman" w:hAnsi="Arial" w:cs="Arial"/>
        </w:rPr>
        <w:instrText xml:space="preserve"> ADDIN EN.CITE &lt;EndNote&gt;&lt;Cite&gt;&lt;Author&gt;Solidarite Chimiotherapie (SOCHIMIO)&lt;/Author&gt;&lt;Year&gt;2014&lt;/Year&gt;&lt;RecNum&gt;325&lt;/RecNum&gt;&lt;DisplayText&gt;(Solidarite Chimiotherapie (SOCHIMIO), 2014)&lt;/DisplayText&gt;&lt;record&gt;&lt;rec-number&gt;325&lt;/rec-number&gt;&lt;foreign-keys&gt;&lt;key app="EN" db-id="eaaxvsw0pdzd0me2d5cvpzrmtxff5vpaw9xf" timestamp="1414177149"&gt;325&lt;/key&gt;&lt;/foreign-keys&gt;&lt;ref-type name="Journal Article"&gt;17&lt;/ref-type&gt;&lt;contributors&gt;&lt;authors&gt;&lt;author&gt;Solidarite Chimiotherapie (SOCHIMIO),&lt;/author&gt;&lt;/authors&gt;&lt;/contributors&gt;&lt;titles&gt;&lt;title&gt;http://sochimiocm.org/sochimio/index.php/en/actions-et-realisations&lt;/title&gt;&lt;/titles&gt;&lt;dates&gt;&lt;year&gt;2014&lt;/year&gt;&lt;/dates&gt;&lt;urls&gt;&lt;/urls&gt;&lt;/record&gt;&lt;/Cite&gt;&lt;/EndNote&gt;</w:instrText>
      </w:r>
      <w:r w:rsidRPr="003C6ECF">
        <w:rPr>
          <w:rFonts w:ascii="Arial" w:eastAsia="Times New Roman" w:hAnsi="Arial" w:cs="Arial"/>
        </w:rPr>
        <w:fldChar w:fldCharType="separate"/>
      </w:r>
      <w:r w:rsidRPr="003C6ECF">
        <w:rPr>
          <w:rFonts w:ascii="Arial" w:eastAsia="Times New Roman" w:hAnsi="Arial" w:cs="Arial"/>
          <w:noProof/>
        </w:rPr>
        <w:t>(Solidarite Chimiotherapie (SOCHIMIO), 2014)</w:t>
      </w:r>
      <w:r w:rsidRPr="003C6ECF">
        <w:rPr>
          <w:rFonts w:ascii="Arial" w:eastAsia="Times New Roman" w:hAnsi="Arial" w:cs="Arial"/>
        </w:rPr>
        <w:fldChar w:fldCharType="end"/>
      </w:r>
    </w:p>
    <w:p w14:paraId="63895D5A" w14:textId="186CA979" w:rsidR="0067550A" w:rsidRDefault="00D1087C" w:rsidP="0067550A">
      <w:pPr>
        <w:autoSpaceDE w:val="0"/>
        <w:autoSpaceDN w:val="0"/>
        <w:adjustRightInd w:val="0"/>
        <w:ind w:firstLine="720"/>
        <w:rPr>
          <w:rFonts w:ascii="Arial" w:hAnsi="Arial" w:cs="Arial"/>
        </w:rPr>
      </w:pPr>
      <w:r w:rsidRPr="00E214DE">
        <w:rPr>
          <w:rFonts w:ascii="Arial" w:hAnsi="Arial" w:cs="Arial"/>
        </w:rPr>
        <w:t>In South Africa</w:t>
      </w:r>
      <w:r w:rsidRPr="00B96D9A">
        <w:rPr>
          <w:rFonts w:ascii="Arial" w:hAnsi="Arial" w:cs="Arial"/>
        </w:rPr>
        <w:t>,</w:t>
      </w:r>
      <w:r w:rsidR="0067550A" w:rsidRPr="0078422C">
        <w:rPr>
          <w:rFonts w:ascii="Arial" w:hAnsi="Arial" w:cs="Arial"/>
        </w:rPr>
        <w:t xml:space="preserve"> the government and a variety of NGOs </w:t>
      </w:r>
      <w:r w:rsidR="0067550A" w:rsidRPr="00AB31CC">
        <w:rPr>
          <w:rFonts w:ascii="Arial" w:hAnsi="Arial" w:cs="Arial"/>
        </w:rPr>
        <w:t>provide community outreach and educational materials to increase awareness of breast</w:t>
      </w:r>
      <w:r w:rsidR="0067550A">
        <w:rPr>
          <w:rFonts w:ascii="Arial" w:hAnsi="Arial" w:cs="Arial"/>
        </w:rPr>
        <w:t xml:space="preserve"> cancer signs and symptoms.  These include mobile </w:t>
      </w:r>
      <w:r w:rsidR="0067550A" w:rsidRPr="00303255">
        <w:rPr>
          <w:rFonts w:ascii="Arial" w:hAnsi="Arial" w:cs="Arial"/>
        </w:rPr>
        <w:t xml:space="preserve">breast check units which travel to semi urban and urban areas offering free </w:t>
      </w:r>
      <w:r w:rsidR="0067550A">
        <w:rPr>
          <w:rFonts w:ascii="Arial" w:hAnsi="Arial" w:cs="Arial"/>
        </w:rPr>
        <w:t>CBE</w:t>
      </w:r>
      <w:r w:rsidR="0067550A" w:rsidRPr="00303255">
        <w:rPr>
          <w:rFonts w:ascii="Arial" w:hAnsi="Arial" w:cs="Arial"/>
        </w:rPr>
        <w:t xml:space="preserve">, education in </w:t>
      </w:r>
      <w:r w:rsidR="0067550A">
        <w:rPr>
          <w:rFonts w:ascii="Arial" w:hAnsi="Arial" w:cs="Arial"/>
        </w:rPr>
        <w:t>BSE</w:t>
      </w:r>
      <w:r w:rsidR="0067550A" w:rsidRPr="00303255">
        <w:rPr>
          <w:rFonts w:ascii="Arial" w:hAnsi="Arial" w:cs="Arial"/>
        </w:rPr>
        <w:t xml:space="preserve"> </w:t>
      </w:r>
      <w:r w:rsidR="0067550A">
        <w:rPr>
          <w:rFonts w:ascii="Arial" w:hAnsi="Arial" w:cs="Arial"/>
        </w:rPr>
        <w:t>and other awareness campaigns.</w:t>
      </w:r>
      <w:r w:rsidR="0067550A">
        <w:rPr>
          <w:rFonts w:ascii="Arial" w:hAnsi="Arial" w:cs="Arial"/>
        </w:rPr>
        <w:fldChar w:fldCharType="begin"/>
      </w:r>
      <w:r w:rsidR="0067550A">
        <w:rPr>
          <w:rFonts w:ascii="Arial" w:hAnsi="Arial" w:cs="Arial"/>
        </w:rPr>
        <w:instrText xml:space="preserve"> ADDIN EN.CITE &lt;EndNote&gt;&lt;Cite&gt;&lt;Author&gt;Cancer Association of South Africa&lt;/Author&gt;&lt;Year&gt;2014&lt;/Year&gt;&lt;RecNum&gt;334&lt;/RecNum&gt;&lt;DisplayText&gt;(Cancer Association of South Africa, 2014)&lt;/DisplayText&gt;&lt;record&gt;&lt;rec-number&gt;334&lt;/rec-number&gt;&lt;foreign-keys&gt;&lt;key app="EN" db-id="eaaxvsw0pdzd0me2d5cvpzrmtxff5vpaw9xf" timestamp="1414190262"&gt;334&lt;/key&gt;&lt;/foreign-keys&gt;&lt;ref-type name="Web Page"&gt;12&lt;/ref-type&gt;&lt;contributors&gt;&lt;authors&gt;&lt;author&gt;Cancer Association of South Africa, &lt;/author&gt;&lt;/authors&gt;&lt;/contributors&gt;&lt;titles&gt;&lt;title&gt;http://www.cansa.org.za/screening-and-cancer-control/&lt;/title&gt;&lt;/titles&gt;&lt;dates&gt;&lt;year&gt;2014&lt;/year&gt;&lt;/dates&gt;&lt;urls&gt;&lt;/urls&gt;&lt;/record&gt;&lt;/Cite&gt;&lt;/EndNote&gt;</w:instrText>
      </w:r>
      <w:r w:rsidR="0067550A">
        <w:rPr>
          <w:rFonts w:ascii="Arial" w:hAnsi="Arial" w:cs="Arial"/>
        </w:rPr>
        <w:fldChar w:fldCharType="separate"/>
      </w:r>
      <w:r w:rsidR="0067550A">
        <w:rPr>
          <w:rFonts w:ascii="Arial" w:hAnsi="Arial" w:cs="Arial"/>
          <w:noProof/>
        </w:rPr>
        <w:t>(Cancer Association of South Africa, 2014)</w:t>
      </w:r>
      <w:r w:rsidR="0067550A">
        <w:rPr>
          <w:rFonts w:ascii="Arial" w:hAnsi="Arial" w:cs="Arial"/>
        </w:rPr>
        <w:fldChar w:fldCharType="end"/>
      </w:r>
      <w:r w:rsidR="0067550A">
        <w:rPr>
          <w:rFonts w:ascii="Arial" w:hAnsi="Arial" w:cs="Arial"/>
          <w:sz w:val="24"/>
        </w:rPr>
        <w:t xml:space="preserve"> </w:t>
      </w:r>
      <w:r w:rsidR="0067550A" w:rsidRPr="00F738B9">
        <w:rPr>
          <w:rFonts w:ascii="Arial" w:hAnsi="Arial" w:cs="Arial"/>
        </w:rPr>
        <w:t>In Swaziland,</w:t>
      </w:r>
      <w:r w:rsidR="0067550A" w:rsidRPr="00F04F10">
        <w:rPr>
          <w:rFonts w:ascii="Arial" w:hAnsi="Arial" w:cs="Arial"/>
        </w:rPr>
        <w:t xml:space="preserve"> the SBCN’s  educational programs aim to increase awareness on aspects of breast cancer</w:t>
      </w:r>
      <w:r w:rsidR="0067550A" w:rsidRPr="0079668E">
        <w:rPr>
          <w:rFonts w:ascii="Arial" w:hAnsi="Arial" w:cs="Arial"/>
        </w:rPr>
        <w:t xml:space="preserve"> including the promotion of BSE annual medical examinations and the importance of early diagnosis and treatment.</w:t>
      </w:r>
      <w:r w:rsidR="0067550A">
        <w:rPr>
          <w:rFonts w:ascii="Arial" w:hAnsi="Arial" w:cs="Arial"/>
        </w:rPr>
        <w:fldChar w:fldCharType="begin"/>
      </w:r>
      <w:r w:rsidR="0067550A">
        <w:rPr>
          <w:rFonts w:ascii="Arial" w:hAnsi="Arial" w:cs="Arial"/>
        </w:rPr>
        <w:instrText xml:space="preserve"> ADDIN EN.CITE &lt;EndNote&gt;&lt;Cite&gt;&lt;Author&gt;Swaziland Breast Cancer Network&lt;/Author&gt;&lt;Year&gt;2008&lt;/Year&gt;&lt;RecNum&gt;295&lt;/RecNum&gt;&lt;DisplayText&gt;(Swaziland Breast Cancer Network, 2008)&lt;/DisplayText&gt;&lt;record&gt;&lt;rec-number&gt;295&lt;/rec-number&gt;&lt;foreign-keys&gt;&lt;key app="EN" db-id="eaaxvsw0pdzd0me2d5cvpzrmtxff5vpaw9xf" timestamp="1414081449"&gt;295&lt;/key&gt;&lt;/foreign-keys&gt;&lt;ref-type name="Web Page"&gt;12&lt;/ref-type&gt;&lt;contributors&gt;&lt;authors&gt;&lt;author&gt;Swaziland Breast Cancer Network, &lt;/author&gt;&lt;/authors&gt;&lt;/contributors&gt;&lt;titles&gt;&lt;title&gt;Available at: http://www.breastcancernet.org.sz/index.html&lt;/title&gt;&lt;/titles&gt;&lt;number&gt;10/21/2014&lt;/number&gt;&lt;dates&gt;&lt;year&gt;2008&lt;/year&gt;&lt;/dates&gt;&lt;urls&gt;&lt;/urls&gt;&lt;/record&gt;&lt;/Cite&gt;&lt;/EndNote&gt;</w:instrText>
      </w:r>
      <w:r w:rsidR="0067550A">
        <w:rPr>
          <w:rFonts w:ascii="Arial" w:hAnsi="Arial" w:cs="Arial"/>
        </w:rPr>
        <w:fldChar w:fldCharType="separate"/>
      </w:r>
      <w:r w:rsidR="0067550A">
        <w:rPr>
          <w:rFonts w:ascii="Arial" w:hAnsi="Arial" w:cs="Arial"/>
          <w:noProof/>
        </w:rPr>
        <w:t>(Swaziland Breast Cancer Network, 2008)</w:t>
      </w:r>
      <w:r w:rsidR="0067550A">
        <w:rPr>
          <w:rFonts w:ascii="Arial" w:hAnsi="Arial" w:cs="Arial"/>
        </w:rPr>
        <w:fldChar w:fldCharType="end"/>
      </w:r>
      <w:r w:rsidR="00B66347">
        <w:rPr>
          <w:rFonts w:ascii="Arial" w:hAnsi="Arial" w:cs="Arial"/>
        </w:rPr>
        <w:t xml:space="preserve"> </w:t>
      </w:r>
    </w:p>
    <w:p w14:paraId="536934DE" w14:textId="003F6421" w:rsidR="0067550A" w:rsidRDefault="0067550A" w:rsidP="0067550A">
      <w:pPr>
        <w:autoSpaceDE w:val="0"/>
        <w:autoSpaceDN w:val="0"/>
        <w:adjustRightInd w:val="0"/>
        <w:ind w:firstLine="720"/>
        <w:rPr>
          <w:rFonts w:ascii="Arial" w:hAnsi="Arial" w:cs="Arial"/>
        </w:rPr>
      </w:pPr>
      <w:r w:rsidRPr="0079668E">
        <w:rPr>
          <w:rFonts w:ascii="Arial" w:hAnsi="Arial" w:cs="Arial"/>
        </w:rPr>
        <w:t>In a</w:t>
      </w:r>
      <w:r>
        <w:rPr>
          <w:rFonts w:ascii="Arial" w:hAnsi="Arial" w:cs="Arial"/>
        </w:rPr>
        <w:t>n Ethiopian</w:t>
      </w:r>
      <w:r w:rsidRPr="0079668E">
        <w:rPr>
          <w:rFonts w:ascii="Arial" w:hAnsi="Arial" w:cs="Arial"/>
        </w:rPr>
        <w:t xml:space="preserve"> study designed to improve health workers’ knowledge and awareness using an abbreviated training intervention reported that initial knowledge and practice skills related to CBE were low, but improved significantly post-intervention.</w:t>
      </w:r>
      <w:r w:rsidRPr="0079668E">
        <w:rPr>
          <w:rFonts w:ascii="Arial" w:hAnsi="Arial" w:cs="Arial"/>
        </w:rPr>
        <w:fldChar w:fldCharType="begin"/>
      </w:r>
      <w:r>
        <w:rPr>
          <w:rFonts w:ascii="Arial" w:hAnsi="Arial" w:cs="Arial"/>
        </w:rPr>
        <w:instrText xml:space="preserve"> ADDIN EN.CITE &lt;EndNote&gt;&lt;Cite&gt;&lt;Author&gt;Mutebi&lt;/Author&gt;&lt;Year&gt;2013&lt;/Year&gt;&lt;RecNum&gt;333&lt;/RecNum&gt;&lt;DisplayText&gt;(Mutebi et al., 2013)&lt;/DisplayText&gt;&lt;record&gt;&lt;rec-number&gt;333&lt;/rec-number&gt;&lt;foreign-keys&gt;&lt;key app="EN" db-id="eaaxvsw0pdzd0me2d5cvpzrmtxff5vpaw9xf" timestamp="1414183157"&gt;333&lt;/key&gt;&lt;/foreign-keys&gt;&lt;ref-type name="Journal Article"&gt;17&lt;/ref-type&gt;&lt;contributors&gt;&lt;authors&gt;&lt;author&gt;Mutebi, M.&lt;/author&gt;&lt;author&gt;Wasike, R.&lt;/author&gt;&lt;author&gt;Mushtaq, A.&lt;/author&gt;&lt;author&gt;Kahie, A.&lt;/author&gt;&lt;author&gt;Ntoburi, S.&lt;/author&gt;&lt;/authors&gt;&lt;/contributors&gt;&lt;auth-address&gt;Department of Surgery, Aga Khan University Hospital, P.O. Box 30271-00100, Nairobi, Kenya.&lt;/auth-address&gt;&lt;titles&gt;&lt;title&gt;The effectiveness of an abbreviated training program for health workers in breast cancer awareness: innovative strategies for resource constrained environments&lt;/title&gt;&lt;secondary-title&gt;Springerplus&lt;/secondary-title&gt;&lt;alt-title&gt;SpringerPlus&lt;/alt-title&gt;&lt;/titles&gt;&lt;periodical&gt;&lt;full-title&gt;Springerplus&lt;/full-title&gt;&lt;abbr-1&gt;SpringerPlus&lt;/abbr-1&gt;&lt;/periodical&gt;&lt;alt-periodical&gt;&lt;full-title&gt;Springerplus&lt;/full-title&gt;&lt;abbr-1&gt;SpringerPlus&lt;/abbr-1&gt;&lt;/alt-periodical&gt;&lt;pages&gt;528&lt;/pages&gt;&lt;volume&gt;2&lt;/volume&gt;&lt;edition&gt;2013/12/11&lt;/edition&gt;&lt;keywords&gt;&lt;keyword&gt;Breast cancer&lt;/keyword&gt;&lt;keyword&gt;Early detection&lt;/keyword&gt;&lt;keyword&gt;Low- and middle-income&lt;/keyword&gt;&lt;keyword&gt;Resource allocation&lt;/keyword&gt;&lt;/keywords&gt;&lt;dates&gt;&lt;year&gt;2013&lt;/year&gt;&lt;/dates&gt;&lt;accession-num&gt;24324920&lt;/accession-num&gt;&lt;urls&gt;&lt;related-urls&gt;&lt;url&gt;http://www.ncbi.nlm.nih.gov/pmc/articles/PMC3855361/pdf/40064_2013_Article_676.pdf&lt;/url&gt;&lt;/related-urls&gt;&lt;/urls&gt;&lt;custom2&gt;Pmc3855361&lt;/custom2&gt;&lt;electronic-resource-num&gt;10.1186/2193-1801-2-528&lt;/electronic-resource-num&gt;&lt;remote-database-provider&gt;NLM&lt;/remote-database-provider&gt;&lt;language&gt;eng&lt;/language&gt;&lt;/record&gt;&lt;/Cite&gt;&lt;/EndNote&gt;</w:instrText>
      </w:r>
      <w:r w:rsidRPr="0079668E">
        <w:rPr>
          <w:rFonts w:ascii="Arial" w:hAnsi="Arial" w:cs="Arial"/>
        </w:rPr>
        <w:fldChar w:fldCharType="separate"/>
      </w:r>
      <w:r w:rsidRPr="0079668E">
        <w:rPr>
          <w:rFonts w:ascii="Arial" w:hAnsi="Arial" w:cs="Arial"/>
          <w:noProof/>
        </w:rPr>
        <w:t>(Mutebi et al., 2013)</w:t>
      </w:r>
      <w:r w:rsidRPr="0079668E">
        <w:rPr>
          <w:rFonts w:ascii="Arial" w:hAnsi="Arial" w:cs="Arial"/>
        </w:rPr>
        <w:fldChar w:fldCharType="end"/>
      </w:r>
      <w:r w:rsidRPr="001D0070">
        <w:rPr>
          <w:rFonts w:ascii="Arial" w:hAnsi="Arial" w:cs="Arial"/>
        </w:rPr>
        <w:t xml:space="preserve"> </w:t>
      </w:r>
      <w:r>
        <w:rPr>
          <w:rFonts w:ascii="Arial" w:hAnsi="Arial" w:cs="Arial"/>
        </w:rPr>
        <w:t xml:space="preserve">A </w:t>
      </w:r>
      <w:r w:rsidRPr="0079668E" w:rsidDel="005A427B">
        <w:rPr>
          <w:rFonts w:ascii="Arial" w:hAnsi="Arial" w:cs="Arial"/>
        </w:rPr>
        <w:t xml:space="preserve"> number of NGOs </w:t>
      </w:r>
      <w:r w:rsidDel="005A427B">
        <w:rPr>
          <w:rFonts w:ascii="Arial" w:hAnsi="Arial" w:cs="Arial"/>
        </w:rPr>
        <w:t xml:space="preserve">in </w:t>
      </w:r>
      <w:r w:rsidRPr="00F738B9" w:rsidDel="005A427B">
        <w:rPr>
          <w:rFonts w:ascii="Arial" w:hAnsi="Arial" w:cs="Arial"/>
        </w:rPr>
        <w:t xml:space="preserve">Kenya such as Cancer Free Women support a variety of awareness and education campaigns </w:t>
      </w:r>
      <w:r w:rsidRPr="00F738B9">
        <w:rPr>
          <w:rFonts w:ascii="Arial" w:hAnsi="Arial" w:cs="Arial"/>
        </w:rPr>
        <w:t xml:space="preserve">including </w:t>
      </w:r>
      <w:r w:rsidRPr="00F738B9" w:rsidDel="005A427B">
        <w:rPr>
          <w:rFonts w:ascii="Arial" w:hAnsi="Arial" w:cs="Arial"/>
        </w:rPr>
        <w:t xml:space="preserve">g teaching BSE and </w:t>
      </w:r>
      <w:r w:rsidRPr="00F738B9" w:rsidDel="005A427B">
        <w:rPr>
          <w:rFonts w:ascii="Arial" w:hAnsi="Arial" w:cs="Arial"/>
        </w:rPr>
        <w:lastRenderedPageBreak/>
        <w:t>symptoms of breast cancer to Kenyan women.</w:t>
      </w:r>
      <w:r w:rsidRPr="00F738B9" w:rsidDel="005A427B">
        <w:rPr>
          <w:rFonts w:ascii="Arial" w:hAnsi="Arial" w:cs="Arial"/>
        </w:rPr>
        <w:fldChar w:fldCharType="begin"/>
      </w:r>
      <w:r>
        <w:rPr>
          <w:rFonts w:ascii="Arial" w:hAnsi="Arial" w:cs="Arial"/>
        </w:rPr>
        <w:instrText xml:space="preserve"> ADDIN EN.CITE &lt;EndNote&gt;&lt;Cite&gt;&lt;Author&gt;Cancer Free Women&lt;/Author&gt;&lt;Year&gt;2013&lt;/Year&gt;&lt;RecNum&gt;331&lt;/RecNum&gt;&lt;DisplayText&gt;(Cancer Free Women, 2013)&lt;/DisplayText&gt;&lt;record&gt;&lt;rec-number&gt;331&lt;/rec-number&gt;&lt;foreign-keys&gt;&lt;key app="EN" db-id="eaaxvsw0pdzd0me2d5cvpzrmtxff5vpaw9xf" timestamp="1414182482"&gt;331&lt;/key&gt;&lt;/foreign-keys&gt;&lt;ref-type name="Web Page"&gt;12&lt;/ref-type&gt;&lt;contributors&gt;&lt;authors&gt;&lt;author&gt;Cancer Free Women,&lt;/author&gt;&lt;/authors&gt;&lt;/contributors&gt;&lt;titles&gt;&lt;title&gt;http://cancerfreewomen.org/&lt;/title&gt;&lt;/titles&gt;&lt;dates&gt;&lt;year&gt;2013&lt;/year&gt;&lt;/dates&gt;&lt;urls&gt;&lt;/urls&gt;&lt;/record&gt;&lt;/Cite&gt;&lt;/EndNote&gt;</w:instrText>
      </w:r>
      <w:r w:rsidRPr="00F738B9" w:rsidDel="005A427B">
        <w:rPr>
          <w:rFonts w:ascii="Arial" w:hAnsi="Arial" w:cs="Arial"/>
        </w:rPr>
        <w:fldChar w:fldCharType="separate"/>
      </w:r>
      <w:r w:rsidRPr="00F738B9" w:rsidDel="005A427B">
        <w:rPr>
          <w:rFonts w:ascii="Arial" w:hAnsi="Arial" w:cs="Arial"/>
          <w:noProof/>
        </w:rPr>
        <w:t>(Cancer Free Women, 2013)</w:t>
      </w:r>
      <w:r w:rsidRPr="00F738B9" w:rsidDel="005A427B">
        <w:rPr>
          <w:rFonts w:ascii="Arial" w:hAnsi="Arial" w:cs="Arial"/>
        </w:rPr>
        <w:fldChar w:fldCharType="end"/>
      </w:r>
      <w:r w:rsidRPr="00F738B9">
        <w:rPr>
          <w:rFonts w:ascii="Arial" w:hAnsi="Arial" w:cs="Arial"/>
        </w:rPr>
        <w:t xml:space="preserve">  In Madagascar a variety of NGOs provide preventive care initiatives, and education and awareness campaigns.</w:t>
      </w:r>
      <w:r w:rsidRPr="00F738B9">
        <w:rPr>
          <w:rFonts w:ascii="Arial" w:hAnsi="Arial" w:cs="Arial"/>
        </w:rPr>
        <w:fldChar w:fldCharType="begin"/>
      </w:r>
      <w:r>
        <w:rPr>
          <w:rFonts w:ascii="Arial" w:hAnsi="Arial" w:cs="Arial"/>
        </w:rPr>
        <w:instrText xml:space="preserve"> ADDIN EN.CITE &lt;EndNote&gt;&lt;Cite&gt;&lt;Author&gt;4aWoman&lt;/Author&gt;&lt;Year&gt;2014&lt;/Year&gt;&lt;RecNum&gt;326&lt;/RecNum&gt;&lt;DisplayText&gt;(4aWoman, 2014)&lt;/DisplayText&gt;&lt;record&gt;&lt;rec-number&gt;326&lt;/rec-number&gt;&lt;foreign-keys&gt;&lt;key app="EN" db-id="eaaxvsw0pdzd0me2d5cvpzrmtxff5vpaw9xf" timestamp="1414177867"&gt;326&lt;/key&gt;&lt;/foreign-keys&gt;&lt;ref-type name="Web Page"&gt;12&lt;/ref-type&gt;&lt;contributors&gt;&lt;authors&gt;&lt;author&gt;4aWoman&lt;/author&gt;&lt;/authors&gt;&lt;/contributors&gt;&lt;titles&gt;&lt;title&gt;Project against gynaeological and breast cancer in Madagascar. Available at: http://www.4awoman-madagascar.org/&lt;/title&gt;&lt;/titles&gt;&lt;dates&gt;&lt;year&gt;2014&lt;/year&gt;&lt;/dates&gt;&lt;urls&gt;&lt;/urls&gt;&lt;/record&gt;&lt;/Cite&gt;&lt;/EndNote&gt;</w:instrText>
      </w:r>
      <w:r w:rsidRPr="00F738B9">
        <w:rPr>
          <w:rFonts w:ascii="Arial" w:hAnsi="Arial" w:cs="Arial"/>
        </w:rPr>
        <w:fldChar w:fldCharType="separate"/>
      </w:r>
      <w:r w:rsidRPr="00F738B9">
        <w:rPr>
          <w:rFonts w:ascii="Arial" w:hAnsi="Arial" w:cs="Arial"/>
          <w:noProof/>
        </w:rPr>
        <w:t>(4aWoman, 2014)</w:t>
      </w:r>
      <w:r w:rsidRPr="00F738B9">
        <w:rPr>
          <w:rFonts w:ascii="Arial" w:hAnsi="Arial" w:cs="Arial"/>
        </w:rPr>
        <w:fldChar w:fldCharType="end"/>
      </w:r>
      <w:r w:rsidRPr="00F738B9">
        <w:rPr>
          <w:rFonts w:ascii="Arial" w:hAnsi="Arial" w:cs="Arial"/>
        </w:rPr>
        <w:t xml:space="preserve">  </w:t>
      </w:r>
      <w:r w:rsidR="00B66347">
        <w:rPr>
          <w:rFonts w:ascii="Arial" w:hAnsi="Arial" w:cs="Arial"/>
        </w:rPr>
        <w:t>In</w:t>
      </w:r>
      <w:r w:rsidRPr="00F738B9">
        <w:rPr>
          <w:rFonts w:ascii="Arial" w:hAnsi="Arial" w:cs="Arial"/>
        </w:rPr>
        <w:t xml:space="preserve"> Rwanda, an</w:t>
      </w:r>
      <w:r>
        <w:rPr>
          <w:rFonts w:ascii="Arial" w:hAnsi="Arial" w:cs="Arial"/>
        </w:rPr>
        <w:t xml:space="preserve"> NGO </w:t>
      </w:r>
      <w:r w:rsidRPr="0079668E">
        <w:rPr>
          <w:rFonts w:ascii="Arial" w:hAnsi="Arial" w:cs="Arial"/>
        </w:rPr>
        <w:t>Breast Cancer Initiative East Africa (BCIEA) launched a month-long campaign in Kigali, Rwanda, to provide free</w:t>
      </w:r>
      <w:r>
        <w:rPr>
          <w:rFonts w:ascii="Arial" w:hAnsi="Arial" w:cs="Arial"/>
        </w:rPr>
        <w:t xml:space="preserve"> CBE</w:t>
      </w:r>
      <w:r w:rsidRPr="0079668E">
        <w:rPr>
          <w:rFonts w:ascii="Arial" w:hAnsi="Arial" w:cs="Arial"/>
        </w:rPr>
        <w:t xml:space="preserve"> for women and to persuade both women and their partners of the importance of cancer awareness.</w:t>
      </w:r>
      <w:r>
        <w:rPr>
          <w:rFonts w:ascii="Arial" w:hAnsi="Arial" w:cs="Arial"/>
        </w:rPr>
        <w:fldChar w:fldCharType="begin"/>
      </w:r>
      <w:r>
        <w:rPr>
          <w:rFonts w:ascii="Arial" w:hAnsi="Arial" w:cs="Arial"/>
        </w:rPr>
        <w:instrText xml:space="preserve"> ADDIN EN.CITE &lt;EndNote&gt;&lt;Cite&gt;&lt;Author&gt;Kigali&lt;/Author&gt;&lt;Year&gt;2014&lt;/Year&gt;&lt;RecNum&gt;9466&lt;/RecNum&gt;&lt;DisplayText&gt;(Kigali, 2014)&lt;/DisplayText&gt;&lt;record&gt;&lt;rec-number&gt;9466&lt;/rec-number&gt;&lt;foreign-keys&gt;&lt;key app="EN" db-id="fdprxfs0ltr5v4e5exbxvrvuawtsesaxar55"&gt;9466&lt;/key&gt;&lt;/foreign-keys&gt;&lt;ref-type name="Web Page"&gt;12&lt;/ref-type&gt;&lt;contributors&gt;&lt;authors&gt;&lt;author&gt;Kigali&lt;/author&gt;&lt;/authors&gt;&lt;/contributors&gt;&lt;titles&gt;&lt;title&gt;Breast cancer  screening&lt;/title&gt;&lt;/titles&gt;&lt;dates&gt;&lt;year&gt;2014&lt;/year&gt;&lt;/dates&gt;&lt;urls&gt;&lt;related-urls&gt;&lt;url&gt;http://www.moh.gov.rw/index.php?id=34&amp;amp;tx_ttnews%5Btt_news%5D=225&amp;amp;cHash=3d99509f1ec23e3f5a1aab2df5a5e45d&lt;/url&gt;&lt;/related-urls&gt;&lt;/urls&gt;&lt;/record&gt;&lt;/Cite&gt;&lt;/EndNote&gt;</w:instrText>
      </w:r>
      <w:r>
        <w:rPr>
          <w:rFonts w:ascii="Arial" w:hAnsi="Arial" w:cs="Arial"/>
        </w:rPr>
        <w:fldChar w:fldCharType="separate"/>
      </w:r>
      <w:r>
        <w:rPr>
          <w:rFonts w:ascii="Arial" w:hAnsi="Arial" w:cs="Arial"/>
          <w:noProof/>
        </w:rPr>
        <w:t>(Kigali, 2014)</w:t>
      </w:r>
      <w:r>
        <w:rPr>
          <w:rFonts w:ascii="Arial" w:hAnsi="Arial" w:cs="Arial"/>
        </w:rPr>
        <w:fldChar w:fldCharType="end"/>
      </w:r>
      <w:r w:rsidRPr="0079668E">
        <w:rPr>
          <w:rFonts w:ascii="Arial" w:hAnsi="Arial" w:cs="Arial"/>
        </w:rPr>
        <w:t xml:space="preserve"> </w:t>
      </w:r>
      <w:r>
        <w:rPr>
          <w:rFonts w:ascii="Arial" w:hAnsi="Arial" w:cs="Arial"/>
        </w:rPr>
        <w:t xml:space="preserve">  Finally, NGOs in Zimbabwe perform a variety of awareness programs to inform women about cancer prevention strategies and cancer screening procedures.</w:t>
      </w:r>
      <w:r>
        <w:rPr>
          <w:rFonts w:ascii="Arial" w:hAnsi="Arial" w:cs="Arial"/>
        </w:rPr>
        <w:fldChar w:fldCharType="begin"/>
      </w:r>
      <w:r w:rsidR="00E45877">
        <w:rPr>
          <w:rFonts w:ascii="Arial" w:hAnsi="Arial" w:cs="Arial"/>
        </w:rPr>
        <w:instrText xml:space="preserve"> ADDIN EN.CITE &lt;EndNote&gt;&lt;Cite&gt;&lt;Author&gt;The Cancer Assocaiton of Zimbabwe&lt;/Author&gt;&lt;Year&gt;2014&lt;/Year&gt;&lt;RecNum&gt;272&lt;/RecNum&gt;&lt;DisplayText&gt;(The Cancer Assocaiton of Zimbabwe, 2014)&lt;/DisplayText&gt;&lt;record&gt;&lt;rec-number&gt;272&lt;/rec-number&gt;&lt;foreign-keys&gt;&lt;key app="EN" db-id="eaaxvsw0pdzd0me2d5cvpzrmtxff5vpaw9xf" timestamp="1413930404"&gt;272&lt;/key&gt;&lt;/foreign-keys&gt;&lt;ref-type name="Web Page"&gt;12&lt;/ref-type&gt;&lt;contributors&gt;&lt;authors&gt;&lt;author&gt;The Cancer Assocaiton of Zimbabwe,&lt;/author&gt;&lt;/authors&gt;&lt;/contributors&gt;&lt;titles&gt;&lt;title&gt;The Cancer Associaton of Zimbabwe. Available at http://www.cancerzimbabwe.org/index.html&lt;/title&gt;&lt;/titles&gt;&lt;number&gt;10/26/2014&lt;/number&gt;&lt;dates&gt;&lt;year&gt;2014&lt;/year&gt;&lt;/dates&gt;&lt;pub-location&gt;Harare, Zimbabwe.&lt;/pub-location&gt;&lt;urls&gt;&lt;/urls&gt;&lt;/record&gt;&lt;/Cite&gt;&lt;/EndNote&gt;</w:instrText>
      </w:r>
      <w:r>
        <w:rPr>
          <w:rFonts w:ascii="Arial" w:hAnsi="Arial" w:cs="Arial"/>
        </w:rPr>
        <w:fldChar w:fldCharType="separate"/>
      </w:r>
      <w:r>
        <w:rPr>
          <w:rFonts w:ascii="Arial" w:hAnsi="Arial" w:cs="Arial"/>
          <w:noProof/>
        </w:rPr>
        <w:t>(The Cancer Assocaiton of Zimbabwe, 2014)</w:t>
      </w:r>
      <w:r>
        <w:rPr>
          <w:rFonts w:ascii="Arial" w:hAnsi="Arial" w:cs="Arial"/>
        </w:rPr>
        <w:fldChar w:fldCharType="end"/>
      </w:r>
      <w:r>
        <w:rPr>
          <w:rFonts w:ascii="Arial" w:hAnsi="Arial" w:cs="Arial"/>
        </w:rPr>
        <w:t xml:space="preserve"> </w:t>
      </w:r>
    </w:p>
    <w:p w14:paraId="323AA278" w14:textId="77777777" w:rsidR="00383F7F" w:rsidRDefault="00383F7F" w:rsidP="00383F7F">
      <w:pPr>
        <w:spacing w:after="0"/>
      </w:pPr>
    </w:p>
    <w:p w14:paraId="53A4264E" w14:textId="24A91D7F" w:rsidR="004336B5" w:rsidRDefault="004336B5" w:rsidP="00FB3F50">
      <w:pPr>
        <w:pStyle w:val="Title"/>
      </w:pPr>
      <w:bookmarkStart w:id="62" w:name="_Toc434579670"/>
      <w:bookmarkStart w:id="63" w:name="_Toc434579841"/>
      <w:bookmarkStart w:id="64" w:name="_Toc436647380"/>
      <w:bookmarkStart w:id="65" w:name="_Toc436647480"/>
      <w:bookmarkStart w:id="66" w:name="_Toc436648276"/>
      <w:r>
        <w:t xml:space="preserve">Breast Cancer </w:t>
      </w:r>
      <w:r w:rsidR="00FB3F50">
        <w:t>Early Detection</w:t>
      </w:r>
      <w:bookmarkEnd w:id="62"/>
      <w:bookmarkEnd w:id="63"/>
      <w:bookmarkEnd w:id="64"/>
      <w:bookmarkEnd w:id="65"/>
      <w:bookmarkEnd w:id="66"/>
      <w:r w:rsidR="00FB3F50">
        <w:t xml:space="preserve"> </w:t>
      </w:r>
    </w:p>
    <w:p w14:paraId="55389334" w14:textId="6B5E5D15" w:rsidR="00560A61" w:rsidRDefault="00383F7F" w:rsidP="00560A61">
      <w:pPr>
        <w:ind w:firstLine="720"/>
        <w:rPr>
          <w:rFonts w:ascii="Arial" w:hAnsi="Arial" w:cs="Arial"/>
        </w:rPr>
      </w:pPr>
      <w:r>
        <w:rPr>
          <w:rFonts w:ascii="Arial" w:hAnsi="Arial" w:cs="Arial"/>
          <w:bCs/>
        </w:rPr>
        <w:t xml:space="preserve">Successfully down staging breast cancer in populations is dependent on successful early detection programs. </w:t>
      </w:r>
      <w:r w:rsidR="005C0C4B" w:rsidRPr="00591E7C">
        <w:rPr>
          <w:rFonts w:ascii="Arial" w:hAnsi="Arial" w:cs="Arial"/>
          <w:bCs/>
        </w:rPr>
        <w:t xml:space="preserve">Unfortunately, many </w:t>
      </w:r>
      <w:r w:rsidR="005C0C4B">
        <w:rPr>
          <w:rFonts w:ascii="Arial" w:hAnsi="Arial" w:cs="Arial"/>
          <w:bCs/>
        </w:rPr>
        <w:t>African countries</w:t>
      </w:r>
      <w:r w:rsidR="005C0C4B" w:rsidRPr="00591E7C">
        <w:rPr>
          <w:rFonts w:ascii="Arial" w:hAnsi="Arial" w:cs="Arial"/>
        </w:rPr>
        <w:t xml:space="preserve"> </w:t>
      </w:r>
      <w:r w:rsidR="005C0C4B" w:rsidRPr="00591E7C">
        <w:rPr>
          <w:rFonts w:ascii="Arial" w:hAnsi="Arial" w:cs="Arial"/>
          <w:bCs/>
        </w:rPr>
        <w:t>have limited resources to allocate to early breast-cancer detection</w:t>
      </w:r>
      <w:r w:rsidR="005C0C4B" w:rsidRPr="00591E7C">
        <w:rPr>
          <w:rFonts w:ascii="Arial" w:hAnsi="Arial" w:cs="Arial"/>
        </w:rPr>
        <w:t xml:space="preserve"> </w:t>
      </w:r>
      <w:r w:rsidR="005C0C4B" w:rsidRPr="00591E7C">
        <w:rPr>
          <w:rFonts w:ascii="Arial" w:hAnsi="Arial" w:cs="Arial"/>
          <w:bCs/>
        </w:rPr>
        <w:t xml:space="preserve">resulting in </w:t>
      </w:r>
      <w:r w:rsidR="005C0C4B" w:rsidRPr="00591E7C">
        <w:rPr>
          <w:rFonts w:ascii="Arial" w:hAnsi="Arial" w:cs="Arial"/>
        </w:rPr>
        <w:t>late diagnosis, which is more difficult to treat effectively, and is associated with increased morbidity and mortality.</w:t>
      </w:r>
      <w:r w:rsidR="005C0C4B" w:rsidRPr="00591E7C">
        <w:rPr>
          <w:rFonts w:ascii="Arial" w:hAnsi="Arial" w:cs="Arial"/>
        </w:rPr>
        <w:fldChar w:fldCharType="begin">
          <w:fldData xml:space="preserve">PEVuZE5vdGU+PENpdGU+PEF1dGhvcj5Db2xlbWFuPC9BdXRob3I+PFllYXI+MjAwODwvWWVhcj48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PEVuZE5vdGU+PENpdGU+PEF1dGhvcj5Db2xlbWFuPC9BdXRob3I+PFllYXI+MjAwODwvWWVhcj48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005C0C4B" w:rsidRPr="00591E7C">
        <w:rPr>
          <w:rFonts w:ascii="Arial" w:hAnsi="Arial" w:cs="Arial"/>
        </w:rPr>
      </w:r>
      <w:r w:rsidR="005C0C4B" w:rsidRPr="00591E7C">
        <w:rPr>
          <w:rFonts w:ascii="Arial" w:hAnsi="Arial" w:cs="Arial"/>
        </w:rPr>
        <w:fldChar w:fldCharType="separate"/>
      </w:r>
      <w:r w:rsidR="005C0C4B">
        <w:rPr>
          <w:rFonts w:ascii="Arial" w:hAnsi="Arial" w:cs="Arial"/>
          <w:noProof/>
        </w:rPr>
        <w:t>(Coleman et al., 2008)</w:t>
      </w:r>
      <w:r w:rsidR="005C0C4B" w:rsidRPr="00591E7C">
        <w:rPr>
          <w:rFonts w:ascii="Arial" w:hAnsi="Arial" w:cs="Arial"/>
        </w:rPr>
        <w:fldChar w:fldCharType="end"/>
      </w:r>
      <w:r w:rsidR="005C0C4B">
        <w:rPr>
          <w:rFonts w:ascii="Arial" w:hAnsi="Arial" w:cs="Arial"/>
        </w:rPr>
        <w:t xml:space="preserve"> </w:t>
      </w:r>
      <w:r w:rsidR="00560A61">
        <w:rPr>
          <w:rFonts w:ascii="Arial" w:hAnsi="Arial" w:cs="Arial"/>
        </w:rPr>
        <w:t xml:space="preserve">Even if breast cancer awareness </w:t>
      </w:r>
      <w:r w:rsidR="009C47C7">
        <w:rPr>
          <w:rFonts w:ascii="Arial" w:hAnsi="Arial" w:cs="Arial"/>
        </w:rPr>
        <w:t xml:space="preserve">increases </w:t>
      </w:r>
      <w:r w:rsidR="00560A61">
        <w:rPr>
          <w:rFonts w:ascii="Arial" w:hAnsi="Arial" w:cs="Arial"/>
        </w:rPr>
        <w:t xml:space="preserve">among African women, </w:t>
      </w:r>
      <w:r w:rsidR="00AC3056">
        <w:rPr>
          <w:rFonts w:ascii="Arial" w:hAnsi="Arial" w:cs="Arial"/>
        </w:rPr>
        <w:t xml:space="preserve">access to </w:t>
      </w:r>
      <w:r w:rsidR="00560A61">
        <w:rPr>
          <w:rFonts w:ascii="Arial" w:hAnsi="Arial" w:cs="Arial"/>
        </w:rPr>
        <w:t xml:space="preserve">mammography </w:t>
      </w:r>
      <w:r w:rsidR="00AC3056">
        <w:rPr>
          <w:rFonts w:ascii="Arial" w:hAnsi="Arial" w:cs="Arial"/>
        </w:rPr>
        <w:t xml:space="preserve">is limited </w:t>
      </w:r>
      <w:r w:rsidR="009C47C7">
        <w:rPr>
          <w:rFonts w:ascii="Arial" w:hAnsi="Arial" w:cs="Arial"/>
        </w:rPr>
        <w:t xml:space="preserve">to wealthier women living in large urban areas. </w:t>
      </w:r>
      <w:r w:rsidR="00AC3056">
        <w:rPr>
          <w:rFonts w:ascii="Arial" w:hAnsi="Arial" w:cs="Arial"/>
        </w:rPr>
        <w:t xml:space="preserve">Hence, </w:t>
      </w:r>
      <w:r w:rsidR="00560A61">
        <w:rPr>
          <w:rFonts w:ascii="Arial" w:hAnsi="Arial" w:cs="Arial"/>
        </w:rPr>
        <w:t>current early detection efforts focus on promoting BSE</w:t>
      </w:r>
      <w:r w:rsidR="00AC3056">
        <w:rPr>
          <w:rFonts w:ascii="Arial" w:hAnsi="Arial" w:cs="Arial"/>
        </w:rPr>
        <w:t>,</w:t>
      </w:r>
      <w:r w:rsidR="00560A61">
        <w:rPr>
          <w:rFonts w:ascii="Arial" w:hAnsi="Arial" w:cs="Arial"/>
        </w:rPr>
        <w:t xml:space="preserve"> teaching women to recognize the early symptoms of breast cancer</w:t>
      </w:r>
      <w:r w:rsidR="00AC3056">
        <w:rPr>
          <w:rFonts w:ascii="Arial" w:hAnsi="Arial" w:cs="Arial"/>
        </w:rPr>
        <w:t>,</w:t>
      </w:r>
      <w:r w:rsidR="00560A61">
        <w:rPr>
          <w:rFonts w:ascii="Arial" w:hAnsi="Arial" w:cs="Arial"/>
        </w:rPr>
        <w:t xml:space="preserve"> and </w:t>
      </w:r>
      <w:r w:rsidR="00AC3056">
        <w:rPr>
          <w:rFonts w:ascii="Arial" w:hAnsi="Arial" w:cs="Arial"/>
        </w:rPr>
        <w:t xml:space="preserve">encouraging them to </w:t>
      </w:r>
      <w:r w:rsidR="00560A61">
        <w:rPr>
          <w:rFonts w:ascii="Arial" w:hAnsi="Arial" w:cs="Arial"/>
        </w:rPr>
        <w:t xml:space="preserve">present for </w:t>
      </w:r>
      <w:r w:rsidR="00AC3056">
        <w:rPr>
          <w:rFonts w:ascii="Arial" w:hAnsi="Arial" w:cs="Arial"/>
        </w:rPr>
        <w:t xml:space="preserve">early </w:t>
      </w:r>
      <w:r w:rsidR="00560A61">
        <w:rPr>
          <w:rFonts w:ascii="Arial" w:hAnsi="Arial" w:cs="Arial"/>
        </w:rPr>
        <w:t>medical evaluation</w:t>
      </w:r>
      <w:r w:rsidR="009C47C7">
        <w:rPr>
          <w:rFonts w:ascii="Arial" w:hAnsi="Arial" w:cs="Arial"/>
        </w:rPr>
        <w:t xml:space="preserve"> when necessary</w:t>
      </w:r>
      <w:r w:rsidR="00560A61">
        <w:rPr>
          <w:rFonts w:ascii="Arial" w:hAnsi="Arial" w:cs="Arial"/>
        </w:rPr>
        <w:t>. Most women presenting with breast symptoms receive a CBE</w:t>
      </w:r>
      <w:r w:rsidR="00FA7AF6">
        <w:rPr>
          <w:rFonts w:ascii="Arial" w:hAnsi="Arial" w:cs="Arial"/>
        </w:rPr>
        <w:t xml:space="preserve">; those with </w:t>
      </w:r>
      <w:r w:rsidR="00560A61">
        <w:rPr>
          <w:rFonts w:ascii="Arial" w:hAnsi="Arial" w:cs="Arial"/>
        </w:rPr>
        <w:t xml:space="preserve">positive </w:t>
      </w:r>
      <w:r w:rsidR="00FA7AF6">
        <w:rPr>
          <w:rFonts w:ascii="Arial" w:hAnsi="Arial" w:cs="Arial"/>
        </w:rPr>
        <w:t>findings</w:t>
      </w:r>
      <w:r w:rsidR="00560A61">
        <w:rPr>
          <w:rFonts w:ascii="Arial" w:hAnsi="Arial" w:cs="Arial"/>
        </w:rPr>
        <w:t xml:space="preserve"> are referred to larger hospitals for diagnostic interventions </w:t>
      </w:r>
      <w:r w:rsidR="00AC3056">
        <w:rPr>
          <w:rFonts w:ascii="Arial" w:hAnsi="Arial" w:cs="Arial"/>
        </w:rPr>
        <w:t xml:space="preserve">such as </w:t>
      </w:r>
      <w:r w:rsidR="00560A61">
        <w:rPr>
          <w:rFonts w:ascii="Arial" w:hAnsi="Arial" w:cs="Arial"/>
        </w:rPr>
        <w:t xml:space="preserve">fine </w:t>
      </w:r>
      <w:r w:rsidR="00AC3056">
        <w:rPr>
          <w:rFonts w:ascii="Arial" w:hAnsi="Arial" w:cs="Arial"/>
        </w:rPr>
        <w:t>needle aspirations and biopsies</w:t>
      </w:r>
      <w:r w:rsidR="00560A61">
        <w:rPr>
          <w:rFonts w:ascii="Arial" w:hAnsi="Arial" w:cs="Arial"/>
        </w:rPr>
        <w:t xml:space="preserve">. </w:t>
      </w:r>
      <w:r w:rsidR="009C47C7">
        <w:rPr>
          <w:rFonts w:ascii="Arial" w:hAnsi="Arial" w:cs="Arial"/>
        </w:rPr>
        <w:t xml:space="preserve">The effectiveness </w:t>
      </w:r>
      <w:r w:rsidR="00560A61">
        <w:rPr>
          <w:rFonts w:ascii="Arial" w:hAnsi="Arial" w:cs="Arial"/>
        </w:rPr>
        <w:t>of CBE depends on the examiner</w:t>
      </w:r>
      <w:r w:rsidR="00FA7AF6">
        <w:rPr>
          <w:rFonts w:ascii="Arial" w:hAnsi="Arial" w:cs="Arial"/>
        </w:rPr>
        <w:t>’s</w:t>
      </w:r>
      <w:r w:rsidR="00560A61">
        <w:rPr>
          <w:rFonts w:ascii="Arial" w:hAnsi="Arial" w:cs="Arial"/>
        </w:rPr>
        <w:t xml:space="preserve"> training and experience and is potentially limited </w:t>
      </w:r>
      <w:r w:rsidR="00FA7AF6">
        <w:rPr>
          <w:rFonts w:ascii="Arial" w:hAnsi="Arial" w:cs="Arial"/>
        </w:rPr>
        <w:t xml:space="preserve">by a high false positive rate, in some cases up to </w:t>
      </w:r>
      <w:r w:rsidR="00560A61">
        <w:rPr>
          <w:rFonts w:ascii="Arial" w:hAnsi="Arial" w:cs="Arial"/>
        </w:rPr>
        <w:t>85%.</w:t>
      </w:r>
      <w:r w:rsidR="00317E81">
        <w:rPr>
          <w:rFonts w:ascii="Arial" w:hAnsi="Arial" w:cs="Arial"/>
        </w:rPr>
        <w:fldChar w:fldCharType="begin">
          <w:fldData xml:space="preserve">PEVuZE5vdGU+PENpdGU+PEF1dGhvcj5NY0RvbmFsZDwvQXV0aG9yPjxZZWFyPjIwMDQ8L1llYXI+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</w:fldData>
        </w:fldChar>
      </w:r>
      <w:r w:rsidR="00317E81">
        <w:rPr>
          <w:rFonts w:ascii="Arial" w:hAnsi="Arial" w:cs="Arial"/>
        </w:rPr>
        <w:instrText xml:space="preserve"> ADDIN EN.CITE </w:instrText>
      </w:r>
      <w:r w:rsidR="00317E81">
        <w:rPr>
          <w:rFonts w:ascii="Arial" w:hAnsi="Arial" w:cs="Arial"/>
        </w:rPr>
        <w:fldChar w:fldCharType="begin">
          <w:fldData xml:space="preserve">PEVuZE5vdGU+PENpdGU+PEF1dGhvcj5NY0RvbmFsZDwvQXV0aG9yPjxZZWFyPjIwMDQ8L1llYXI+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</w:fldData>
        </w:fldChar>
      </w:r>
      <w:r w:rsidR="00317E81">
        <w:rPr>
          <w:rFonts w:ascii="Arial" w:hAnsi="Arial" w:cs="Arial"/>
        </w:rPr>
        <w:instrText xml:space="preserve"> ADDIN EN.CITE.DATA </w:instrText>
      </w:r>
      <w:r w:rsidR="00317E81">
        <w:rPr>
          <w:rFonts w:ascii="Arial" w:hAnsi="Arial" w:cs="Arial"/>
        </w:rPr>
      </w:r>
      <w:r w:rsidR="00317E81">
        <w:rPr>
          <w:rFonts w:ascii="Arial" w:hAnsi="Arial" w:cs="Arial"/>
        </w:rPr>
        <w:fldChar w:fldCharType="end"/>
      </w:r>
      <w:r w:rsidR="00317E81">
        <w:rPr>
          <w:rFonts w:ascii="Arial" w:hAnsi="Arial" w:cs="Arial"/>
        </w:rPr>
      </w:r>
      <w:r w:rsidR="00317E81">
        <w:rPr>
          <w:rFonts w:ascii="Arial" w:hAnsi="Arial" w:cs="Arial"/>
        </w:rPr>
        <w:fldChar w:fldCharType="separate"/>
      </w:r>
      <w:r w:rsidR="00317E81">
        <w:rPr>
          <w:rFonts w:ascii="Arial" w:hAnsi="Arial" w:cs="Arial"/>
          <w:noProof/>
        </w:rPr>
        <w:t>(McDonald et al., 2004; Trapp et al., 1999)</w:t>
      </w:r>
      <w:r w:rsidR="00317E81">
        <w:rPr>
          <w:rFonts w:ascii="Arial" w:hAnsi="Arial" w:cs="Arial"/>
        </w:rPr>
        <w:fldChar w:fldCharType="end"/>
      </w:r>
      <w:r w:rsidR="00560A61">
        <w:rPr>
          <w:rFonts w:ascii="Arial" w:hAnsi="Arial" w:cs="Arial"/>
        </w:rPr>
        <w:t xml:space="preserve"> Nevertheless, CBE is currently used as the primary method for breast cancer detection in most regions of Africa because of its availability and low cost. Therefore, efforts to downstage breast cancer should include improving provider CBE training </w:t>
      </w:r>
      <w:r w:rsidR="00FA7AF6">
        <w:rPr>
          <w:rFonts w:ascii="Arial" w:hAnsi="Arial" w:cs="Arial"/>
        </w:rPr>
        <w:t xml:space="preserve">with the aim of </w:t>
      </w:r>
      <w:r w:rsidR="00560A61">
        <w:rPr>
          <w:rFonts w:ascii="Arial" w:hAnsi="Arial" w:cs="Arial"/>
        </w:rPr>
        <w:t xml:space="preserve">reducing the number of false positive CBEs </w:t>
      </w:r>
      <w:r w:rsidR="00FA7AF6">
        <w:rPr>
          <w:rFonts w:ascii="Arial" w:hAnsi="Arial" w:cs="Arial"/>
        </w:rPr>
        <w:t>which require</w:t>
      </w:r>
      <w:r w:rsidR="00560A61">
        <w:rPr>
          <w:rFonts w:ascii="Arial" w:hAnsi="Arial" w:cs="Arial"/>
        </w:rPr>
        <w:t xml:space="preserve"> referral and expensive diagnostic interventions. </w:t>
      </w:r>
    </w:p>
    <w:p w14:paraId="767423DB" w14:textId="3CF5349C" w:rsidR="00560A61" w:rsidRPr="00257A6D" w:rsidRDefault="00560A61" w:rsidP="00560A61">
      <w:pPr>
        <w:ind w:firstLine="720"/>
        <w:rPr>
          <w:rFonts w:ascii="Arial" w:hAnsi="Arial" w:cs="Arial"/>
        </w:rPr>
      </w:pPr>
      <w:r>
        <w:rPr>
          <w:rFonts w:ascii="Arial" w:hAnsi="Arial" w:cs="Arial"/>
        </w:rPr>
        <w:t>Ultrasound is available in many facilities</w:t>
      </w:r>
      <w:r w:rsidR="00FA7AF6">
        <w:rPr>
          <w:rFonts w:ascii="Arial" w:hAnsi="Arial" w:cs="Arial"/>
        </w:rPr>
        <w:t>,</w:t>
      </w:r>
      <w:r>
        <w:rPr>
          <w:rFonts w:ascii="Arial" w:hAnsi="Arial" w:cs="Arial"/>
        </w:rPr>
        <w:t xml:space="preserve"> even </w:t>
      </w:r>
      <w:r w:rsidR="00FA7AF6">
        <w:rPr>
          <w:rFonts w:ascii="Arial" w:hAnsi="Arial" w:cs="Arial"/>
        </w:rPr>
        <w:t>those</w:t>
      </w:r>
      <w:r>
        <w:rPr>
          <w:rFonts w:ascii="Arial" w:hAnsi="Arial" w:cs="Arial"/>
        </w:rPr>
        <w:t xml:space="preserve"> located outside large urban areas, and it is less expensive than mammography. The capacity already exists among midlevel providers (sonographers and midwives) at these facilities to use this equipment to diagnose common medical problems, such as identifying potential complications related to pregnancy.</w:t>
      </w:r>
      <w:r w:rsidR="00317E81">
        <w:rPr>
          <w:rFonts w:ascii="Arial" w:hAnsi="Arial" w:cs="Arial"/>
        </w:rPr>
        <w:fldChar w:fldCharType="begin">
          <w:fldData xml:space="preserve">PEVuZE5vdGU+PENpdGU+PEF1dGhvcj5NY0NsdXJlPC9BdXRob3I+PFllYXI+MjAxNDwvWWVhcj48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</w:fldData>
        </w:fldChar>
      </w:r>
      <w:r w:rsidR="00317E81">
        <w:rPr>
          <w:rFonts w:ascii="Arial" w:hAnsi="Arial" w:cs="Arial"/>
        </w:rPr>
        <w:instrText xml:space="preserve"> ADDIN EN.CITE </w:instrText>
      </w:r>
      <w:r w:rsidR="00317E81">
        <w:rPr>
          <w:rFonts w:ascii="Arial" w:hAnsi="Arial" w:cs="Arial"/>
        </w:rPr>
        <w:fldChar w:fldCharType="begin">
          <w:fldData xml:space="preserve">PEVuZE5vdGU+PENpdGU+PEF1dGhvcj5NY0NsdXJlPC9BdXRob3I+PFllYXI+MjAxNDwvWWVhcj48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</w:fldData>
        </w:fldChar>
      </w:r>
      <w:r w:rsidR="00317E81">
        <w:rPr>
          <w:rFonts w:ascii="Arial" w:hAnsi="Arial" w:cs="Arial"/>
        </w:rPr>
        <w:instrText xml:space="preserve"> ADDIN EN.CITE.DATA </w:instrText>
      </w:r>
      <w:r w:rsidR="00317E81">
        <w:rPr>
          <w:rFonts w:ascii="Arial" w:hAnsi="Arial" w:cs="Arial"/>
        </w:rPr>
      </w:r>
      <w:r w:rsidR="00317E81">
        <w:rPr>
          <w:rFonts w:ascii="Arial" w:hAnsi="Arial" w:cs="Arial"/>
        </w:rPr>
        <w:fldChar w:fldCharType="end"/>
      </w:r>
      <w:r w:rsidR="00317E81">
        <w:rPr>
          <w:rFonts w:ascii="Arial" w:hAnsi="Arial" w:cs="Arial"/>
        </w:rPr>
      </w:r>
      <w:r w:rsidR="00317E81">
        <w:rPr>
          <w:rFonts w:ascii="Arial" w:hAnsi="Arial" w:cs="Arial"/>
        </w:rPr>
        <w:fldChar w:fldCharType="separate"/>
      </w:r>
      <w:r w:rsidR="00317E81">
        <w:rPr>
          <w:rFonts w:ascii="Arial" w:hAnsi="Arial" w:cs="Arial"/>
          <w:noProof/>
        </w:rPr>
        <w:t>(McClure et al., 2014)</w:t>
      </w:r>
      <w:r w:rsidR="00317E81">
        <w:rPr>
          <w:rFonts w:ascii="Arial" w:hAnsi="Arial" w:cs="Arial"/>
        </w:rPr>
        <w:fldChar w:fldCharType="end"/>
      </w:r>
      <w:r w:rsidR="00317E81">
        <w:rPr>
          <w:rFonts w:ascii="Arial" w:hAnsi="Arial" w:cs="Arial"/>
        </w:rPr>
        <w:t xml:space="preserve"> </w:t>
      </w:r>
      <w:r>
        <w:rPr>
          <w:rFonts w:ascii="Arial" w:hAnsi="Arial" w:cs="Arial"/>
        </w:rPr>
        <w:t>With appropriate additional training, ultrasound use could expand to include evaluating women with positive CBEs to reduce the number of women requiring referral and diagnostic interventions</w:t>
      </w:r>
      <w:r w:rsidR="00FA7AF6">
        <w:rPr>
          <w:rFonts w:ascii="Arial" w:hAnsi="Arial" w:cs="Arial"/>
        </w:rPr>
        <w:t xml:space="preserve">. </w:t>
      </w:r>
      <w:r>
        <w:rPr>
          <w:rFonts w:ascii="Arial" w:hAnsi="Arial" w:cs="Arial"/>
        </w:rPr>
        <w:t xml:space="preserve"> Efforts to improve breast ultrasound training and use in Africa are currently in progress.</w:t>
      </w:r>
      <w:r w:rsidR="00317E81">
        <w:rPr>
          <w:rFonts w:ascii="Arial" w:hAnsi="Arial" w:cs="Arial"/>
        </w:rPr>
        <w:fldChar w:fldCharType="begin"/>
      </w:r>
      <w:r w:rsidR="00317E81">
        <w:rPr>
          <w:rFonts w:ascii="Arial" w:hAnsi="Arial" w:cs="Arial"/>
        </w:rPr>
        <w:instrText xml:space="preserve"> ADDIN EN.CITE &lt;EndNote&gt;&lt;Cite&gt;&lt;Author&gt;Scheel&lt;/Author&gt;&lt;Year&gt;2015&lt;/Year&gt;&lt;RecNum&gt;722&lt;/RecNum&gt;&lt;DisplayText&gt;(Scheel et al., 2015)&lt;/DisplayText&gt;&lt;record&gt;&lt;rec-number&gt;722&lt;/rec-number&gt;&lt;foreign-keys&gt;&lt;key app="EN" db-id="eaaxvsw0pdzd0me2d5cvpzrmtxff5vpaw9xf" timestamp="1448910995"&gt;722&lt;/key&gt;&lt;/foreign-keys&gt;&lt;ref-type name="Journal Article"&gt;17&lt;/ref-type&gt;&lt;contributors&gt;&lt;authors&gt;&lt;author&gt;Scheel, J. R.&lt;/author&gt;&lt;author&gt;Nealey, E. M.&lt;/author&gt;&lt;author&gt;Orem, J.&lt;/author&gt;&lt;author&gt;Bugeza, S.&lt;/author&gt;&lt;author&gt;Muyinda, Z.&lt;/author&gt;&lt;author&gt;Nathan, R. O.&lt;/author&gt;&lt;author&gt;Porter, P. L.&lt;/author&gt;&lt;author&gt;Lehman, C. D.&lt;/author&gt;&lt;/authors&gt;&lt;/contributors&gt;&lt;auth-address&gt;Department of Radiology, University of Washington, Seattle Cancer Care Alliance, Seattle, Washington. Electronic address: jrs4yg@uw.edu.&amp;#xD;Department of Radiology, University of Washington, Seattle, Washington.&amp;#xD;Ugandan Cancer Institute, Kampala, Uganda.&amp;#xD;Department of Radiology, Mulago Hospital, Kampala, Uganda.&amp;#xD;Fred Hutchinson Cancer Research Center, Seattle, Washington.&amp;#xD;Department of Radiology, University of Washington, Seattle Cancer Care Alliance, Seattle, Washington.&lt;/auth-address&gt;&lt;titles&gt;&lt;title&gt;ACR BI-RADS Use in Low-Income Countries: An Analysis of Diagnostic Breast Ultrasound Practice in Uganda&lt;/title&gt;&lt;secondary-title&gt;J Am Coll Radiol&lt;/secondary-title&gt;&lt;/titles&gt;&lt;periodical&gt;&lt;full-title&gt;J Am Coll Radiol&lt;/full-title&gt;&lt;/periodical&gt;&lt;edition&gt;2015/10/01&lt;/edition&gt;&lt;dates&gt;&lt;year&gt;2015&lt;/year&gt;&lt;pub-dates&gt;&lt;date&gt;Sep 23&lt;/date&gt;&lt;/pub-dates&gt;&lt;/dates&gt;&lt;isbn&gt;1558-349X (Electronic)&amp;#xD;1546-1440 (Linking)&lt;/isbn&gt;&lt;accession-num&gt;26419306&lt;/accession-num&gt;&lt;urls&gt;&lt;/urls&gt;&lt;electronic-resource-num&gt;10.1016/j.jacr.2015.07.035&lt;/electronic-resource-num&gt;&lt;remote-database-provider&gt;NLM&lt;/remote-database-provider&gt;&lt;language&gt;Eng&lt;/language&gt;&lt;/record&gt;&lt;/Cite&gt;&lt;/EndNote&gt;</w:instrText>
      </w:r>
      <w:r w:rsidR="00317E81">
        <w:rPr>
          <w:rFonts w:ascii="Arial" w:hAnsi="Arial" w:cs="Arial"/>
        </w:rPr>
        <w:fldChar w:fldCharType="separate"/>
      </w:r>
      <w:r w:rsidR="00317E81">
        <w:rPr>
          <w:rFonts w:ascii="Arial" w:hAnsi="Arial" w:cs="Arial"/>
          <w:noProof/>
        </w:rPr>
        <w:t>(Scheel et al., 2015)</w:t>
      </w:r>
      <w:r w:rsidR="00317E81">
        <w:rPr>
          <w:rFonts w:ascii="Arial" w:hAnsi="Arial" w:cs="Arial"/>
        </w:rPr>
        <w:fldChar w:fldCharType="end"/>
      </w:r>
    </w:p>
    <w:p w14:paraId="46EA83A8" w14:textId="164247E3" w:rsidR="001A75C9" w:rsidRPr="00811085" w:rsidRDefault="00E26CC7" w:rsidP="00811085">
      <w:pPr>
        <w:pStyle w:val="Heading6"/>
        <w:rPr>
          <w:b/>
          <w:sz w:val="28"/>
        </w:rPr>
      </w:pPr>
      <w:r w:rsidRPr="00811085">
        <w:rPr>
          <w:b/>
          <w:sz w:val="28"/>
        </w:rPr>
        <w:lastRenderedPageBreak/>
        <w:t xml:space="preserve">North Africa </w:t>
      </w:r>
    </w:p>
    <w:p w14:paraId="57E55B8D" w14:textId="7DB2075F" w:rsidR="00E214DE" w:rsidRDefault="00864493" w:rsidP="00B96D9A">
      <w:pPr>
        <w:ind w:firstLine="720"/>
        <w:rPr>
          <w:rFonts w:ascii="Arial" w:hAnsi="Arial" w:cs="Arial"/>
          <w:iCs/>
        </w:rPr>
      </w:pPr>
      <w:r>
        <w:rPr>
          <w:rFonts w:ascii="Arial" w:hAnsi="Arial" w:cs="Arial"/>
          <w:color w:val="000000"/>
        </w:rPr>
        <w:t>A</w:t>
      </w:r>
      <w:r w:rsidR="007309FA">
        <w:rPr>
          <w:rFonts w:ascii="Arial" w:hAnsi="Arial" w:cs="Arial"/>
        </w:rPr>
        <w:t xml:space="preserve"> number of </w:t>
      </w:r>
      <w:r w:rsidR="00106461">
        <w:rPr>
          <w:rFonts w:ascii="Arial" w:hAnsi="Arial" w:cs="Arial"/>
        </w:rPr>
        <w:t>countries</w:t>
      </w:r>
      <w:r w:rsidR="007309FA">
        <w:rPr>
          <w:rFonts w:ascii="Arial" w:hAnsi="Arial" w:cs="Arial"/>
        </w:rPr>
        <w:t xml:space="preserve"> in </w:t>
      </w:r>
      <w:r>
        <w:rPr>
          <w:rFonts w:ascii="Arial" w:hAnsi="Arial" w:cs="Arial"/>
        </w:rPr>
        <w:t xml:space="preserve">North Africa </w:t>
      </w:r>
      <w:r w:rsidR="007309FA">
        <w:rPr>
          <w:rFonts w:ascii="Arial" w:hAnsi="Arial" w:cs="Arial"/>
        </w:rPr>
        <w:t>have developed recommendations for breast cancer screening</w:t>
      </w:r>
      <w:r w:rsidR="007A0116">
        <w:rPr>
          <w:rFonts w:ascii="Arial" w:hAnsi="Arial" w:cs="Arial"/>
        </w:rPr>
        <w:t xml:space="preserve">, and serval are making strides in scaling up successful pilot </w:t>
      </w:r>
      <w:r w:rsidR="007A0116" w:rsidRPr="00ED7FD8">
        <w:rPr>
          <w:rFonts w:ascii="Arial" w:hAnsi="Arial" w:cs="Arial"/>
        </w:rPr>
        <w:t>projects</w:t>
      </w:r>
      <w:r w:rsidR="00FB3F50">
        <w:rPr>
          <w:rFonts w:ascii="Arial" w:hAnsi="Arial" w:cs="Arial"/>
        </w:rPr>
        <w:t>.</w:t>
      </w:r>
      <w:r w:rsidR="007A0116" w:rsidRPr="00ED7FD8">
        <w:rPr>
          <w:rFonts w:ascii="Arial" w:hAnsi="Arial" w:cs="Arial"/>
        </w:rPr>
        <w:t xml:space="preserve"> </w:t>
      </w:r>
      <w:r w:rsidR="00FB496A" w:rsidRPr="00162834">
        <w:rPr>
          <w:rFonts w:ascii="Arial" w:hAnsi="Arial" w:cs="Arial"/>
          <w:color w:val="000000"/>
        </w:rPr>
        <w:t xml:space="preserve">WHO EMRO published </w:t>
      </w:r>
      <w:r w:rsidR="000C70CE" w:rsidRPr="00162834">
        <w:rPr>
          <w:rFonts w:ascii="Arial" w:hAnsi="Arial" w:cs="Arial"/>
          <w:color w:val="000000"/>
        </w:rPr>
        <w:t>guidelines on breast cancer screening in 2006, and in line with the BHGI</w:t>
      </w:r>
      <w:r w:rsidR="001353E6" w:rsidRPr="00162834">
        <w:rPr>
          <w:rFonts w:ascii="Arial" w:hAnsi="Arial" w:cs="Arial"/>
          <w:color w:val="000000"/>
        </w:rPr>
        <w:t xml:space="preserve">, suggested that </w:t>
      </w:r>
      <w:r w:rsidR="001F1FE7" w:rsidRPr="00162834">
        <w:rPr>
          <w:rFonts w:ascii="Arial" w:hAnsi="Arial" w:cs="Arial"/>
          <w:color w:val="000000"/>
        </w:rPr>
        <w:t>screening</w:t>
      </w:r>
      <w:r w:rsidR="000C70CE" w:rsidRPr="00162834">
        <w:rPr>
          <w:rFonts w:ascii="Arial" w:hAnsi="Arial" w:cs="Arial"/>
          <w:color w:val="000000"/>
        </w:rPr>
        <w:t xml:space="preserve"> </w:t>
      </w:r>
      <w:r w:rsidR="001F1FE7" w:rsidRPr="00162834">
        <w:rPr>
          <w:rFonts w:ascii="Arial" w:hAnsi="Arial" w:cs="Arial"/>
          <w:color w:val="000000"/>
        </w:rPr>
        <w:t>could</w:t>
      </w:r>
      <w:r w:rsidR="000C70CE" w:rsidRPr="00162834">
        <w:rPr>
          <w:rFonts w:ascii="Arial" w:hAnsi="Arial" w:cs="Arial"/>
          <w:color w:val="000000"/>
        </w:rPr>
        <w:t xml:space="preserve"> be implemented in </w:t>
      </w:r>
      <w:r w:rsidR="001F1FE7" w:rsidRPr="00162834">
        <w:rPr>
          <w:rFonts w:ascii="Arial" w:hAnsi="Arial" w:cs="Arial"/>
          <w:color w:val="000000"/>
        </w:rPr>
        <w:t>centralized</w:t>
      </w:r>
      <w:r w:rsidR="000C70CE" w:rsidRPr="00162834">
        <w:rPr>
          <w:rFonts w:ascii="Arial" w:hAnsi="Arial" w:cs="Arial"/>
          <w:color w:val="000000"/>
        </w:rPr>
        <w:t xml:space="preserve"> </w:t>
      </w:r>
      <w:r w:rsidR="001353E6" w:rsidRPr="00162834">
        <w:rPr>
          <w:rFonts w:ascii="Arial" w:hAnsi="Arial" w:cs="Arial"/>
          <w:color w:val="000000"/>
        </w:rPr>
        <w:t>cancer facilities</w:t>
      </w:r>
      <w:r w:rsidR="000C70CE" w:rsidRPr="00162834">
        <w:rPr>
          <w:rFonts w:ascii="Arial" w:hAnsi="Arial" w:cs="Arial"/>
          <w:color w:val="000000"/>
        </w:rPr>
        <w:t xml:space="preserve"> where breast cancer treatment</w:t>
      </w:r>
      <w:r w:rsidR="001353E6" w:rsidRPr="00162834">
        <w:rPr>
          <w:rFonts w:ascii="Arial" w:hAnsi="Arial" w:cs="Arial"/>
          <w:color w:val="000000"/>
        </w:rPr>
        <w:t>s are available.</w:t>
      </w:r>
      <w:r w:rsidR="000C70CE" w:rsidRPr="00162834">
        <w:rPr>
          <w:rFonts w:ascii="Arial" w:hAnsi="Arial" w:cs="Arial"/>
          <w:color w:val="231F20"/>
        </w:rPr>
        <w:fldChar w:fldCharType="begin"/>
      </w:r>
      <w:r w:rsidR="004336B5">
        <w:rPr>
          <w:rFonts w:ascii="Arial" w:hAnsi="Arial" w:cs="Arial"/>
          <w:color w:val="231F20"/>
        </w:rPr>
        <w:instrText xml:space="preserve"> ADDIN EN.CITE &lt;EndNote&gt;&lt;Cite&gt;&lt;Author&gt;Khatib&lt;/Author&gt;&lt;Year&gt;2006&lt;/Year&gt;&lt;RecNum&gt;119&lt;/RecNum&gt;&lt;DisplayText&gt;(Khatib, 2006)&lt;/DisplayText&gt;&lt;record&gt;&lt;rec-number&gt;119&lt;/rec-number&gt;&lt;foreign-keys&gt;&lt;key app="EN" db-id="eaaxvsw0pdzd0me2d5cvpzrmtxff5vpaw9xf" timestamp="1412364628"&gt;119&lt;/key&gt;&lt;/foreign-keys&gt;&lt;ref-type name="Report"&gt;27&lt;/ref-type&gt;&lt;contributors&gt;&lt;authors&gt;&lt;author&gt;Khatib, O.M.N.&lt;/author&gt;&lt;/authors&gt;&lt;secondary-authors&gt;&lt;author&gt;WHO Regional  Office for Eastern Mediterranean&lt;/author&gt;&lt;/secondary-authors&gt;&lt;/contributors&gt;&lt;titles&gt;&lt;title&gt;Guidelines for the early detection and screening of breast cancer&lt;/title&gt;&lt;secondary-title&gt;EMRO Technical Publications Series&lt;/secondary-title&gt;&lt;/titles&gt;&lt;volume&gt;30&lt;/volume&gt;&lt;dates&gt;&lt;year&gt;2006&lt;/year&gt;&lt;/dates&gt;&lt;publisher&gt;WHO&lt;/publisher&gt;&lt;urls&gt;&lt;/urls&gt;&lt;/record&gt;&lt;/Cite&gt;&lt;/EndNote&gt;</w:instrText>
      </w:r>
      <w:r w:rsidR="000C70CE" w:rsidRPr="00162834">
        <w:rPr>
          <w:rFonts w:ascii="Arial" w:hAnsi="Arial" w:cs="Arial"/>
          <w:color w:val="231F20"/>
        </w:rPr>
        <w:fldChar w:fldCharType="separate"/>
      </w:r>
      <w:r w:rsidR="000C70CE" w:rsidRPr="00162834">
        <w:rPr>
          <w:rFonts w:ascii="Arial" w:hAnsi="Arial" w:cs="Arial"/>
          <w:noProof/>
          <w:color w:val="231F20"/>
        </w:rPr>
        <w:t>(Khatib, 2006)</w:t>
      </w:r>
      <w:r w:rsidR="000C70CE" w:rsidRPr="00162834">
        <w:rPr>
          <w:rFonts w:ascii="Arial" w:hAnsi="Arial" w:cs="Arial"/>
          <w:color w:val="231F20"/>
        </w:rPr>
        <w:fldChar w:fldCharType="end"/>
      </w:r>
      <w:r w:rsidR="001F1FE7" w:rsidRPr="00162834">
        <w:rPr>
          <w:rFonts w:ascii="Arial" w:hAnsi="Arial" w:cs="Arial"/>
          <w:color w:val="231F20"/>
        </w:rPr>
        <w:t xml:space="preserve"> </w:t>
      </w:r>
      <w:r w:rsidR="00152576" w:rsidRPr="00162834">
        <w:rPr>
          <w:rFonts w:ascii="Arial" w:hAnsi="Arial" w:cs="Arial"/>
          <w:color w:val="000000"/>
        </w:rPr>
        <w:t xml:space="preserve">While these </w:t>
      </w:r>
      <w:r w:rsidR="00152576" w:rsidRPr="00162834">
        <w:rPr>
          <w:rFonts w:ascii="Arial" w:hAnsi="Arial" w:cs="Arial"/>
          <w:color w:val="231F20"/>
        </w:rPr>
        <w:t xml:space="preserve">programs will only provide screening to a limited proportion of the population, they could act as pilot programs with the </w:t>
      </w:r>
      <w:r w:rsidR="006C4E03">
        <w:rPr>
          <w:rFonts w:ascii="Arial" w:hAnsi="Arial" w:cs="Arial"/>
          <w:color w:val="231F20"/>
        </w:rPr>
        <w:t xml:space="preserve">ultimate </w:t>
      </w:r>
      <w:r w:rsidR="00152576" w:rsidRPr="00162834">
        <w:rPr>
          <w:rFonts w:ascii="Arial" w:hAnsi="Arial" w:cs="Arial"/>
          <w:color w:val="231F20"/>
        </w:rPr>
        <w:t xml:space="preserve">aim of expanding them to </w:t>
      </w:r>
      <w:r w:rsidR="006C4E03">
        <w:rPr>
          <w:rFonts w:ascii="Arial" w:hAnsi="Arial" w:cs="Arial"/>
          <w:color w:val="231F20"/>
        </w:rPr>
        <w:t>cover</w:t>
      </w:r>
      <w:r w:rsidR="00152576" w:rsidRPr="00162834">
        <w:rPr>
          <w:rFonts w:ascii="Arial" w:hAnsi="Arial" w:cs="Arial"/>
          <w:color w:val="231F20"/>
        </w:rPr>
        <w:t xml:space="preserve"> the entire population as more resources become available.</w:t>
      </w:r>
      <w:r w:rsidR="009A45C2">
        <w:rPr>
          <w:rFonts w:ascii="Arial" w:hAnsi="Arial" w:cs="Arial"/>
          <w:color w:val="231F20"/>
        </w:rPr>
        <w:t xml:space="preserve"> Recommendations for screening frequency vary considerably in this region.</w:t>
      </w:r>
      <w:bookmarkStart w:id="67" w:name="d10225e186"/>
      <w:bookmarkEnd w:id="67"/>
      <w:r w:rsidR="007A0116">
        <w:rPr>
          <w:rFonts w:ascii="Arial" w:hAnsi="Arial" w:cs="Arial"/>
          <w:color w:val="231F20"/>
        </w:rPr>
        <w:t xml:space="preserve"> </w:t>
      </w:r>
      <w:r w:rsidR="00D055B0">
        <w:rPr>
          <w:rFonts w:ascii="Arial" w:hAnsi="Arial" w:cs="Arial"/>
        </w:rPr>
        <w:t>A</w:t>
      </w:r>
      <w:r w:rsidR="005D139E" w:rsidRPr="00162834">
        <w:rPr>
          <w:rFonts w:ascii="Arial" w:hAnsi="Arial" w:cs="Arial"/>
        </w:rPr>
        <w:t xml:space="preserve"> report by</w:t>
      </w:r>
      <w:r w:rsidR="00767347" w:rsidRPr="00162834">
        <w:rPr>
          <w:rFonts w:ascii="Arial" w:hAnsi="Arial" w:cs="Arial"/>
        </w:rPr>
        <w:t xml:space="preserve"> </w:t>
      </w:r>
      <w:r w:rsidR="005D139E" w:rsidRPr="00162834">
        <w:rPr>
          <w:rFonts w:ascii="Arial" w:hAnsi="Arial" w:cs="Arial"/>
        </w:rPr>
        <w:t xml:space="preserve">the Algerian </w:t>
      </w:r>
      <w:r w:rsidR="00767347" w:rsidRPr="00162834">
        <w:rPr>
          <w:rFonts w:ascii="Arial" w:hAnsi="Arial" w:cs="Arial"/>
        </w:rPr>
        <w:t>National Institute of Public</w:t>
      </w:r>
      <w:r w:rsidR="005D139E" w:rsidRPr="00162834">
        <w:rPr>
          <w:rFonts w:ascii="Arial" w:hAnsi="Arial" w:cs="Arial"/>
        </w:rPr>
        <w:t xml:space="preserve"> Health in 200</w:t>
      </w:r>
      <w:r w:rsidR="00566635" w:rsidRPr="00162834">
        <w:rPr>
          <w:rFonts w:ascii="Arial" w:hAnsi="Arial" w:cs="Arial"/>
        </w:rPr>
        <w:t>3</w:t>
      </w:r>
      <w:r w:rsidR="005D139E" w:rsidRPr="00162834">
        <w:rPr>
          <w:rFonts w:ascii="Arial" w:hAnsi="Arial" w:cs="Arial"/>
        </w:rPr>
        <w:t xml:space="preserve"> identified a variety of issues in the prevention and diagnosis of late stage </w:t>
      </w:r>
      <w:r w:rsidR="00E85347">
        <w:rPr>
          <w:rFonts w:ascii="Arial" w:hAnsi="Arial" w:cs="Arial"/>
        </w:rPr>
        <w:t xml:space="preserve">breast </w:t>
      </w:r>
      <w:r w:rsidR="005D139E" w:rsidRPr="00162834">
        <w:rPr>
          <w:rFonts w:ascii="Arial" w:hAnsi="Arial" w:cs="Arial"/>
        </w:rPr>
        <w:t xml:space="preserve">tumors including a delay between presentation and diagnosis, and lack of observance of screening and treatment protocols. </w:t>
      </w:r>
      <w:r w:rsidR="00864DAA" w:rsidRPr="00162834">
        <w:rPr>
          <w:rFonts w:ascii="Arial" w:hAnsi="Arial" w:cs="Arial"/>
        </w:rPr>
        <w:fldChar w:fldCharType="begin"/>
      </w:r>
      <w:r w:rsidR="004336B5">
        <w:rPr>
          <w:rFonts w:ascii="Arial" w:hAnsi="Arial" w:cs="Arial"/>
        </w:rPr>
        <w:instrText xml:space="preserve"> ADDIN EN.CITE &lt;EndNote&gt;&lt;Cite&gt;&lt;Author&gt;Hammouda&lt;/Author&gt;&lt;Year&gt;2003&lt;/Year&gt;&lt;RecNum&gt;285&lt;/RecNum&gt;&lt;DisplayText&gt;(Hammouda et al., 2003)&lt;/DisplayText&gt;&lt;record&gt;&lt;rec-number&gt;285&lt;/rec-number&gt;&lt;foreign-keys&gt;&lt;key app="EN" db-id="eaaxvsw0pdzd0me2d5cvpzrmtxff5vpaw9xf" timestamp="1414080119"&gt;285&lt;/key&gt;&lt;/foreign-keys&gt;&lt;ref-type name="Report"&gt;27&lt;/ref-type&gt;&lt;contributors&gt;&lt;authors&gt;&lt;author&gt;Hammouda, D.&lt;/author&gt;&lt;author&gt;Aït-Hamadouche, N.&lt;/author&gt;&lt;author&gt;Afiane,M.&lt;/author&gt;&lt;author&gt;Bouhadef, A.&lt;/author&gt;&lt;/authors&gt;&lt;/contributors&gt;&lt;titles&gt;&lt;title&gt;Enquête nationale sur l’incidence et la prévalence des cancers. Available at: http://www.sante.dz/insp/ENQUET-NLE-CANCER-RESULTATS-NATIONAUX.pdf&lt;/title&gt;&lt;/titles&gt;&lt;dates&gt;&lt;year&gt;2003&lt;/year&gt;&lt;/dates&gt;&lt;pub-location&gt;Algeria&lt;/pub-location&gt;&lt;publisher&gt;Ministry of Health, Algeria&lt;/publisher&gt;&lt;urls&gt;&lt;/urls&gt;&lt;/record&gt;&lt;/Cite&gt;&lt;/EndNote&gt;</w:instrText>
      </w:r>
      <w:r w:rsidR="00864DAA" w:rsidRPr="00162834">
        <w:rPr>
          <w:rFonts w:ascii="Arial" w:hAnsi="Arial" w:cs="Arial"/>
        </w:rPr>
        <w:fldChar w:fldCharType="separate"/>
      </w:r>
      <w:r w:rsidR="00864DAA" w:rsidRPr="00162834">
        <w:rPr>
          <w:rFonts w:ascii="Arial" w:hAnsi="Arial" w:cs="Arial"/>
          <w:noProof/>
        </w:rPr>
        <w:t>(Hammouda et al., 2003)</w:t>
      </w:r>
      <w:r w:rsidR="00864DAA" w:rsidRPr="00162834">
        <w:rPr>
          <w:rFonts w:ascii="Arial" w:hAnsi="Arial" w:cs="Arial"/>
        </w:rPr>
        <w:fldChar w:fldCharType="end"/>
      </w:r>
      <w:r w:rsidR="009E5D50" w:rsidRPr="00162834">
        <w:rPr>
          <w:rFonts w:ascii="Arial" w:hAnsi="Arial" w:cs="Arial"/>
        </w:rPr>
        <w:t xml:space="preserve">  </w:t>
      </w:r>
      <w:r w:rsidR="00533444" w:rsidRPr="00162834">
        <w:rPr>
          <w:rFonts w:ascii="Arial" w:hAnsi="Arial" w:cs="Arial"/>
        </w:rPr>
        <w:t>While c</w:t>
      </w:r>
      <w:r w:rsidR="0062105E" w:rsidRPr="00162834">
        <w:rPr>
          <w:rFonts w:ascii="Arial" w:hAnsi="Arial" w:cs="Arial"/>
        </w:rPr>
        <w:t xml:space="preserve">ancer has become a national priority with </w:t>
      </w:r>
      <w:r w:rsidR="00533444" w:rsidRPr="00162834">
        <w:rPr>
          <w:rFonts w:ascii="Arial" w:hAnsi="Arial" w:cs="Arial"/>
        </w:rPr>
        <w:t xml:space="preserve">the publication of the </w:t>
      </w:r>
      <w:r w:rsidR="0062105E" w:rsidRPr="00162834">
        <w:rPr>
          <w:rFonts w:ascii="Arial" w:hAnsi="Arial" w:cs="Arial"/>
        </w:rPr>
        <w:t>2014–20 national cancer plan</w:t>
      </w:r>
      <w:r w:rsidR="00864DAA" w:rsidRPr="00162834">
        <w:rPr>
          <w:rFonts w:ascii="Arial" w:hAnsi="Arial" w:cs="Arial"/>
        </w:rPr>
        <w:t>,</w:t>
      </w:r>
      <w:r w:rsidR="00864DAA" w:rsidRPr="00162834">
        <w:rPr>
          <w:rFonts w:ascii="Arial" w:hAnsi="Arial" w:cs="Arial"/>
        </w:rPr>
        <w:fldChar w:fldCharType="begin"/>
      </w:r>
      <w:r w:rsidR="004336B5">
        <w:rPr>
          <w:rFonts w:ascii="Arial" w:hAnsi="Arial" w:cs="Arial"/>
        </w:rPr>
        <w:instrText xml:space="preserve"> ADDIN EN.CITE &lt;EndNote&gt;&lt;Cite&gt;&lt;Author&gt;Hamdi Cherif&lt;/Author&gt;&lt;Year&gt;2014&lt;/Year&gt;&lt;RecNum&gt;286&lt;/RecNum&gt;&lt;DisplayText&gt;(Hamdi Cherif et al., 2014)&lt;/DisplayText&gt;&lt;record&gt;&lt;rec-number&gt;286&lt;/rec-number&gt;&lt;foreign-keys&gt;&lt;key app="EN" db-id="eaaxvsw0pdzd0me2d5cvpzrmtxff5vpaw9xf" timestamp="1414080292"&gt;286&lt;/key&gt;&lt;/foreign-keys&gt;&lt;ref-type name="Journal Article"&gt;17&lt;/ref-type&gt;&lt;contributors&gt;&lt;authors&gt;&lt;author&gt;Hamdi Cherif, M.&lt;/author&gt;&lt;author&gt;Serraino, D.&lt;/author&gt;&lt;author&gt;Mahnane, A.&lt;/author&gt;&lt;author&gt;Laouamri, S.&lt;/author&gt;&lt;author&gt;Zaidi, Z.&lt;/author&gt;&lt;author&gt;Boukharouba, H.&lt;/author&gt;&lt;author&gt;Cherka, D.&lt;/author&gt;&lt;author&gt;Rakeb, M.&lt;/author&gt;&lt;author&gt;Kara, L.&lt;/author&gt;&lt;author&gt;Ayat, A.&lt;/author&gt;&lt;author&gt;Birri, S.&lt;/author&gt;&lt;author&gt;Virdone, S.&lt;/author&gt;&lt;author&gt;De Paoli, P.&lt;/author&gt;&lt;author&gt;Bidoli, E.&lt;/author&gt;&lt;/authors&gt;&lt;/contributors&gt;&lt;auth-address&gt;Unit of Epidemiology and Biostatistics, Centro di Riferimento Oncologico, IRCCS, via Franco Gallini 2, 33081 Aviano, PN, Italy. bidolie@cro.it.&lt;/auth-address&gt;&lt;titles&gt;&lt;title&gt;Time trends of cancer incidence in Setif, Algeria, 1986-2010: an observational study&lt;/title&gt;&lt;secondary-title&gt;BMC Cancer&lt;/secondary-title&gt;&lt;alt-title&gt;BMC cancer&lt;/alt-title&gt;&lt;/titles&gt;&lt;periodical&gt;&lt;full-title&gt;BMC Cancer&lt;/full-title&gt;&lt;abbr-1&gt;BMC cancer&lt;/abbr-1&gt;&lt;/periodical&gt;&lt;alt-periodical&gt;&lt;full-title&gt;BMC Cancer&lt;/full-title&gt;&lt;abbr-1&gt;BMC cancer&lt;/abbr-1&gt;&lt;/alt-periodical&gt;&lt;pages&gt;637&lt;/pages&gt;&lt;volume&gt;14&lt;/volume&gt;&lt;number&gt;1&lt;/number&gt;&lt;edition&gt;2014/09/02&lt;/edition&gt;&lt;dates&gt;&lt;year&gt;2014&lt;/year&gt;&lt;/dates&gt;&lt;isbn&gt;1471-2407 (Electronic)&amp;#xD;1471-2407 (Linking)&lt;/isbn&gt;&lt;accession-num&gt;25175348&lt;/accession-num&gt;&lt;urls&gt;&lt;/urls&gt;&lt;custom2&gt;PMC4164767&lt;/custom2&gt;&lt;electronic-resource-num&gt;10.1186/1471-2407-14-637&lt;/electronic-resource-num&gt;&lt;remote-database-provider&gt;NLM&lt;/remote-database-provider&gt;&lt;language&gt;eng&lt;/language&gt;&lt;/record&gt;&lt;/Cite&gt;&lt;/EndNote&gt;</w:instrText>
      </w:r>
      <w:r w:rsidR="00864DAA" w:rsidRPr="00162834">
        <w:rPr>
          <w:rFonts w:ascii="Arial" w:hAnsi="Arial" w:cs="Arial"/>
        </w:rPr>
        <w:fldChar w:fldCharType="separate"/>
      </w:r>
      <w:r w:rsidR="00864DAA" w:rsidRPr="00162834">
        <w:rPr>
          <w:rFonts w:ascii="Arial" w:hAnsi="Arial" w:cs="Arial"/>
          <w:noProof/>
        </w:rPr>
        <w:t>(Hamdi Cherif et al., 2014)</w:t>
      </w:r>
      <w:r w:rsidR="00864DAA" w:rsidRPr="00162834">
        <w:rPr>
          <w:rFonts w:ascii="Arial" w:hAnsi="Arial" w:cs="Arial"/>
        </w:rPr>
        <w:fldChar w:fldCharType="end"/>
      </w:r>
      <w:r w:rsidR="0062105E" w:rsidRPr="00162834">
        <w:rPr>
          <w:rFonts w:ascii="Arial" w:hAnsi="Arial" w:cs="Arial"/>
        </w:rPr>
        <w:t xml:space="preserve"> </w:t>
      </w:r>
      <w:r w:rsidR="00533444" w:rsidRPr="00162834">
        <w:rPr>
          <w:rFonts w:ascii="Arial" w:hAnsi="Arial" w:cs="Arial"/>
        </w:rPr>
        <w:t xml:space="preserve">it is unclear whether any progress has been made. No data on breast screening policies or practices were found. Some opportunistic pilot projects are in place such as </w:t>
      </w:r>
      <w:r w:rsidR="00EB4B14" w:rsidRPr="00162834">
        <w:rPr>
          <w:rFonts w:ascii="Arial" w:hAnsi="Arial" w:cs="Arial"/>
          <w:iCs/>
        </w:rPr>
        <w:t>a</w:t>
      </w:r>
      <w:r w:rsidR="00533444" w:rsidRPr="00162834">
        <w:rPr>
          <w:rFonts w:ascii="Arial" w:hAnsi="Arial" w:cs="Arial"/>
          <w:iCs/>
        </w:rPr>
        <w:t xml:space="preserve"> partnership between the Algerian government, Roche and a patient advocacy group El </w:t>
      </w:r>
      <w:proofErr w:type="spellStart"/>
      <w:r w:rsidR="00533444" w:rsidRPr="00162834">
        <w:rPr>
          <w:rFonts w:ascii="Arial" w:hAnsi="Arial" w:cs="Arial"/>
          <w:iCs/>
        </w:rPr>
        <w:t>Amel</w:t>
      </w:r>
      <w:proofErr w:type="spellEnd"/>
      <w:r w:rsidR="00533444" w:rsidRPr="00162834">
        <w:rPr>
          <w:rFonts w:ascii="Arial" w:hAnsi="Arial" w:cs="Arial"/>
          <w:iCs/>
        </w:rPr>
        <w:t xml:space="preserve"> (Hope)</w:t>
      </w:r>
      <w:r w:rsidR="00EB4B14" w:rsidRPr="00162834">
        <w:rPr>
          <w:rFonts w:ascii="Arial" w:hAnsi="Arial" w:cs="Arial"/>
          <w:iCs/>
        </w:rPr>
        <w:t xml:space="preserve">, which launched </w:t>
      </w:r>
      <w:r w:rsidR="00533444" w:rsidRPr="00162834">
        <w:rPr>
          <w:rFonts w:ascii="Arial" w:hAnsi="Arial" w:cs="Arial"/>
          <w:iCs/>
        </w:rPr>
        <w:t xml:space="preserve">a mobile mammography unit in 2013. </w:t>
      </w:r>
      <w:r w:rsidR="007A0116">
        <w:rPr>
          <w:rFonts w:ascii="Arial" w:hAnsi="Arial" w:cs="Arial"/>
          <w:iCs/>
        </w:rPr>
        <w:t xml:space="preserve"> </w:t>
      </w:r>
    </w:p>
    <w:p w14:paraId="3F9B9A2E" w14:textId="1B70DD60" w:rsidR="00E214DE" w:rsidRDefault="00812C2F" w:rsidP="00FB3F50">
      <w:pPr>
        <w:ind w:firstLine="720"/>
        <w:rPr>
          <w:rFonts w:ascii="Arial" w:hAnsi="Arial" w:cs="Arial"/>
        </w:rPr>
      </w:pPr>
      <w:r w:rsidRPr="00162834">
        <w:rPr>
          <w:rFonts w:ascii="Arial" w:hAnsi="Arial" w:cs="Arial"/>
        </w:rPr>
        <w:t>Similar to other countries in the area, women in Egypt present with advanced breast cancer.</w:t>
      </w:r>
      <w:r w:rsidRPr="00162834">
        <w:rPr>
          <w:rFonts w:ascii="Arial" w:hAnsi="Arial" w:cs="Arial"/>
        </w:rPr>
        <w:fldChar w:fldCharType="begin">
          <w:fldData xml:space="preserve">PEVuZE5vdGU+PENpdGU+PEF1dGhvcj5PbWFyPC9BdXRob3I+PFllYXI+MjAwMzwvWWVhcj48UmVj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PEVuZE5vdGU+PENpdGU+PEF1dGhvcj5PbWFyPC9BdXRob3I+PFllYXI+MjAwMzwvWWVhcj48UmVj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Pr="00162834">
        <w:rPr>
          <w:rFonts w:ascii="Arial" w:hAnsi="Arial" w:cs="Arial"/>
        </w:rPr>
      </w:r>
      <w:r w:rsidRPr="00162834">
        <w:rPr>
          <w:rFonts w:ascii="Arial" w:hAnsi="Arial" w:cs="Arial"/>
        </w:rPr>
        <w:fldChar w:fldCharType="separate"/>
      </w:r>
      <w:r w:rsidRPr="00162834">
        <w:rPr>
          <w:rFonts w:ascii="Arial" w:hAnsi="Arial" w:cs="Arial"/>
          <w:noProof/>
        </w:rPr>
        <w:t>(Omar et al., 2003; Salhia et al., 2011)</w:t>
      </w:r>
      <w:r w:rsidRPr="00162834">
        <w:rPr>
          <w:rFonts w:ascii="Arial" w:hAnsi="Arial" w:cs="Arial"/>
        </w:rPr>
        <w:fldChar w:fldCharType="end"/>
      </w:r>
      <w:r w:rsidR="003744D9" w:rsidRPr="00162834">
        <w:rPr>
          <w:rFonts w:ascii="Arial" w:hAnsi="Arial" w:cs="Arial"/>
        </w:rPr>
        <w:t xml:space="preserve"> </w:t>
      </w:r>
      <w:r w:rsidRPr="00162834">
        <w:rPr>
          <w:rFonts w:ascii="Arial" w:hAnsi="Arial" w:cs="Arial"/>
        </w:rPr>
        <w:t xml:space="preserve"> </w:t>
      </w:r>
      <w:r w:rsidR="00D055B0">
        <w:rPr>
          <w:rFonts w:ascii="Arial" w:hAnsi="Arial" w:cs="Arial"/>
        </w:rPr>
        <w:t xml:space="preserve">The Women’s </w:t>
      </w:r>
      <w:r w:rsidR="00D055B0" w:rsidRPr="00162834">
        <w:rPr>
          <w:rFonts w:ascii="Arial" w:eastAsia="Times New Roman" w:hAnsi="Arial" w:cs="Arial"/>
          <w:noProof/>
        </w:rPr>
        <w:t>Health Outreach Program</w:t>
      </w:r>
      <w:r w:rsidR="00D055B0" w:rsidRPr="00162834">
        <w:rPr>
          <w:rFonts w:ascii="Arial" w:hAnsi="Arial" w:cs="Arial"/>
        </w:rPr>
        <w:t xml:space="preserve"> </w:t>
      </w:r>
      <w:r w:rsidRPr="00162834">
        <w:rPr>
          <w:rFonts w:ascii="Arial" w:hAnsi="Arial" w:cs="Arial"/>
        </w:rPr>
        <w:t>recommends m</w:t>
      </w:r>
      <w:r w:rsidRPr="00162834">
        <w:rPr>
          <w:rFonts w:ascii="Arial" w:eastAsia="Times New Roman" w:hAnsi="Arial" w:cs="Arial"/>
        </w:rPr>
        <w:t xml:space="preserve">onthly BSE starting at age 20, and </w:t>
      </w:r>
      <w:r w:rsidRPr="00162834">
        <w:rPr>
          <w:rFonts w:ascii="Arial" w:hAnsi="Arial" w:cs="Arial"/>
        </w:rPr>
        <w:t>offers free annual breast screening for all Egyptian women above the age of 45 years</w:t>
      </w:r>
      <w:r w:rsidR="003744D9" w:rsidRPr="00162834">
        <w:rPr>
          <w:rFonts w:ascii="Arial" w:eastAsia="Times New Roman" w:hAnsi="Arial" w:cs="Arial"/>
        </w:rPr>
        <w:t>.</w:t>
      </w:r>
      <w:r w:rsidRPr="00162834">
        <w:rPr>
          <w:rFonts w:ascii="Arial" w:eastAsia="Times New Roman" w:hAnsi="Arial" w:cs="Arial"/>
        </w:rPr>
        <w:fldChar w:fldCharType="begin">
          <w:fldData xml:space="preserve">PEVuZE5vdGU+PENpdGU+PEF1dGhvcj5TYWxlbTwvQXV0aG9yPjxZZWFyPjIwMDg8L1llYXI+PFJl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</w:fldData>
        </w:fldChar>
      </w:r>
      <w:r w:rsidR="004336B5">
        <w:rPr>
          <w:rFonts w:ascii="Arial" w:eastAsia="Times New Roman" w:hAnsi="Arial" w:cs="Arial"/>
        </w:rPr>
        <w:instrText xml:space="preserve"> ADDIN EN.CITE </w:instrText>
      </w:r>
      <w:r w:rsidR="004336B5">
        <w:rPr>
          <w:rFonts w:ascii="Arial" w:eastAsia="Times New Roman" w:hAnsi="Arial" w:cs="Arial"/>
        </w:rPr>
        <w:fldChar w:fldCharType="begin">
          <w:fldData xml:space="preserve">PEVuZE5vdGU+PENpdGU+PEF1dGhvcj5TYWxlbTwvQXV0aG9yPjxZZWFyPjIwMDg8L1llYXI+PFJl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</w:fldData>
        </w:fldChar>
      </w:r>
      <w:r w:rsidR="004336B5">
        <w:rPr>
          <w:rFonts w:ascii="Arial" w:eastAsia="Times New Roman" w:hAnsi="Arial" w:cs="Arial"/>
        </w:rPr>
        <w:instrText xml:space="preserve"> ADDIN EN.CITE.DATA </w:instrText>
      </w:r>
      <w:r w:rsidR="004336B5">
        <w:rPr>
          <w:rFonts w:ascii="Arial" w:eastAsia="Times New Roman" w:hAnsi="Arial" w:cs="Arial"/>
        </w:rPr>
      </w:r>
      <w:r w:rsidR="004336B5">
        <w:rPr>
          <w:rFonts w:ascii="Arial" w:eastAsia="Times New Roman" w:hAnsi="Arial" w:cs="Arial"/>
        </w:rPr>
        <w:fldChar w:fldCharType="end"/>
      </w:r>
      <w:r w:rsidRPr="00162834">
        <w:rPr>
          <w:rFonts w:ascii="Arial" w:eastAsia="Times New Roman" w:hAnsi="Arial" w:cs="Arial"/>
        </w:rPr>
      </w:r>
      <w:r w:rsidRPr="00162834">
        <w:rPr>
          <w:rFonts w:ascii="Arial" w:eastAsia="Times New Roman" w:hAnsi="Arial" w:cs="Arial"/>
        </w:rPr>
        <w:fldChar w:fldCharType="separate"/>
      </w:r>
      <w:r w:rsidRPr="00162834">
        <w:rPr>
          <w:rFonts w:ascii="Arial" w:eastAsia="Times New Roman" w:hAnsi="Arial" w:cs="Arial"/>
          <w:noProof/>
        </w:rPr>
        <w:t>(Salem et al., 2008; Women's Health Outreach Program, 2014)</w:t>
      </w:r>
      <w:r w:rsidRPr="00162834">
        <w:rPr>
          <w:rFonts w:ascii="Arial" w:eastAsia="Times New Roman" w:hAnsi="Arial" w:cs="Arial"/>
        </w:rPr>
        <w:fldChar w:fldCharType="end"/>
      </w:r>
      <w:r w:rsidRPr="00162834">
        <w:rPr>
          <w:rFonts w:ascii="Arial" w:eastAsia="Times New Roman" w:hAnsi="Arial" w:cs="Arial"/>
        </w:rPr>
        <w:t xml:space="preserve"> The program was made up of 5 phases with a 1-year pilot phase (2007-2008) to identify barriers in implementation. Each implementation phase will address a number of governorates. The target of the 5-year implementation plan is to provide coverage for the entire </w:t>
      </w:r>
      <w:r w:rsidR="00CE403A" w:rsidRPr="00C73FFF">
        <w:rPr>
          <w:rFonts w:ascii="Arial" w:eastAsia="Times New Roman" w:hAnsi="Arial" w:cs="Arial"/>
        </w:rPr>
        <w:t>population</w:t>
      </w:r>
      <w:r w:rsidRPr="00C73FFF">
        <w:rPr>
          <w:rFonts w:ascii="Arial" w:eastAsia="Times New Roman" w:hAnsi="Arial" w:cs="Arial"/>
        </w:rPr>
        <w:t xml:space="preserve">. </w:t>
      </w:r>
      <w:r w:rsidR="00E214DE" w:rsidRPr="00C73FFF">
        <w:rPr>
          <w:rFonts w:ascii="Arial" w:eastAsia="Times New Roman" w:hAnsi="Arial" w:cs="Arial"/>
        </w:rPr>
        <w:t>Screening is delivered in an opportunistic fashion through mobile units equipped with digital mammography units which serve rural and less affluent regions. Asymptomatic women are invited to return in a years’ time for a repeat mammogram.</w:t>
      </w:r>
      <w:r w:rsidR="00E214DE" w:rsidRPr="00C73FFF">
        <w:rPr>
          <w:rFonts w:ascii="Arial" w:eastAsia="Times New Roman" w:hAnsi="Arial" w:cs="Arial"/>
        </w:rPr>
        <w:fldChar w:fldCharType="begin"/>
      </w:r>
      <w:r w:rsidR="00E214DE" w:rsidRPr="00C73FFF">
        <w:rPr>
          <w:rFonts w:ascii="Arial" w:eastAsia="Times New Roman" w:hAnsi="Arial" w:cs="Arial"/>
        </w:rPr>
        <w:instrText xml:space="preserve"> ADDIN EN.CITE &lt;EndNote&gt;&lt;Cite&gt;&lt;Author&gt;Women&amp;apos;s Health Outreach Program&lt;/Author&gt;&lt;Year&gt;2014&lt;/Year&gt;&lt;RecNum&gt;125&lt;/RecNum&gt;&lt;DisplayText&gt;(Women&amp;apos;s Health Outreach Program, 2014)&lt;/DisplayText&gt;&lt;record&gt;&lt;rec-number&gt;125&lt;/rec-number&gt;&lt;foreign-keys&gt;&lt;key app="EN" db-id="eaaxvsw0pdzd0me2d5cvpzrmtxff5vpaw9xf" timestamp="1412372492"&gt;125&lt;/key&gt;&lt;/foreign-keys&gt;&lt;ref-type name="Web Page"&gt;12&lt;/ref-type&gt;&lt;contributors&gt;&lt;authors&gt;&lt;author&gt;Women&amp;apos;s Health Outreach Program,&lt;/author&gt;&lt;/authors&gt;&lt;/contributors&gt;&lt;titles&gt;&lt;title&gt;Women&amp;apos;s Health Outreach Program for Egypt. Available at http://www.whop.gov.eg/&lt;/title&gt;&lt;/titles&gt;&lt;dates&gt;&lt;year&gt;2014&lt;/year&gt;&lt;/dates&gt;&lt;urls&gt;&lt;/urls&gt;&lt;/record&gt;&lt;/Cite&gt;&lt;/EndNote&gt;</w:instrText>
      </w:r>
      <w:r w:rsidR="00E214DE" w:rsidRPr="00C73FFF">
        <w:rPr>
          <w:rFonts w:ascii="Arial" w:eastAsia="Times New Roman" w:hAnsi="Arial" w:cs="Arial"/>
        </w:rPr>
        <w:fldChar w:fldCharType="separate"/>
      </w:r>
      <w:r w:rsidR="00E214DE" w:rsidRPr="00C73FFF">
        <w:rPr>
          <w:rFonts w:ascii="Arial" w:eastAsia="Times New Roman" w:hAnsi="Arial" w:cs="Arial"/>
          <w:noProof/>
        </w:rPr>
        <w:t>(Women's Health Outreach Program, 2014)</w:t>
      </w:r>
      <w:r w:rsidR="00E214DE" w:rsidRPr="00C73FFF">
        <w:rPr>
          <w:rFonts w:ascii="Arial" w:eastAsia="Times New Roman" w:hAnsi="Arial" w:cs="Arial"/>
        </w:rPr>
        <w:fldChar w:fldCharType="end"/>
      </w:r>
      <w:r w:rsidR="00E214DE" w:rsidRPr="00C73FFF">
        <w:rPr>
          <w:rFonts w:ascii="Arial" w:eastAsia="Times New Roman" w:hAnsi="Arial" w:cs="Arial"/>
        </w:rPr>
        <w:t xml:space="preserve"> </w:t>
      </w:r>
      <w:r w:rsidR="00C73FFF" w:rsidRPr="00C73FFF">
        <w:rPr>
          <w:rFonts w:ascii="Arial" w:eastAsia="Times New Roman" w:hAnsi="Arial" w:cs="Arial"/>
        </w:rPr>
        <w:t xml:space="preserve">However the program was criticized as  </w:t>
      </w:r>
      <w:r w:rsidR="00C73FFF" w:rsidRPr="00C73FFF">
        <w:rPr>
          <w:rFonts w:ascii="Arial" w:hAnsi="Arial" w:cs="Arial"/>
        </w:rPr>
        <w:t>being both expensive and ineffective and not the most effective use of resources: fewer than 90 true cases of cancer were found as a result of 20</w:t>
      </w:r>
      <w:r w:rsidR="0056481F">
        <w:rPr>
          <w:rFonts w:ascii="Arial" w:hAnsi="Arial" w:cs="Arial"/>
        </w:rPr>
        <w:t>,</w:t>
      </w:r>
      <w:r w:rsidR="00C73FFF" w:rsidRPr="00C73FFF">
        <w:rPr>
          <w:rFonts w:ascii="Arial" w:hAnsi="Arial" w:cs="Arial"/>
        </w:rPr>
        <w:t>000 mammograms.</w:t>
      </w:r>
      <w:r w:rsidR="00C73FFF" w:rsidRPr="00C73FFF">
        <w:rPr>
          <w:rFonts w:ascii="Arial" w:hAnsi="Arial" w:cs="Arial"/>
        </w:rPr>
        <w:fldChar w:fldCharType="begin"/>
      </w:r>
      <w:r w:rsidR="00C73FFF" w:rsidRPr="00C73FFF">
        <w:rPr>
          <w:rFonts w:ascii="Arial" w:hAnsi="Arial" w:cs="Arial"/>
        </w:rPr>
        <w:instrText xml:space="preserve"> ADDIN EN.CITE &lt;EndNote&gt;&lt;Cite&gt;&lt;Author&gt;Harford&lt;/Author&gt;&lt;Year&gt;2011&lt;/Year&gt;&lt;RecNum&gt;688&lt;/RecNum&gt;&lt;DisplayText&gt;(Harford, 2011; Stefan et al., 2013)&lt;/DisplayText&gt;&lt;record&gt;&lt;rec-number&gt;688&lt;/rec-number&gt;&lt;foreign-keys&gt;&lt;key app="EN" db-id="eaaxvsw0pdzd0me2d5cvpzrmtxff5vpaw9xf" timestamp="1446769234"&gt;688&lt;/key&gt;&lt;/foreign-keys&gt;&lt;ref-type name="Journal Article"&gt;17&lt;/ref-type&gt;&lt;contributors&gt;&lt;authors&gt;&lt;author&gt;Harford, J.B.&lt;/author&gt;&lt;/authors&gt;&lt;/contributors&gt;&lt;titles&gt;&lt;title&gt;Breast-cancer early detection in low-income and middle-income countries: do what you can versus one size fits all&lt;/title&gt;&lt;secondary-title&gt;The Lancet Oncology&lt;/secondary-title&gt;&lt;/titles&gt;&lt;periodical&gt;&lt;full-title&gt;Lancet Oncol&lt;/full-title&gt;&lt;abbr-1&gt;The lancet oncology&lt;/abbr-1&gt;&lt;/periodical&gt;&lt;pages&gt;306-312&lt;/pages&gt;&lt;volume&gt;12&lt;/volume&gt;&lt;number&gt;3&lt;/number&gt;&lt;dates&gt;&lt;year&gt;2011&lt;/year&gt;&lt;pub-dates&gt;&lt;date&gt;3//&lt;/date&gt;&lt;/pub-dates&gt;&lt;/dates&gt;&lt;isbn&gt;1470-2045&lt;/isbn&gt;&lt;urls&gt;&lt;related-urls&gt;&lt;url&gt;http://www.sciencedirect.com/science/article/pii/S1470204510702734&lt;/url&gt;&lt;/related-urls&gt;&lt;/urls&gt;&lt;electronic-resource-num&gt;http://dx.doi.org/10.1016/S1470-2045(10)70273-4&lt;/electronic-resource-num&gt;&lt;/record&gt;&lt;/Cite&gt;&lt;Cite&gt;&lt;Author&gt;Stefan&lt;/Author&gt;&lt;Year&gt;2013&lt;/Year&gt;&lt;RecNum&gt;653&lt;/RecNum&gt;&lt;record&gt;&lt;rec-number&gt;653&lt;/rec-number&gt;&lt;foreign-keys&gt;&lt;key app="EN" db-id="eaaxvsw0pdzd0me2d5cvpzrmtxff5vpaw9xf" timestamp="1446155654"&gt;653&lt;/key&gt;&lt;/foreign-keys&gt;&lt;ref-type name="Journal Article"&gt;17&lt;/ref-type&gt;&lt;contributors&gt;&lt;authors&gt;&lt;author&gt;Stefan, D.C. &lt;/author&gt;&lt;author&gt;Elzawawy, A.M.&lt;/author&gt;&lt;author&gt;Khaled, H.M.&lt;/author&gt;&lt;author&gt;Ntaganda, F.&lt;/author&gt;&lt;author&gt;Asiimwe, A.&lt;/author&gt;&lt;author&gt;Addai, B.W.&lt;/author&gt;&lt;author&gt;Wiafe, S.&lt;/author&gt;&lt;author&gt;Adewole, I.F.&lt;/author&gt;&lt;/authors&gt;&lt;/contributors&gt;&lt;titles&gt;&lt;title&gt;Developing cancer control plans in Africa: Examples from five countries&lt;/title&gt;&lt;secondary-title&gt;Lancet Oncol&lt;/secondary-title&gt;&lt;/titles&gt;&lt;periodical&gt;&lt;full-title&gt;Lancet Oncol&lt;/full-title&gt;&lt;abbr-1&gt;The lancet oncology&lt;/abbr-1&gt;&lt;/periodical&gt;&lt;pages&gt;e189-e195&lt;/pages&gt;&lt;volume&gt;14&lt;/volume&gt;&lt;number&gt;4&lt;/number&gt;&lt;dates&gt;&lt;year&gt;2013&lt;/year&gt;&lt;/dates&gt;&lt;urls&gt;&lt;/urls&gt;&lt;/record&gt;&lt;/Cite&gt;&lt;/EndNote&gt;</w:instrText>
      </w:r>
      <w:r w:rsidR="00C73FFF" w:rsidRPr="00C73FFF">
        <w:rPr>
          <w:rFonts w:ascii="Arial" w:hAnsi="Arial" w:cs="Arial"/>
        </w:rPr>
        <w:fldChar w:fldCharType="separate"/>
      </w:r>
      <w:r w:rsidR="00C73FFF" w:rsidRPr="00C73FFF">
        <w:rPr>
          <w:rFonts w:ascii="Arial" w:hAnsi="Arial" w:cs="Arial"/>
          <w:noProof/>
        </w:rPr>
        <w:t>(Harford, 2011; Stefan et al., 2013)</w:t>
      </w:r>
      <w:r w:rsidR="00C73FFF" w:rsidRPr="00C73FFF">
        <w:rPr>
          <w:rFonts w:ascii="Arial" w:hAnsi="Arial" w:cs="Arial"/>
        </w:rPr>
        <w:fldChar w:fldCharType="end"/>
      </w:r>
      <w:r w:rsidR="00C73FFF" w:rsidRPr="00C73FFF">
        <w:rPr>
          <w:rFonts w:ascii="Arial" w:hAnsi="Arial" w:cs="Arial"/>
        </w:rPr>
        <w:t xml:space="preserve"> More</w:t>
      </w:r>
      <w:r w:rsidR="00C73FFF">
        <w:rPr>
          <w:rFonts w:ascii="Arial" w:hAnsi="Arial" w:cs="Arial"/>
        </w:rPr>
        <w:t xml:space="preserve"> </w:t>
      </w:r>
      <w:r w:rsidR="00C73FFF" w:rsidRPr="00C73FFF">
        <w:rPr>
          <w:rFonts w:ascii="Arial" w:hAnsi="Arial" w:cs="Arial"/>
        </w:rPr>
        <w:t>effective a</w:t>
      </w:r>
      <w:r w:rsidR="00E214DE" w:rsidRPr="00C73FFF">
        <w:rPr>
          <w:rFonts w:ascii="Arial" w:hAnsi="Arial" w:cs="Arial"/>
        </w:rPr>
        <w:t>lternative methods of breast screening have also been explored, including training women resident in a Cairene slum in breast health awareness and BSE.</w:t>
      </w:r>
      <w:r w:rsidR="00E214DE" w:rsidRPr="00C73FFF">
        <w:rPr>
          <w:rFonts w:ascii="Arial" w:hAnsi="Arial" w:cs="Arial"/>
        </w:rPr>
        <w:fldChar w:fldCharType="begin"/>
      </w:r>
      <w:r w:rsidR="00E214DE" w:rsidRPr="00C73FFF">
        <w:rPr>
          <w:rFonts w:ascii="Arial" w:hAnsi="Arial" w:cs="Arial"/>
        </w:rPr>
        <w:instrText xml:space="preserve"> ADDIN EN.CITE &lt;EndNote&gt;&lt;Cite&gt;&lt;Author&gt;Kharboush&lt;/Author&gt;&lt;Year&gt;2011&lt;/Year&gt;&lt;RecNum&gt;129&lt;/RecNum&gt;&lt;DisplayText&gt;(Kharboush et al., 2011)&lt;/DisplayText&gt;&lt;record&gt;&lt;rec-number&gt;129&lt;/rec-number&gt;&lt;foreign-keys&gt;&lt;key app="EN" db-id="eaaxvsw0pdzd0me2d5cvpzrmtxff5vpaw9xf" timestamp="1412372521"&gt;129&lt;/key&gt;&lt;/foreign-keys&gt;&lt;ref-type name="Journal Article"&gt;17&lt;/ref-type&gt;&lt;contributors&gt;&lt;authors&gt;&lt;author&gt;Kharboush, I. F.&lt;/author&gt;&lt;author&gt;Ismail, H. M.&lt;/author&gt;&lt;author&gt;Kandil, A. A.&lt;/author&gt;&lt;author&gt;Mamdouh, H. M.&lt;/author&gt;&lt;author&gt;Muhammad, Y. Y.&lt;/author&gt;&lt;author&gt;El Sharkawy, O. G.&lt;/author&gt;&lt;author&gt;Sallam, H. N.&lt;/author&gt;&lt;/authors&gt;&lt;/contributors&gt;&lt;auth-address&gt;Research Department, Alexandria Regional Center for Women&amp;apos;s Health and Development (ARC), University of Alexandria, Egypt.&lt;/auth-address&gt;&lt;titles&gt;&lt;title&gt;Raising the Breast Health Awareness amongst Women in an Urban Slum Area in Alexandria, Egypt&lt;/title&gt;&lt;secondary-title&gt;Breast Care (Basel)&lt;/secondary-title&gt;&lt;alt-title&gt;Breast care (Basel, Switzerland)&lt;/alt-title&gt;&lt;/titles&gt;&lt;periodical&gt;&lt;full-title&gt;Breast Care (Basel)&lt;/full-title&gt;&lt;abbr-1&gt;Breast care (Basel, Switzerland)&lt;/abbr-1&gt;&lt;/periodical&gt;&lt;alt-periodical&gt;&lt;full-title&gt;Breast Care (Basel)&lt;/full-title&gt;&lt;abbr-1&gt;Breast care (Basel, Switzerland)&lt;/abbr-1&gt;&lt;/alt-periodical&gt;&lt;pages&gt;375-379&lt;/pages&gt;&lt;volume&gt;6&lt;/volume&gt;&lt;number&gt;5&lt;/number&gt;&lt;edition&gt;2012/05/24&lt;/edition&gt;&lt;dates&gt;&lt;year&gt;2011&lt;/year&gt;&lt;pub-dates&gt;&lt;date&gt;Oct&lt;/date&gt;&lt;/pub-dates&gt;&lt;/dates&gt;&lt;isbn&gt;1661-3791 (Print)&amp;#xD;1661-3791&lt;/isbn&gt;&lt;accession-num&gt;22619648&lt;/accession-num&gt;&lt;urls&gt;&lt;related-urls&gt;&lt;url&gt;http://www.ncbi.nlm.nih.gov/pmc/articles/PMC3357171/pdf/brc-0006-0375.pdf&lt;/url&gt;&lt;/related-urls&gt;&lt;/urls&gt;&lt;custom2&gt;Pmc3357171&lt;/custom2&gt;&lt;electronic-resource-num&gt;10.1159/000331311&lt;/electronic-resource-num&gt;&lt;remote-database-provider&gt;NLM&lt;/remote-database-provider&gt;&lt;language&gt;Eng&lt;/language&gt;&lt;/record&gt;&lt;/Cite&gt;&lt;/EndNote&gt;</w:instrText>
      </w:r>
      <w:r w:rsidR="00E214DE" w:rsidRPr="00C73FFF">
        <w:rPr>
          <w:rFonts w:ascii="Arial" w:hAnsi="Arial" w:cs="Arial"/>
        </w:rPr>
        <w:fldChar w:fldCharType="separate"/>
      </w:r>
      <w:r w:rsidR="00E214DE" w:rsidRPr="00C73FFF">
        <w:rPr>
          <w:rFonts w:ascii="Arial" w:hAnsi="Arial" w:cs="Arial"/>
          <w:noProof/>
        </w:rPr>
        <w:t>(Kharboush et al., 2011)</w:t>
      </w:r>
      <w:r w:rsidR="00E214DE" w:rsidRPr="00C73FFF">
        <w:rPr>
          <w:rFonts w:ascii="Arial" w:hAnsi="Arial" w:cs="Arial"/>
        </w:rPr>
        <w:fldChar w:fldCharType="end"/>
      </w:r>
      <w:r w:rsidR="00E214DE" w:rsidRPr="00C73FFF">
        <w:rPr>
          <w:rFonts w:ascii="Arial" w:hAnsi="Arial" w:cs="Arial"/>
        </w:rPr>
        <w:t xml:space="preserve">  </w:t>
      </w:r>
      <w:r w:rsidR="00E214DE" w:rsidRPr="00C73FFF">
        <w:rPr>
          <w:rFonts w:ascii="Arial" w:hAnsi="Arial" w:cs="Arial"/>
          <w:bCs/>
        </w:rPr>
        <w:t>Another study which randomized 14,807 women to CBE vs. a control arm demonstrated high acceptance, with</w:t>
      </w:r>
      <w:r w:rsidR="00E214DE" w:rsidRPr="00C73FFF">
        <w:rPr>
          <w:rFonts w:ascii="Arial" w:hAnsi="Arial" w:cs="Arial"/>
        </w:rPr>
        <w:t xml:space="preserve"> 85–91% of the women targeted enrolling in the study. Initial results demonstrated that stage distribution was significantly better in the intervention arm compared to the control arm.</w:t>
      </w:r>
      <w:r w:rsidR="00E214DE" w:rsidRPr="00C73FFF">
        <w:rPr>
          <w:rFonts w:ascii="Arial" w:hAnsi="Arial" w:cs="Arial"/>
        </w:rPr>
        <w:fldChar w:fldCharType="begin"/>
      </w:r>
      <w:r w:rsidR="00E214DE" w:rsidRPr="00C73FFF">
        <w:rPr>
          <w:rFonts w:ascii="Arial" w:hAnsi="Arial" w:cs="Arial"/>
        </w:rPr>
        <w:instrText xml:space="preserve"> ADDIN EN.CITE &lt;EndNote&gt;&lt;Cite&gt;&lt;Author&gt;Miller&lt;/Author&gt;&lt;Year&gt;2008&lt;/Year&gt;&lt;RecNum&gt;38&lt;/RecNum&gt;&lt;DisplayText&gt;(Miller, 2008)&lt;/DisplayText&gt;&lt;record&gt;&lt;rec-number&gt;38&lt;/rec-number&gt;&lt;foreign-keys&gt;&lt;key app="EN" db-id="eaaxvsw0pdzd0me2d5cvpzrmtxff5vpaw9xf" timestamp="1358547618"&gt;38&lt;/key&gt;&lt;/foreign-keys&gt;&lt;ref-type name="Journal Article"&gt;17&lt;/ref-type&gt;&lt;contributors&gt;&lt;authors&gt;&lt;author&gt;Miller, A. B.&lt;/author&gt;&lt;/authors&gt;&lt;/contributors&gt;&lt;auth-address&gt;Professor Emeritus, Department of Public Health Sciences, University of Toronto, Canada.&lt;/auth-address&gt;&lt;titles&gt;&lt;title&gt;Practical Applications for Clinical Breast Examination (CBE) and Breast Self-Examination (BSE) in Screening and Early Detection of Breast Cancer&lt;/title&gt;&lt;secondary-title&gt;Breast Care (Basel)&lt;/secondary-title&gt;&lt;alt-title&gt;Breast care (Basel, Switzerland)&lt;/alt-title&gt;&lt;/titles&gt;&lt;periodical&gt;&lt;full-title&gt;Breast Care (Basel)&lt;/full-title&gt;&lt;abbr-1&gt;Breast care (Basel, Switzerland)&lt;/abbr-1&gt;&lt;/periodical&gt;&lt;alt-periodical&gt;&lt;full-title&gt;Breast Care (Basel)&lt;/full-title&gt;&lt;abbr-1&gt;Breast care (Basel, Switzerland)&lt;/abbr-1&gt;&lt;/alt-periodical&gt;&lt;pages&gt;17-20&lt;/pages&gt;&lt;volume&gt;3&lt;/volume&gt;&lt;number&gt;1&lt;/number&gt;&lt;edition&gt;2008/01/01&lt;/edition&gt;&lt;dates&gt;&lt;year&gt;2008&lt;/year&gt;&lt;/dates&gt;&lt;isbn&gt;1661-3791 (Print)&amp;#xD;1661-3791 (Linking)&lt;/isbn&gt;&lt;accession-num&gt;20824015&lt;/accession-num&gt;&lt;urls&gt;&lt;/urls&gt;&lt;custom2&gt;PMC2931013&lt;/custom2&gt;&lt;electronic-resource-num&gt;10.1159/000113934&lt;/electronic-resource-num&gt;&lt;remote-database-provider&gt;NLM&lt;/remote-database-provider&gt;&lt;language&gt;Eng&lt;/language&gt;&lt;/record&gt;&lt;/Cite&gt;&lt;/EndNote&gt;</w:instrText>
      </w:r>
      <w:r w:rsidR="00E214DE" w:rsidRPr="00C73FFF">
        <w:rPr>
          <w:rFonts w:ascii="Arial" w:hAnsi="Arial" w:cs="Arial"/>
        </w:rPr>
        <w:fldChar w:fldCharType="separate"/>
      </w:r>
      <w:r w:rsidR="00E214DE" w:rsidRPr="00C73FFF">
        <w:rPr>
          <w:rFonts w:ascii="Arial" w:hAnsi="Arial" w:cs="Arial"/>
          <w:noProof/>
        </w:rPr>
        <w:t>(Miller, 2008)</w:t>
      </w:r>
      <w:r w:rsidR="00E214DE" w:rsidRPr="00C73FFF">
        <w:rPr>
          <w:rFonts w:ascii="Arial" w:hAnsi="Arial" w:cs="Arial"/>
        </w:rPr>
        <w:fldChar w:fldCharType="end"/>
      </w:r>
      <w:r w:rsidR="00E214DE" w:rsidRPr="00C73FFF">
        <w:rPr>
          <w:rFonts w:ascii="Arial" w:hAnsi="Arial" w:cs="Arial"/>
        </w:rPr>
        <w:t xml:space="preserve"> </w:t>
      </w:r>
      <w:r w:rsidR="00E214DE" w:rsidRPr="00C73FFF">
        <w:rPr>
          <w:rFonts w:ascii="Arial" w:hAnsi="Arial" w:cs="Arial"/>
          <w:bCs/>
        </w:rPr>
        <w:t xml:space="preserve"> </w:t>
      </w:r>
      <w:r w:rsidR="00E214DE" w:rsidRPr="00C73FFF">
        <w:rPr>
          <w:rFonts w:ascii="Arial" w:hAnsi="Arial" w:cs="Arial"/>
        </w:rPr>
        <w:t>The Egyptian national screening program, the Women’s Health Outreach Program (WHOP), was launched 2007: prior to this, a study conducted by United States Agency for International Development reported that only 1.7% women aged 40 and above had had a mammogram within the past 12 months.</w:t>
      </w:r>
      <w:r w:rsidR="00E214DE" w:rsidRPr="00C73FFF">
        <w:rPr>
          <w:rFonts w:ascii="Arial" w:hAnsi="Arial" w:cs="Arial"/>
        </w:rPr>
        <w:fldChar w:fldCharType="begin"/>
      </w:r>
      <w:r w:rsidR="00E214DE" w:rsidRPr="00C73FFF">
        <w:rPr>
          <w:rFonts w:ascii="Arial" w:hAnsi="Arial" w:cs="Arial"/>
        </w:rPr>
        <w:instrText xml:space="preserve"> ADDIN EN.CITE &lt;EndNote&gt;&lt;Cite&gt;&lt;Author&gt;El-Zanaty&lt;/Author&gt;&lt;Year&gt;2009&lt;/Year&gt;&lt;RecNum&gt;146&lt;/RecNum&gt;&lt;DisplayText&gt;(Corbex, 2009; El-Zanaty and Way, 2009)&lt;/DisplayText&gt;&lt;record&gt;&lt;rec-number&gt;146&lt;/rec-number&gt;&lt;foreign-keys&gt;&lt;key app="EN" db-id="eaaxvsw0pdzd0me2d5cvpzrmtxff5vpaw9xf" timestamp="1412631232"&gt;146&lt;/key&gt;&lt;/foreign-keys&gt;&lt;ref-type name="Report"&gt;27&lt;/ref-type&gt;&lt;contributors&gt;&lt;authors&gt;&lt;author&gt;El-Zanaty, F.&lt;/author&gt;&lt;author&gt;Way, A.&lt;/author&gt;&lt;/authors&gt;&lt;/contributors&gt;&lt;titles&gt;&lt;title&gt; Egypt Demographic and Health Survey, 2008 Available from: http://www.measuredhs.com/pubs/pdf/FR220/FR220.pdf.&lt;/title&gt;&lt;/titles&gt;&lt;dates&gt;&lt;year&gt;2009&lt;/year&gt;&lt;/dates&gt;&lt;pub-location&gt;Cairo, Egypt&lt;/pub-location&gt;&lt;publisher&gt;Ministry of Health and Population&lt;/publisher&gt;&lt;urls&gt;&lt;/urls&gt;&lt;/record&gt;&lt;/Cite&gt;&lt;Cite&gt;&lt;Author&gt;Corbex&lt;/Author&gt;&lt;Year&gt;2009&lt;/Year&gt;&lt;RecNum&gt;78&lt;/RecNum&gt;&lt;record&gt;&lt;rec-number&gt;78&lt;/rec-number&gt;&lt;foreign-keys&gt;&lt;key app="EN" db-id="aw5009pfsfe0e6e5aw2varpazzf90ax5fefp"&gt;78&lt;/key&gt;&lt;/foreign-keys&gt;&lt;ref-type name="Report"&gt;27&lt;/ref-type&gt;&lt;contributors&gt;&lt;authors&gt;&lt;author&gt;Corbex, M.&lt;/author&gt;&lt;/authors&gt;&lt;secondary-authors&gt;&lt;author&gt;USAID&lt;/author&gt;&lt;/secondary-authors&gt;&lt;/contributors&gt;&lt;titles&gt;&lt;title&gt;Breast Cancer in Egypt: Situation analysis with a focus on early detection. Avaialble from  http://www.jhuccp.org/resource_center/media/breast-cancer-egypt-situation-analysis-focus-early-detection.&lt;/title&gt;&lt;secondary-title&gt;Communication for Healthy Leaving – Egypt&lt;/secondary-title&gt;&lt;/titles&gt;&lt;pages&gt;1-65&lt;/pages&gt;&lt;number&gt; 263-0287.06&lt;/number&gt;&lt;dates&gt;&lt;year&gt;2009&lt;/year&gt;&lt;/dates&gt;&lt;urls&gt;&lt;/urls&gt;&lt;/record&gt;&lt;/Cite&gt;&lt;/EndNote&gt;</w:instrText>
      </w:r>
      <w:r w:rsidR="00E214DE" w:rsidRPr="00C73FFF">
        <w:rPr>
          <w:rFonts w:ascii="Arial" w:hAnsi="Arial" w:cs="Arial"/>
        </w:rPr>
        <w:fldChar w:fldCharType="separate"/>
      </w:r>
      <w:r w:rsidR="00E214DE" w:rsidRPr="00C73FFF">
        <w:rPr>
          <w:rFonts w:ascii="Arial" w:hAnsi="Arial" w:cs="Arial"/>
          <w:noProof/>
        </w:rPr>
        <w:t>(Corbex, 2009; El-Zanaty and Way, 2009)</w:t>
      </w:r>
      <w:r w:rsidR="00E214DE" w:rsidRPr="00C73FFF">
        <w:rPr>
          <w:rFonts w:ascii="Arial" w:hAnsi="Arial" w:cs="Arial"/>
        </w:rPr>
        <w:fldChar w:fldCharType="end"/>
      </w:r>
    </w:p>
    <w:p w14:paraId="1605A135" w14:textId="07CC8019" w:rsidR="00E10C85" w:rsidRDefault="00E10C85" w:rsidP="00E10C85">
      <w:pPr>
        <w:autoSpaceDE w:val="0"/>
        <w:autoSpaceDN w:val="0"/>
        <w:adjustRightInd w:val="0"/>
        <w:spacing w:before="0" w:beforeAutospacing="0" w:after="0" w:afterAutospacing="0"/>
        <w:ind w:firstLine="720"/>
        <w:rPr>
          <w:rFonts w:ascii="Arial" w:hAnsi="Arial" w:cs="Arial"/>
        </w:rPr>
      </w:pPr>
      <w:r w:rsidRPr="00162834">
        <w:rPr>
          <w:rFonts w:ascii="Arial" w:hAnsi="Arial" w:cs="Arial"/>
        </w:rPr>
        <w:lastRenderedPageBreak/>
        <w:t xml:space="preserve">Morocco set up a National Cancer Prevention and Control Plan (NCPCP), </w:t>
      </w:r>
      <w:r>
        <w:rPr>
          <w:rFonts w:ascii="Arial" w:hAnsi="Arial" w:cs="Arial"/>
        </w:rPr>
        <w:t>comprising a</w:t>
      </w:r>
      <w:r w:rsidRPr="00162834">
        <w:rPr>
          <w:rFonts w:ascii="Arial" w:hAnsi="Arial" w:cs="Arial"/>
        </w:rPr>
        <w:t xml:space="preserve"> coordinated breast cancer awareness campaign </w:t>
      </w:r>
      <w:r>
        <w:rPr>
          <w:rFonts w:ascii="Arial" w:hAnsi="Arial" w:cs="Arial"/>
        </w:rPr>
        <w:t>and</w:t>
      </w:r>
      <w:r w:rsidRPr="00162834">
        <w:rPr>
          <w:rFonts w:ascii="Arial" w:hAnsi="Arial" w:cs="Arial"/>
        </w:rPr>
        <w:t xml:space="preserve"> a program aimed at developing breast cancer screening was in 2010, aimed at targeting half-a-million women.  A new breast and uterine cancer screening and early detection center was opened in 2013 in </w:t>
      </w:r>
      <w:proofErr w:type="spellStart"/>
      <w:r w:rsidRPr="00162834">
        <w:rPr>
          <w:rFonts w:ascii="Arial" w:hAnsi="Arial" w:cs="Arial"/>
        </w:rPr>
        <w:t>Mohammedia</w:t>
      </w:r>
      <w:proofErr w:type="spellEnd"/>
      <w:r w:rsidRPr="00162834">
        <w:rPr>
          <w:rFonts w:ascii="Arial" w:hAnsi="Arial" w:cs="Arial"/>
        </w:rPr>
        <w:t>, which provides screening facilities for more than 40,000 eligible women.   Mobile mammography units travel to remote areas to provide opportunistic screening to those without access to centralized screening facilities</w:t>
      </w:r>
      <w:r>
        <w:rPr>
          <w:rFonts w:ascii="Arial" w:hAnsi="Arial" w:cs="Arial"/>
        </w:rPr>
        <w:t>.</w:t>
      </w:r>
      <w:r w:rsidRPr="001C2820">
        <w:rPr>
          <w:rFonts w:ascii="Arial" w:hAnsi="Arial" w:cs="Arial"/>
        </w:rPr>
        <w:t xml:space="preserve"> </w:t>
      </w:r>
      <w:r w:rsidRPr="00162834">
        <w:rPr>
          <w:rFonts w:ascii="Arial" w:hAnsi="Arial" w:cs="Arial"/>
        </w:rPr>
        <w:t>The NCPCP in Morocco has developed a 3-tiered system for increasing screening overage. Level 1, health care clinics with general practitioners and nurses who provide breast health education and CBE to women; Level 2, specific reproductive health clinics who receive referrals from Level 1 clinics and preform diagnostic ultrasound and mammography; and Level 3, oncology centers.  Breast cancer screening is recommended for women between the ages of 45-69</w:t>
      </w:r>
      <w:r w:rsidRPr="00162834">
        <w:rPr>
          <w:rFonts w:ascii="Arial" w:eastAsia="Times New Roman" w:hAnsi="Arial" w:cs="Arial"/>
        </w:rPr>
        <w:t>.</w:t>
      </w:r>
      <w:r w:rsidRPr="00162834">
        <w:rPr>
          <w:rFonts w:ascii="Arial" w:hAnsi="Arial" w:cs="Arial"/>
        </w:rPr>
        <w:fldChar w:fldCharType="begin"/>
      </w:r>
      <w:r>
        <w:rPr>
          <w:rFonts w:ascii="Arial" w:hAnsi="Arial" w:cs="Arial"/>
        </w:rPr>
        <w:instrText xml:space="preserve"> ADDIN EN.CITE &lt;EndNote&gt;&lt;Cite&gt;&lt;Author&gt;The Foundation Lalla Salma&lt;/Author&gt;&lt;Year&gt;2014&lt;/Year&gt;&lt;RecNum&gt;270&lt;/RecNum&gt;&lt;DisplayText&gt;(The Foundation Lalla Salma, 2014)&lt;/DisplayText&gt;&lt;record&gt;&lt;rec-number&gt;270&lt;/rec-number&gt;&lt;foreign-keys&gt;&lt;key app="EN" db-id="eaaxvsw0pdzd0me2d5cvpzrmtxff5vpaw9xf" timestamp="1413926846"&gt;270&lt;/key&gt;&lt;/foreign-keys&gt;&lt;ref-type name="Web Page"&gt;12&lt;/ref-type&gt;&lt;contributors&gt;&lt;authors&gt;&lt;author&gt;The Foundation Lalla Salma, &lt;/author&gt;&lt;/authors&gt;&lt;/contributors&gt;&lt;titles&gt;&lt;title&gt;Cancer Prevenetion and Treatment in Morocco. Available at http://www.contrelecancer.ma/en/&lt;/title&gt;&lt;/titles&gt;&lt;number&gt;10/21/2014&lt;/number&gt;&lt;dates&gt;&lt;year&gt;2014&lt;/year&gt;&lt;/dates&gt;&lt;urls&gt;&lt;/urls&gt;&lt;/record&gt;&lt;/Cite&gt;&lt;/EndNote&gt;</w:instrText>
      </w:r>
      <w:r w:rsidRPr="00162834">
        <w:rPr>
          <w:rFonts w:ascii="Arial" w:hAnsi="Arial" w:cs="Arial"/>
        </w:rPr>
        <w:fldChar w:fldCharType="separate"/>
      </w:r>
      <w:r w:rsidRPr="00162834">
        <w:rPr>
          <w:rFonts w:ascii="Arial" w:hAnsi="Arial" w:cs="Arial"/>
          <w:noProof/>
        </w:rPr>
        <w:t>(The Foundation Lalla Salma, 2014)</w:t>
      </w:r>
      <w:r w:rsidRPr="00162834">
        <w:rPr>
          <w:rFonts w:ascii="Arial" w:hAnsi="Arial" w:cs="Arial"/>
        </w:rPr>
        <w:fldChar w:fldCharType="end"/>
      </w:r>
      <w:r w:rsidRPr="00162834">
        <w:rPr>
          <w:rFonts w:ascii="Arial" w:hAnsi="Arial" w:cs="Arial"/>
        </w:rPr>
        <w:t xml:space="preserve"> </w:t>
      </w:r>
      <w:r w:rsidRPr="00162834">
        <w:rPr>
          <w:rFonts w:ascii="Arial" w:hAnsi="Arial" w:cs="Arial"/>
          <w:color w:val="000000"/>
        </w:rPr>
        <w:t>The Tunisian Ministry of Health has stated goals of focusing on prevention and early detection of cancer as part of their national strategy in the fight against cancer (2010-2014</w:t>
      </w:r>
      <w:r>
        <w:rPr>
          <w:rFonts w:ascii="Arial" w:hAnsi="Arial" w:cs="Arial"/>
          <w:color w:val="000000"/>
        </w:rPr>
        <w:t xml:space="preserve">), and currently </w:t>
      </w:r>
      <w:r w:rsidRPr="00162834">
        <w:rPr>
          <w:rFonts w:ascii="Arial" w:hAnsi="Arial" w:cs="Arial"/>
          <w:color w:val="000000"/>
        </w:rPr>
        <w:t>recommends annual CBE for women</w:t>
      </w:r>
      <w:r>
        <w:rPr>
          <w:rFonts w:ascii="Arial" w:hAnsi="Arial" w:cs="Arial"/>
          <w:color w:val="000000"/>
        </w:rPr>
        <w:t xml:space="preserve"> aged </w:t>
      </w:r>
      <w:r w:rsidRPr="00162834">
        <w:rPr>
          <w:rFonts w:ascii="Arial" w:hAnsi="Arial" w:cs="Arial"/>
          <w:color w:val="000000"/>
        </w:rPr>
        <w:t xml:space="preserve">40-69 years, with mammography reserved for high-risk women and those referred after primary screening via CBE. </w:t>
      </w:r>
      <w:r>
        <w:rPr>
          <w:rFonts w:ascii="Arial" w:hAnsi="Arial" w:cs="Arial"/>
          <w:color w:val="000000"/>
        </w:rPr>
        <w:t xml:space="preserve">The state </w:t>
      </w:r>
      <w:r w:rsidRPr="00162834">
        <w:rPr>
          <w:rFonts w:ascii="Arial" w:hAnsi="Arial" w:cs="Arial"/>
          <w:color w:val="000000"/>
        </w:rPr>
        <w:t xml:space="preserve">has implemented a number of pilot programs examining the efficacy and feasibility of mammographic screening in the general population. Based on the results of these </w:t>
      </w:r>
      <w:r>
        <w:rPr>
          <w:rFonts w:ascii="Arial" w:hAnsi="Arial" w:cs="Arial"/>
          <w:color w:val="000000"/>
        </w:rPr>
        <w:t>programs</w:t>
      </w:r>
      <w:r w:rsidRPr="00162834">
        <w:rPr>
          <w:rFonts w:ascii="Arial" w:hAnsi="Arial" w:cs="Arial"/>
          <w:color w:val="000000"/>
        </w:rPr>
        <w:t xml:space="preserve"> the Tunisian government will consider moving toward population-based mammographic screening.</w:t>
      </w:r>
      <w:r w:rsidRPr="00162834">
        <w:rPr>
          <w:rFonts w:ascii="Arial" w:hAnsi="Arial" w:cs="Arial"/>
          <w:color w:val="000000"/>
        </w:rPr>
        <w:fldChar w:fldCharType="begin"/>
      </w:r>
      <w:r>
        <w:rPr>
          <w:rFonts w:ascii="Arial" w:hAnsi="Arial" w:cs="Arial"/>
          <w:color w:val="000000"/>
        </w:rPr>
        <w:instrText xml:space="preserve"> ADDIN EN.CITE &lt;EndNote&gt;&lt;Cite&gt;&lt;Author&gt;Association Tunisienne pour la Recherche et les Etudes en Pharmacie&lt;/Author&gt;&lt;Year&gt;2014&lt;/Year&gt;&lt;RecNum&gt;69&lt;/RecNum&gt;&lt;DisplayText&gt;(Association Tunisienne pour la Recherche et les Etudes en Pharmacie, 2014)&lt;/DisplayText&gt;&lt;record&gt;&lt;rec-number&gt;69&lt;/rec-number&gt;&lt;foreign-keys&gt;&lt;key app="EN" db-id="aw5009pfsfe0e6e5aw2varpazzf90ax5fefp"&gt;69&lt;/key&gt;&lt;/foreign-keys&gt;&lt;ref-type name="Report"&gt;27&lt;/ref-type&gt;&lt;contributors&gt;&lt;authors&gt;&lt;author&gt;Association Tunisienne pour la Recherche et les Etudes en Pharmacie,&lt;/author&gt;&lt;/authors&gt;&lt;/contributors&gt;&lt;titles&gt;&lt;title&gt;Stratégie nationale de lutte contre le cancer, 2010-2014. Available at: http://www.insp.rns.tn/doc/cancer/plan_cancer_monastir_13_04_2014.pdf&lt;/title&gt;&lt;/titles&gt;&lt;dates&gt;&lt;year&gt;2014&lt;/year&gt;&lt;/dates&gt;&lt;pub-location&gt;Tunisia&lt;/pub-location&gt;&lt;publisher&gt;Ministère de la Santé, Tunisia&lt;/publisher&gt;&lt;urls&gt;&lt;/urls&gt;&lt;/record&gt;&lt;/Cite&gt;&lt;/EndNote&gt;</w:instrText>
      </w:r>
      <w:r w:rsidRPr="00162834">
        <w:rPr>
          <w:rFonts w:ascii="Arial" w:hAnsi="Arial" w:cs="Arial"/>
          <w:color w:val="000000"/>
        </w:rPr>
        <w:fldChar w:fldCharType="separate"/>
      </w:r>
      <w:r w:rsidRPr="00162834">
        <w:rPr>
          <w:rFonts w:ascii="Arial" w:hAnsi="Arial" w:cs="Arial"/>
          <w:noProof/>
          <w:color w:val="000000"/>
        </w:rPr>
        <w:t>(Association Tunisienne pour la Recherche et les Etudes en Pharmacie, 2014)</w:t>
      </w:r>
      <w:r w:rsidRPr="00162834">
        <w:rPr>
          <w:rFonts w:ascii="Arial" w:hAnsi="Arial" w:cs="Arial"/>
          <w:color w:val="000000"/>
        </w:rPr>
        <w:fldChar w:fldCharType="end"/>
      </w:r>
      <w:r w:rsidRPr="00162834">
        <w:rPr>
          <w:rFonts w:ascii="Arial" w:hAnsi="Arial" w:cs="Arial"/>
          <w:color w:val="000000"/>
        </w:rPr>
        <w:t xml:space="preserve">  </w:t>
      </w:r>
      <w:r>
        <w:rPr>
          <w:rStyle w:val="highlight"/>
          <w:rFonts w:ascii="Arial" w:hAnsi="Arial" w:cs="Arial"/>
        </w:rPr>
        <w:t>One of the</w:t>
      </w:r>
      <w:r w:rsidRPr="00162834">
        <w:rPr>
          <w:rStyle w:val="highlight"/>
          <w:rFonts w:ascii="Arial" w:hAnsi="Arial" w:cs="Arial"/>
        </w:rPr>
        <w:t xml:space="preserve"> first </w:t>
      </w:r>
      <w:r>
        <w:rPr>
          <w:rStyle w:val="highlight"/>
          <w:rFonts w:ascii="Arial" w:hAnsi="Arial" w:cs="Arial"/>
        </w:rPr>
        <w:t>pilot studies in 2003 was a</w:t>
      </w:r>
      <w:r w:rsidRPr="00162834">
        <w:rPr>
          <w:rStyle w:val="highlight"/>
          <w:rFonts w:ascii="Arial" w:hAnsi="Arial" w:cs="Arial"/>
        </w:rPr>
        <w:t xml:space="preserve"> large scale population-based mammographic screening in urban areas, but participation rates have tended to be low</w:t>
      </w:r>
      <w:r w:rsidRPr="00162834">
        <w:rPr>
          <w:rFonts w:ascii="Arial" w:hAnsi="Arial" w:cs="Arial"/>
        </w:rPr>
        <w:t>.</w:t>
      </w:r>
      <w:r w:rsidRPr="00162834">
        <w:rPr>
          <w:rFonts w:ascii="Arial" w:hAnsi="Arial" w:cs="Arial"/>
        </w:rPr>
        <w:fldChar w:fldCharType="begin">
          <w:fldData xml:space="preserve">PEVuZE5vdGU+PENpdGU+PEF1dGhvcj5Cb3VjaGxha2E8L0F1dGhvcj48WWVhcj4yMDA5PC9ZZWFy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PEVuZE5vdGU+PENpdGU+PEF1dGhvcj5Cb3VjaGxha2E8L0F1dGhvcj48WWVhcj4yMDA5PC9ZZWFy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162834">
        <w:rPr>
          <w:rFonts w:ascii="Arial" w:hAnsi="Arial" w:cs="Arial"/>
        </w:rPr>
      </w:r>
      <w:r w:rsidRPr="00162834">
        <w:rPr>
          <w:rFonts w:ascii="Arial" w:hAnsi="Arial" w:cs="Arial"/>
        </w:rPr>
        <w:fldChar w:fldCharType="separate"/>
      </w:r>
      <w:r w:rsidRPr="00162834">
        <w:rPr>
          <w:rFonts w:ascii="Arial" w:hAnsi="Arial" w:cs="Arial"/>
          <w:noProof/>
        </w:rPr>
        <w:t>(Bouchlaka et al., 2009; Zaanouni et al., 2009)</w:t>
      </w:r>
      <w:r w:rsidRPr="00162834">
        <w:rPr>
          <w:rFonts w:ascii="Arial" w:hAnsi="Arial" w:cs="Arial"/>
        </w:rPr>
        <w:fldChar w:fldCharType="end"/>
      </w:r>
      <w:r w:rsidRPr="00162834">
        <w:rPr>
          <w:rFonts w:ascii="Arial" w:hAnsi="Arial" w:cs="Arial"/>
        </w:rPr>
        <w:t xml:space="preserve"> </w:t>
      </w:r>
      <w:r w:rsidRPr="00162834">
        <w:rPr>
          <w:rStyle w:val="highlight"/>
          <w:rFonts w:ascii="Arial" w:hAnsi="Arial" w:cs="Arial"/>
        </w:rPr>
        <w:t>The most recent evaluated t</w:t>
      </w:r>
      <w:r w:rsidRPr="00162834">
        <w:rPr>
          <w:rFonts w:ascii="Arial" w:hAnsi="Arial" w:cs="Arial"/>
        </w:rPr>
        <w:t xml:space="preserve">hree rounds of mammography screening as part of a pilot program, carried out between 2004-2010 in </w:t>
      </w:r>
      <w:proofErr w:type="spellStart"/>
      <w:r w:rsidRPr="00162834">
        <w:rPr>
          <w:rFonts w:ascii="Arial" w:hAnsi="Arial" w:cs="Arial"/>
        </w:rPr>
        <w:t>Sfax</w:t>
      </w:r>
      <w:proofErr w:type="spellEnd"/>
      <w:r w:rsidRPr="00162834">
        <w:rPr>
          <w:rFonts w:ascii="Arial" w:hAnsi="Arial" w:cs="Arial"/>
        </w:rPr>
        <w:t>, Tunisia. Biennial screening was offered to women aged &gt;45 years, and 17.4% of the target population underwent screening, resulting in 12,657 mammograms.</w:t>
      </w:r>
      <w:r w:rsidRPr="00162834">
        <w:rPr>
          <w:rFonts w:ascii="Arial" w:hAnsi="Arial" w:cs="Arial"/>
        </w:rPr>
        <w:fldChar w:fldCharType="begin">
          <w:fldData xml:space="preserve">PEVuZE5vdGU+PENpdGU+PEF1dGhvcj5GcmlraGE8L0F1dGhvcj48WWVhcj4yMDEzPC9ZZWFyPjxS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</w:fldData>
        </w:fldChar>
      </w:r>
      <w:r>
        <w:rPr>
          <w:rFonts w:ascii="Arial" w:hAnsi="Arial" w:cs="Arial"/>
        </w:rPr>
        <w:instrText xml:space="preserve"> ADDIN EN.CITE </w:instrText>
      </w:r>
      <w:r>
        <w:rPr>
          <w:rFonts w:ascii="Arial" w:hAnsi="Arial" w:cs="Arial"/>
        </w:rPr>
        <w:fldChar w:fldCharType="begin">
          <w:fldData xml:space="preserve">PEVuZE5vdGU+PENpdGU+PEF1dGhvcj5GcmlraGE8L0F1dGhvcj48WWVhcj4yMDEzPC9ZZWFyPjxS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162834">
        <w:rPr>
          <w:rFonts w:ascii="Arial" w:hAnsi="Arial" w:cs="Arial"/>
        </w:rPr>
      </w:r>
      <w:r w:rsidRPr="00162834">
        <w:rPr>
          <w:rFonts w:ascii="Arial" w:hAnsi="Arial" w:cs="Arial"/>
        </w:rPr>
        <w:fldChar w:fldCharType="separate"/>
      </w:r>
      <w:r w:rsidRPr="00162834">
        <w:rPr>
          <w:rFonts w:ascii="Arial" w:hAnsi="Arial" w:cs="Arial"/>
          <w:noProof/>
        </w:rPr>
        <w:t>(Frikha et al., 2013)</w:t>
      </w:r>
      <w:r w:rsidRPr="00162834">
        <w:rPr>
          <w:rFonts w:ascii="Arial" w:hAnsi="Arial" w:cs="Arial"/>
        </w:rPr>
        <w:fldChar w:fldCharType="end"/>
      </w:r>
    </w:p>
    <w:p w14:paraId="6B38071C" w14:textId="0A1D4CFA" w:rsidR="00E10C85" w:rsidRPr="00811085" w:rsidRDefault="001A75C9" w:rsidP="00811085">
      <w:pPr>
        <w:pStyle w:val="Heading6"/>
        <w:rPr>
          <w:b/>
          <w:sz w:val="28"/>
        </w:rPr>
      </w:pPr>
      <w:r w:rsidRPr="00811085">
        <w:rPr>
          <w:b/>
          <w:sz w:val="28"/>
        </w:rPr>
        <w:t>Sub-Saharan Africa</w:t>
      </w:r>
    </w:p>
    <w:p w14:paraId="1CFC2525" w14:textId="65B5EDEC" w:rsidR="00C809BE" w:rsidRPr="00685838" w:rsidRDefault="001A75C9" w:rsidP="00685838">
      <w:pPr>
        <w:autoSpaceDE w:val="0"/>
        <w:autoSpaceDN w:val="0"/>
        <w:adjustRightInd w:val="0"/>
        <w:ind w:firstLine="720"/>
        <w:rPr>
          <w:rFonts w:ascii="Arial" w:hAnsi="Arial" w:cs="Arial"/>
        </w:rPr>
      </w:pPr>
      <w:r>
        <w:rPr>
          <w:rFonts w:ascii="Arial" w:eastAsia="Times New Roman" w:hAnsi="Arial" w:cs="Arial"/>
        </w:rPr>
        <w:t xml:space="preserve">A number of countries lack either guidelines </w:t>
      </w:r>
      <w:r w:rsidR="00C809BE">
        <w:rPr>
          <w:rFonts w:ascii="Arial" w:eastAsia="Times New Roman" w:hAnsi="Arial" w:cs="Arial"/>
        </w:rPr>
        <w:t>and/</w:t>
      </w:r>
      <w:r>
        <w:rPr>
          <w:rFonts w:ascii="Arial" w:eastAsia="Times New Roman" w:hAnsi="Arial" w:cs="Arial"/>
        </w:rPr>
        <w:t xml:space="preserve">or data on screening guidelines or practices including:  Libya, and </w:t>
      </w:r>
      <w:r w:rsidRPr="00162834">
        <w:rPr>
          <w:rFonts w:ascii="Arial" w:hAnsi="Arial" w:cs="Arial"/>
        </w:rPr>
        <w:t>Mauritania</w:t>
      </w:r>
      <w:r>
        <w:rPr>
          <w:rFonts w:ascii="Arial" w:hAnsi="Arial" w:cs="Arial"/>
        </w:rPr>
        <w:t xml:space="preserve">, in North Africa;  </w:t>
      </w:r>
      <w:r w:rsidRPr="0079668E">
        <w:rPr>
          <w:rFonts w:ascii="Arial" w:hAnsi="Arial" w:cs="Arial"/>
        </w:rPr>
        <w:t>Angola, Cameroon, Central African Republic, Chad, Democratic Republic of Congo, Republic of Congo, Equatorial Guinea, and Gabon</w:t>
      </w:r>
      <w:r>
        <w:rPr>
          <w:rFonts w:ascii="Arial" w:hAnsi="Arial" w:cs="Arial"/>
        </w:rPr>
        <w:t xml:space="preserve"> in central Africa;   </w:t>
      </w:r>
      <w:r w:rsidRPr="003653FC">
        <w:rPr>
          <w:rFonts w:ascii="Arial" w:hAnsi="Arial" w:cs="Arial"/>
        </w:rPr>
        <w:t xml:space="preserve">Republic of Benin, Burkina Faso, Gambia, Guinea, </w:t>
      </w:r>
      <w:r w:rsidR="009E5246" w:rsidRPr="005C2E9D">
        <w:rPr>
          <w:rFonts w:ascii="Arial" w:hAnsi="Arial" w:cs="Arial"/>
        </w:rPr>
        <w:t xml:space="preserve">Ghana, </w:t>
      </w:r>
      <w:r w:rsidRPr="003653FC">
        <w:rPr>
          <w:rFonts w:ascii="Arial" w:hAnsi="Arial" w:cs="Arial"/>
        </w:rPr>
        <w:t>Guinea-Bissau, Liberia</w:t>
      </w:r>
      <w:r>
        <w:rPr>
          <w:rFonts w:ascii="Arial" w:hAnsi="Arial" w:cs="Arial"/>
        </w:rPr>
        <w:t>,</w:t>
      </w:r>
      <w:r w:rsidRPr="003653FC">
        <w:rPr>
          <w:rFonts w:ascii="Arial" w:hAnsi="Arial" w:cs="Arial"/>
        </w:rPr>
        <w:t xml:space="preserve"> </w:t>
      </w:r>
      <w:r w:rsidR="009E5246" w:rsidRPr="005C2E9D">
        <w:rPr>
          <w:rFonts w:ascii="Arial" w:hAnsi="Arial" w:cs="Arial"/>
        </w:rPr>
        <w:t>Mali</w:t>
      </w:r>
      <w:r w:rsidR="009E5246" w:rsidRPr="003653FC">
        <w:rPr>
          <w:rFonts w:ascii="Arial" w:hAnsi="Arial" w:cs="Arial"/>
        </w:rPr>
        <w:t xml:space="preserve"> </w:t>
      </w:r>
      <w:r w:rsidRPr="003653FC">
        <w:rPr>
          <w:rFonts w:ascii="Arial" w:hAnsi="Arial" w:cs="Arial"/>
        </w:rPr>
        <w:t>Mauritania, Namibia,</w:t>
      </w:r>
      <w:r w:rsidR="009E5246">
        <w:rPr>
          <w:rFonts w:ascii="Arial" w:hAnsi="Arial" w:cs="Arial"/>
        </w:rPr>
        <w:t xml:space="preserve"> Nigeria</w:t>
      </w:r>
      <w:r w:rsidRPr="003653FC">
        <w:rPr>
          <w:rFonts w:ascii="Arial" w:hAnsi="Arial" w:cs="Arial"/>
        </w:rPr>
        <w:t xml:space="preserve"> or </w:t>
      </w:r>
      <w:r w:rsidR="009E5246" w:rsidRPr="005C2E9D">
        <w:rPr>
          <w:rFonts w:ascii="Arial" w:hAnsi="Arial" w:cs="Arial"/>
        </w:rPr>
        <w:t xml:space="preserve">Senegal, or </w:t>
      </w:r>
      <w:r>
        <w:rPr>
          <w:rFonts w:ascii="Arial" w:hAnsi="Arial" w:cs="Arial"/>
        </w:rPr>
        <w:t xml:space="preserve">Togo in western Africa; </w:t>
      </w:r>
      <w:r w:rsidRPr="005C2E9D">
        <w:rPr>
          <w:rFonts w:ascii="Arial" w:hAnsi="Arial" w:cs="Arial"/>
        </w:rPr>
        <w:t>Eritrea</w:t>
      </w:r>
      <w:r w:rsidR="009E5246">
        <w:rPr>
          <w:rFonts w:ascii="Arial" w:hAnsi="Arial" w:cs="Arial"/>
        </w:rPr>
        <w:t>,</w:t>
      </w:r>
      <w:r>
        <w:rPr>
          <w:rFonts w:ascii="Arial" w:hAnsi="Arial" w:cs="Arial"/>
        </w:rPr>
        <w:t xml:space="preserve"> </w:t>
      </w:r>
      <w:r w:rsidR="00FB3F50">
        <w:rPr>
          <w:rFonts w:ascii="Arial" w:hAnsi="Arial" w:cs="Arial"/>
        </w:rPr>
        <w:t xml:space="preserve">Ethiopia, </w:t>
      </w:r>
      <w:r w:rsidR="009E5246">
        <w:rPr>
          <w:rFonts w:ascii="Arial" w:hAnsi="Arial" w:cs="Arial"/>
        </w:rPr>
        <w:t xml:space="preserve">Kenya,  </w:t>
      </w:r>
      <w:r>
        <w:rPr>
          <w:rFonts w:ascii="Arial" w:hAnsi="Arial" w:cs="Arial"/>
        </w:rPr>
        <w:t>Malawi,</w:t>
      </w:r>
      <w:r w:rsidR="009E5246">
        <w:rPr>
          <w:rFonts w:ascii="Arial" w:hAnsi="Arial" w:cs="Arial"/>
        </w:rPr>
        <w:t xml:space="preserve"> and</w:t>
      </w:r>
      <w:r>
        <w:rPr>
          <w:rFonts w:ascii="Arial" w:hAnsi="Arial" w:cs="Arial"/>
        </w:rPr>
        <w:t xml:space="preserve"> Zimbabwe and  in </w:t>
      </w:r>
      <w:r w:rsidRPr="001A75C9">
        <w:rPr>
          <w:rFonts w:ascii="Arial" w:hAnsi="Arial" w:cs="Arial"/>
        </w:rPr>
        <w:t>Eastern Africa</w:t>
      </w:r>
      <w:r>
        <w:rPr>
          <w:rFonts w:ascii="Arial" w:hAnsi="Arial" w:cs="Arial"/>
        </w:rPr>
        <w:t>.</w:t>
      </w:r>
      <w:r w:rsidR="009E5246">
        <w:rPr>
          <w:rFonts w:ascii="Arial" w:hAnsi="Arial" w:cs="Arial"/>
        </w:rPr>
        <w:t xml:space="preserve">  Where mammography does exist in these countries it is often limited to </w:t>
      </w:r>
      <w:r w:rsidR="009E5246" w:rsidRPr="003F03BE">
        <w:rPr>
          <w:rFonts w:ascii="Arial" w:hAnsi="Arial" w:cs="Arial"/>
        </w:rPr>
        <w:t>private hospital</w:t>
      </w:r>
      <w:r w:rsidR="009E5246">
        <w:rPr>
          <w:rFonts w:ascii="Arial" w:hAnsi="Arial" w:cs="Arial"/>
        </w:rPr>
        <w:t>s,</w:t>
      </w:r>
      <w:r w:rsidR="009E5246" w:rsidRPr="003F03BE">
        <w:rPr>
          <w:rFonts w:ascii="Arial" w:hAnsi="Arial" w:cs="Arial"/>
        </w:rPr>
        <w:fldChar w:fldCharType="begin">
          <w:fldData xml:space="preserve">PEVuZE5vdGU+PENpdGU+PEF1dGhvcj5Nc3lhbWJvemE8L0F1dGhvcj48WWVhcj4yMDEyPC9ZZWFy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</w:fldData>
        </w:fldChar>
      </w:r>
      <w:r w:rsidR="009E5246">
        <w:rPr>
          <w:rFonts w:ascii="Arial" w:hAnsi="Arial" w:cs="Arial"/>
        </w:rPr>
        <w:instrText xml:space="preserve"> ADDIN EN.CITE </w:instrText>
      </w:r>
      <w:r w:rsidR="009E5246">
        <w:rPr>
          <w:rFonts w:ascii="Arial" w:hAnsi="Arial" w:cs="Arial"/>
        </w:rPr>
        <w:fldChar w:fldCharType="begin">
          <w:fldData xml:space="preserve">PEVuZE5vdGU+PENpdGU+PEF1dGhvcj5Nc3lhbWJvemE8L0F1dGhvcj48WWVhcj4yMDEyPC9ZZWFy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</w:fldData>
        </w:fldChar>
      </w:r>
      <w:r w:rsidR="009E5246">
        <w:rPr>
          <w:rFonts w:ascii="Arial" w:hAnsi="Arial" w:cs="Arial"/>
        </w:rPr>
        <w:instrText xml:space="preserve"> ADDIN EN.CITE.DATA </w:instrText>
      </w:r>
      <w:r w:rsidR="009E5246">
        <w:rPr>
          <w:rFonts w:ascii="Arial" w:hAnsi="Arial" w:cs="Arial"/>
        </w:rPr>
      </w:r>
      <w:r w:rsidR="009E5246">
        <w:rPr>
          <w:rFonts w:ascii="Arial" w:hAnsi="Arial" w:cs="Arial"/>
        </w:rPr>
        <w:fldChar w:fldCharType="end"/>
      </w:r>
      <w:r w:rsidR="009E5246" w:rsidRPr="003F03BE">
        <w:rPr>
          <w:rFonts w:ascii="Arial" w:hAnsi="Arial" w:cs="Arial"/>
        </w:rPr>
      </w:r>
      <w:r w:rsidR="009E5246" w:rsidRPr="003F03BE">
        <w:rPr>
          <w:rFonts w:ascii="Arial" w:hAnsi="Arial" w:cs="Arial"/>
        </w:rPr>
        <w:fldChar w:fldCharType="separate"/>
      </w:r>
      <w:r w:rsidR="009E5246" w:rsidRPr="003F03BE">
        <w:rPr>
          <w:rFonts w:ascii="Arial" w:hAnsi="Arial" w:cs="Arial"/>
          <w:noProof/>
        </w:rPr>
        <w:t>(Msyamboza et al., 2012)</w:t>
      </w:r>
      <w:r w:rsidR="009E5246" w:rsidRPr="003F03BE">
        <w:rPr>
          <w:rFonts w:ascii="Arial" w:hAnsi="Arial" w:cs="Arial"/>
        </w:rPr>
        <w:fldChar w:fldCharType="end"/>
      </w:r>
      <w:r w:rsidR="009E5246" w:rsidRPr="003F03BE">
        <w:rPr>
          <w:rFonts w:ascii="Arial" w:hAnsi="Arial" w:cs="Arial"/>
        </w:rPr>
        <w:t xml:space="preserve"> </w:t>
      </w:r>
      <w:r w:rsidR="009E5246">
        <w:rPr>
          <w:rFonts w:ascii="Arial" w:hAnsi="Arial" w:cs="Arial"/>
        </w:rPr>
        <w:t>and</w:t>
      </w:r>
      <w:r>
        <w:rPr>
          <w:rFonts w:ascii="Arial" w:hAnsi="Arial" w:cs="Arial"/>
        </w:rPr>
        <w:t xml:space="preserve"> are </w:t>
      </w:r>
      <w:r w:rsidRPr="00F06426">
        <w:rPr>
          <w:rFonts w:ascii="Arial" w:hAnsi="Arial" w:cs="Arial"/>
        </w:rPr>
        <w:t xml:space="preserve">centralized </w:t>
      </w:r>
      <w:r>
        <w:rPr>
          <w:rFonts w:ascii="Arial" w:hAnsi="Arial" w:cs="Arial"/>
        </w:rPr>
        <w:t>in</w:t>
      </w:r>
      <w:r w:rsidRPr="00F06426">
        <w:rPr>
          <w:rFonts w:ascii="Arial" w:hAnsi="Arial" w:cs="Arial"/>
        </w:rPr>
        <w:t xml:space="preserve"> major urban centers.</w:t>
      </w:r>
      <w:r w:rsidRPr="00F06426">
        <w:rPr>
          <w:rFonts w:ascii="Arial" w:hAnsi="Arial" w:cs="Arial"/>
        </w:rPr>
        <w:fldChar w:fldCharType="begin">
          <w:fldData xml:space="preserve">PEVuZE5vdGU+PENpdGU+PEF1dGhvcj5MeTwvQXV0aG9yPjxZZWFyPjIwMTI8L1llYXI+PFJlY051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=
</w:fldData>
        </w:fldChar>
      </w:r>
      <w:r>
        <w:rPr>
          <w:rFonts w:ascii="Arial" w:hAnsi="Arial" w:cs="Arial"/>
        </w:rPr>
        <w:instrText xml:space="preserve"> ADDIN EN.CITE </w:instrText>
      </w:r>
      <w:r>
        <w:rPr>
          <w:rFonts w:ascii="Arial" w:hAnsi="Arial" w:cs="Arial"/>
        </w:rPr>
        <w:fldChar w:fldCharType="begin">
          <w:fldData xml:space="preserve">PEVuZE5vdGU+PENpdGU+PEF1dGhvcj5MeTwvQXV0aG9yPjxZZWFyPjIwMTI8L1llYXI+PFJlY051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=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F06426">
        <w:rPr>
          <w:rFonts w:ascii="Arial" w:hAnsi="Arial" w:cs="Arial"/>
        </w:rPr>
      </w:r>
      <w:r w:rsidRPr="00F06426">
        <w:rPr>
          <w:rFonts w:ascii="Arial" w:hAnsi="Arial" w:cs="Arial"/>
        </w:rPr>
        <w:fldChar w:fldCharType="separate"/>
      </w:r>
      <w:proofErr w:type="gramStart"/>
      <w:r w:rsidRPr="00F06426">
        <w:rPr>
          <w:rFonts w:ascii="Arial" w:hAnsi="Arial" w:cs="Arial"/>
          <w:noProof/>
        </w:rPr>
        <w:t>(Ly et al., 2012)</w:t>
      </w:r>
      <w:r w:rsidRPr="00F06426">
        <w:rPr>
          <w:rFonts w:ascii="Arial" w:hAnsi="Arial" w:cs="Arial"/>
        </w:rPr>
        <w:fldChar w:fldCharType="end"/>
      </w:r>
      <w:r w:rsidRPr="00F06426">
        <w:rPr>
          <w:rFonts w:ascii="Arial" w:hAnsi="Arial" w:cs="Arial"/>
        </w:rPr>
        <w:t>.</w:t>
      </w:r>
      <w:proofErr w:type="gramEnd"/>
      <w:r w:rsidRPr="00F06426">
        <w:rPr>
          <w:rFonts w:ascii="Arial" w:hAnsi="Arial" w:cs="Arial"/>
        </w:rPr>
        <w:t xml:space="preserve">  </w:t>
      </w:r>
      <w:r w:rsidR="009E5246">
        <w:rPr>
          <w:rFonts w:ascii="Arial" w:hAnsi="Arial" w:cs="Arial"/>
        </w:rPr>
        <w:t xml:space="preserve">For example, </w:t>
      </w:r>
      <w:r w:rsidR="009E5246" w:rsidRPr="005C2E9D">
        <w:rPr>
          <w:rFonts w:ascii="Arial" w:hAnsi="Arial" w:cs="Arial"/>
        </w:rPr>
        <w:t>the</w:t>
      </w:r>
      <w:r w:rsidR="009E5246" w:rsidRPr="00F06426">
        <w:rPr>
          <w:rFonts w:ascii="Arial" w:hAnsi="Arial" w:cs="Arial"/>
        </w:rPr>
        <w:t xml:space="preserve"> Lagos State Ministry of Health</w:t>
      </w:r>
      <w:r w:rsidR="009E5246">
        <w:rPr>
          <w:rFonts w:ascii="Arial" w:hAnsi="Arial" w:cs="Arial"/>
        </w:rPr>
        <w:t xml:space="preserve"> reported </w:t>
      </w:r>
      <w:r w:rsidR="009E5246" w:rsidRPr="00F06426">
        <w:rPr>
          <w:rFonts w:ascii="Arial" w:hAnsi="Arial" w:cs="Arial"/>
        </w:rPr>
        <w:t>there are only 4 functional mammography units in Lagos</w:t>
      </w:r>
      <w:r w:rsidR="009E5246">
        <w:rPr>
          <w:rFonts w:ascii="Arial" w:hAnsi="Arial" w:cs="Arial"/>
        </w:rPr>
        <w:t>,</w:t>
      </w:r>
      <w:r w:rsidR="009E5246">
        <w:t xml:space="preserve"> </w:t>
      </w:r>
      <w:r w:rsidR="009E5246">
        <w:rPr>
          <w:rFonts w:ascii="Arial" w:hAnsi="Arial" w:cs="Arial"/>
        </w:rPr>
        <w:t>utilization of mammography is rare and most women are unaware of its use as a screening tool.</w:t>
      </w:r>
      <w:r w:rsidR="009E5246">
        <w:rPr>
          <w:rFonts w:ascii="Arial" w:hAnsi="Arial" w:cs="Arial"/>
        </w:rPr>
        <w:fldChar w:fldCharType="begin"/>
      </w:r>
      <w:r w:rsidR="009E5246">
        <w:rPr>
          <w:rFonts w:ascii="Arial" w:hAnsi="Arial" w:cs="Arial"/>
        </w:rPr>
        <w:instrText xml:space="preserve"> ADDIN EN.CITE &lt;EndNote&gt;&lt;Cite&gt;&lt;Author&gt;Lagos&lt;/Author&gt;&lt;Year&gt;2014&lt;/Year&gt;&lt;RecNum&gt;9459&lt;/RecNum&gt;&lt;DisplayText&gt;(Lagos, 2014)&lt;/DisplayText&gt;&lt;record&gt;&lt;rec-number&gt;9459&lt;/rec-number&gt;&lt;foreign-keys&gt;&lt;key app="EN" db-id="fdprxfs0ltr5v4e5exbxvrvuawtsesaxar55"&gt;9459&lt;/key&gt;&lt;/foreign-keys&gt;&lt;ref-type name="Web Page"&gt;12&lt;/ref-type&gt;&lt;contributors&gt;&lt;authors&gt;&lt;author&gt;Lagos&lt;/author&gt;&lt;/authors&gt;&lt;/contributors&gt;&lt;titles&gt;&lt;title&gt;Breast cancer screening and awareness programme&lt;/title&gt;&lt;/titles&gt;&lt;volume&gt;2014&lt;/volume&gt;&lt;number&gt;November 13&lt;/number&gt;&lt;dates&gt;&lt;year&gt;2014&lt;/year&gt;&lt;/dates&gt;&lt;publisher&gt;Lagios State Ministry of Health&lt;/publisher&gt;&lt;urls&gt;&lt;related-urls&gt;&lt;url&gt;http://www.lagosstateministryofhealth.com/programme_info.php?programme_id=24&lt;/url&gt;&lt;/related-urls&gt;&lt;/urls&gt;&lt;/record&gt;&lt;/Cite&gt;&lt;/EndNote&gt;</w:instrText>
      </w:r>
      <w:r w:rsidR="009E5246">
        <w:rPr>
          <w:rFonts w:ascii="Arial" w:hAnsi="Arial" w:cs="Arial"/>
        </w:rPr>
        <w:fldChar w:fldCharType="separate"/>
      </w:r>
      <w:r w:rsidR="009E5246">
        <w:rPr>
          <w:rFonts w:ascii="Arial" w:hAnsi="Arial" w:cs="Arial"/>
          <w:noProof/>
        </w:rPr>
        <w:t>(</w:t>
      </w:r>
      <w:r w:rsidR="009E5246" w:rsidRPr="00F31F43">
        <w:rPr>
          <w:rFonts w:ascii="Arial" w:hAnsi="Arial" w:cs="Arial"/>
          <w:noProof/>
        </w:rPr>
        <w:t>Lagos, 2014</w:t>
      </w:r>
      <w:r w:rsidR="009E5246">
        <w:rPr>
          <w:rFonts w:ascii="Arial" w:hAnsi="Arial" w:cs="Arial"/>
          <w:noProof/>
        </w:rPr>
        <w:t>)</w:t>
      </w:r>
      <w:r w:rsidR="009E5246">
        <w:rPr>
          <w:rFonts w:ascii="Arial" w:hAnsi="Arial" w:cs="Arial"/>
        </w:rPr>
        <w:fldChar w:fldCharType="end"/>
      </w:r>
      <w:r w:rsidR="009E5246">
        <w:rPr>
          <w:rFonts w:ascii="Arial" w:hAnsi="Arial" w:cs="Arial"/>
        </w:rPr>
        <w:t xml:space="preserve">  </w:t>
      </w:r>
      <w:r w:rsidR="00C809BE">
        <w:rPr>
          <w:rFonts w:ascii="Arial" w:hAnsi="Arial" w:cs="Arial"/>
        </w:rPr>
        <w:t xml:space="preserve">However, many countries in the region are developing </w:t>
      </w:r>
      <w:r w:rsidR="00391698">
        <w:rPr>
          <w:rFonts w:ascii="Arial" w:hAnsi="Arial" w:cs="Arial"/>
        </w:rPr>
        <w:t>innovative</w:t>
      </w:r>
      <w:r w:rsidR="00C809BE">
        <w:rPr>
          <w:rFonts w:ascii="Arial" w:hAnsi="Arial" w:cs="Arial"/>
        </w:rPr>
        <w:t xml:space="preserve"> low</w:t>
      </w:r>
      <w:r w:rsidR="00C809BE" w:rsidRPr="00685838">
        <w:rPr>
          <w:rFonts w:ascii="Arial" w:hAnsi="Arial" w:cs="Arial"/>
        </w:rPr>
        <w:t xml:space="preserve">-cost early </w:t>
      </w:r>
      <w:r w:rsidR="00391698" w:rsidRPr="00685838">
        <w:rPr>
          <w:rFonts w:ascii="Arial" w:hAnsi="Arial" w:cs="Arial"/>
        </w:rPr>
        <w:t>detection</w:t>
      </w:r>
      <w:r w:rsidR="00C809BE" w:rsidRPr="00685838">
        <w:rPr>
          <w:rFonts w:ascii="Arial" w:hAnsi="Arial" w:cs="Arial"/>
        </w:rPr>
        <w:t xml:space="preserve"> methods that can be used</w:t>
      </w:r>
      <w:r w:rsidR="00391698" w:rsidRPr="00685838">
        <w:rPr>
          <w:rFonts w:ascii="Arial" w:hAnsi="Arial" w:cs="Arial"/>
        </w:rPr>
        <w:t xml:space="preserve"> effectively</w:t>
      </w:r>
      <w:r w:rsidR="00C809BE" w:rsidRPr="00685838">
        <w:rPr>
          <w:rFonts w:ascii="Arial" w:hAnsi="Arial" w:cs="Arial"/>
        </w:rPr>
        <w:t xml:space="preserve"> in low resource settings.</w:t>
      </w:r>
      <w:r w:rsidR="00996DB4" w:rsidRPr="00685838">
        <w:rPr>
          <w:rFonts w:ascii="Arial" w:hAnsi="Arial" w:cs="Arial"/>
        </w:rPr>
        <w:t xml:space="preserve"> </w:t>
      </w:r>
      <w:r w:rsidR="00D52008">
        <w:rPr>
          <w:rFonts w:ascii="Arial" w:hAnsi="Arial" w:cs="Arial"/>
        </w:rPr>
        <w:t xml:space="preserve">While Sudan lacks </w:t>
      </w:r>
      <w:r w:rsidR="00D52008" w:rsidRPr="00162834">
        <w:rPr>
          <w:rFonts w:ascii="Arial" w:hAnsi="Arial" w:cs="Arial"/>
        </w:rPr>
        <w:t xml:space="preserve">guidelines </w:t>
      </w:r>
      <w:r w:rsidR="00D52008">
        <w:rPr>
          <w:rFonts w:ascii="Arial" w:hAnsi="Arial" w:cs="Arial"/>
        </w:rPr>
        <w:t xml:space="preserve">on </w:t>
      </w:r>
      <w:r w:rsidR="00D52008" w:rsidRPr="00162834">
        <w:rPr>
          <w:rFonts w:ascii="Arial" w:hAnsi="Arial" w:cs="Arial"/>
        </w:rPr>
        <w:t>age at which cancer screening should begin</w:t>
      </w:r>
      <w:r w:rsidR="00D52008">
        <w:rPr>
          <w:rFonts w:ascii="Arial" w:hAnsi="Arial" w:cs="Arial"/>
        </w:rPr>
        <w:t xml:space="preserve">, </w:t>
      </w:r>
      <w:r w:rsidR="00D52008" w:rsidRPr="00162834">
        <w:rPr>
          <w:rFonts w:ascii="Arial" w:hAnsi="Arial" w:cs="Arial"/>
        </w:rPr>
        <w:fldChar w:fldCharType="begin"/>
      </w:r>
      <w:r w:rsidR="00317E81">
        <w:rPr>
          <w:rFonts w:ascii="Arial" w:hAnsi="Arial" w:cs="Arial"/>
        </w:rPr>
        <w:instrText xml:space="preserve"> ADDIN EN.CITE &lt;EndNote&gt;&lt;Cite&gt;&lt;Author&gt;Abuidris&lt;/Author&gt;&lt;Year&gt;2013&lt;/Year&gt;&lt;RecNum&gt;163&lt;/RecNum&gt;&lt;DisplayText&gt;(Abuidris et al., 2013b)&lt;/DisplayText&gt;&lt;record&gt;&lt;rec-number&gt;163&lt;/rec-number&gt;&lt;foreign-keys&gt;&lt;key app="EN" db-id="eaaxvsw0pdzd0me2d5cvpzrmtxff5vpaw9xf" timestamp="1412645274"&gt;163&lt;/key&gt;&lt;/foreign-keys&gt;&lt;ref-type name="Journal Article"&gt;17&lt;/ref-type&gt;&lt;contributors&gt;&lt;authors&gt;&lt;author&gt;Abuidris, D.O.&lt;/author&gt;&lt;author&gt;Elsheikh, A.&lt;/author&gt;&lt;author&gt;Ali, M.&lt;/author&gt;&lt;author&gt;Musa, H.&lt;/author&gt;&lt;author&gt;Elgaili, E.&lt;/author&gt;&lt;author&gt;Ahmed, A.O.&lt;/author&gt;&lt;author&gt;Sulieman, I.&lt;/author&gt;&lt;author&gt;Mohammed, S. I.&lt;/author&gt;&lt;/authors&gt;&lt;/contributors&gt;&lt;auth-address&gt;National Cancer Institute, University of Gezira, Wadmadani, Sudan.&lt;/auth-address&gt;&lt;titles&gt;&lt;title&gt;Breast-cancer screening with trained volunteers in a rural area of Sudan: a pilot study&lt;/title&gt;&lt;secondary-title&gt;Lancet Oncol&lt;/secondary-title&gt;&lt;alt-title&gt;The Lancet. Oncology&lt;/alt-title&gt;&lt;/titles&gt;&lt;periodical&gt;&lt;full-title&gt;Lancet Oncol&lt;/full-title&gt;&lt;abbr-1&gt;The lancet oncology&lt;/abbr-1&gt;&lt;/periodical&gt;&lt;pages&gt;363-70&lt;/pages&gt;&lt;volume&gt;14&lt;/volume&gt;&lt;number&gt;4&lt;/number&gt;&lt;edition&gt;2013/02/05&lt;/edition&gt;&lt;keywords&gt;&lt;keyword&gt;Adolescent&lt;/keyword&gt;&lt;keyword&gt;Adult&lt;/keyword&gt;&lt;keyword&gt;*Breast Neoplasms/diagnosis/pathology&lt;/keyword&gt;&lt;keyword&gt;*Early Detection of Cancer&lt;/keyword&gt;&lt;keyword&gt;Female&lt;/keyword&gt;&lt;keyword&gt;Humans&lt;/keyword&gt;&lt;keyword&gt;*Mammography&lt;/keyword&gt;&lt;keyword&gt;Pilot Projects&lt;/keyword&gt;&lt;keyword&gt;Poverty&lt;/keyword&gt;&lt;keyword&gt;*Rural Health&lt;/keyword&gt;&lt;keyword&gt;Sudan/epidemiology&lt;/keyword&gt;&lt;keyword&gt;Volunteers&lt;/keyword&gt;&lt;/keywords&gt;&lt;dates&gt;&lt;year&gt;2013&lt;/year&gt;&lt;pub-dates&gt;&lt;date&gt;Apr&lt;/date&gt;&lt;/pub-dates&gt;&lt;/dates&gt;&lt;isbn&gt;1470-2045&lt;/isbn&gt;&lt;accession-num&gt;23375833&lt;/accession-num&gt;&lt;urls&gt;&lt;related-urls&gt;&lt;url&gt;http://ac.els-cdn.com/S1470204512705831/1-s2.0-S1470204512705831-main.pdf?_tid=2bcba636-4dc1-11e4-a29c-00000aab0f6b&amp;amp;acdnat=1412645458_6f6339149ee525f4b082e59a914f96d4&lt;/url&gt;&lt;/related-urls&gt;&lt;/urls&gt;&lt;electronic-resource-num&gt;10.1016/s1470-2045(12)70583-1&lt;/electronic-resource-num&gt;&lt;remote-database-provider&gt;NLM&lt;/remote-database-provider&gt;&lt;language&gt;eng&lt;/language&gt;&lt;/record&gt;&lt;/Cite&gt;&lt;/EndNote&gt;</w:instrText>
      </w:r>
      <w:r w:rsidR="00D52008" w:rsidRPr="00162834">
        <w:rPr>
          <w:rFonts w:ascii="Arial" w:hAnsi="Arial" w:cs="Arial"/>
        </w:rPr>
        <w:fldChar w:fldCharType="separate"/>
      </w:r>
      <w:r w:rsidR="00317E81">
        <w:rPr>
          <w:rFonts w:ascii="Arial" w:hAnsi="Arial" w:cs="Arial"/>
          <w:noProof/>
        </w:rPr>
        <w:t>(Abuidris et al., 2013b)</w:t>
      </w:r>
      <w:r w:rsidR="00D52008" w:rsidRPr="00162834">
        <w:rPr>
          <w:rFonts w:ascii="Arial" w:hAnsi="Arial" w:cs="Arial"/>
        </w:rPr>
        <w:fldChar w:fldCharType="end"/>
      </w:r>
      <w:r w:rsidR="00D52008" w:rsidRPr="00162834">
        <w:rPr>
          <w:rFonts w:ascii="Arial" w:hAnsi="Arial" w:cs="Arial"/>
        </w:rPr>
        <w:t xml:space="preserve"> </w:t>
      </w:r>
      <w:r w:rsidR="00D52008">
        <w:rPr>
          <w:rFonts w:ascii="Arial" w:hAnsi="Arial" w:cs="Arial"/>
        </w:rPr>
        <w:t xml:space="preserve">it </w:t>
      </w:r>
      <w:r w:rsidR="00D52008" w:rsidRPr="00162834">
        <w:rPr>
          <w:rFonts w:ascii="Arial" w:hAnsi="Arial" w:cs="Arial"/>
        </w:rPr>
        <w:lastRenderedPageBreak/>
        <w:t>established a National Cancer Control Program in 1982, which focuses on prevention, early detection and screening</w:t>
      </w:r>
      <w:r w:rsidR="00D52008">
        <w:rPr>
          <w:rFonts w:ascii="Arial" w:hAnsi="Arial" w:cs="Arial"/>
        </w:rPr>
        <w:t>. Unfortunately, a</w:t>
      </w:r>
      <w:r w:rsidR="00D52008" w:rsidRPr="00162834">
        <w:rPr>
          <w:rFonts w:ascii="Arial" w:hAnsi="Arial" w:cs="Arial"/>
        </w:rPr>
        <w:t xml:space="preserve"> lack of resources has hampered implementation of breast cancer screening and  the majority of efforts have been focused on public awareness campaigns and education of medical professionals.</w:t>
      </w:r>
      <w:r w:rsidR="00D52008" w:rsidRPr="00162834">
        <w:rPr>
          <w:rFonts w:ascii="Arial" w:hAnsi="Arial" w:cs="Arial"/>
        </w:rPr>
        <w:fldChar w:fldCharType="begin"/>
      </w:r>
      <w:r w:rsidR="00D52008">
        <w:rPr>
          <w:rFonts w:ascii="Arial" w:hAnsi="Arial" w:cs="Arial"/>
        </w:rPr>
        <w:instrText xml:space="preserve"> ADDIN EN.CITE &lt;EndNote&gt;&lt;Cite&gt;&lt;Author&gt;Hamad&lt;/Author&gt;&lt;Year&gt;2006&lt;/Year&gt;&lt;RecNum&gt;164&lt;/RecNum&gt;&lt;DisplayText&gt;(Hamad, 2006)&lt;/DisplayText&gt;&lt;record&gt;&lt;rec-number&gt;164&lt;/rec-number&gt;&lt;foreign-keys&gt;&lt;key app="EN" db-id="eaaxvsw0pdzd0me2d5cvpzrmtxff5vpaw9xf" timestamp="1412645738"&gt;164&lt;/key&gt;&lt;/foreign-keys&gt;&lt;ref-type name="Journal Article"&gt;17&lt;/ref-type&gt;&lt;contributors&gt;&lt;authors&gt;&lt;author&gt;Hamad, H. M.&lt;/author&gt;&lt;/authors&gt;&lt;/contributors&gt;&lt;auth-address&gt;Radiation and Isotopes Centre Khartoum (RICK), Sudan. profhussein1@yahoo.com&lt;/auth-address&gt;&lt;titles&gt;&lt;title&gt;Cancer initiatives in Sudan&lt;/title&gt;&lt;secondary-title&gt;Ann Oncol&lt;/secondary-title&gt;&lt;alt-title&gt;Annals of oncology : official journal of the European Society for Medical Oncology / ESMO&lt;/alt-title&gt;&lt;/titles&gt;&lt;periodical&gt;&lt;full-title&gt;Ann Oncol&lt;/full-title&gt;&lt;abbr-1&gt;Annals of oncology : official journal of the European Society for Medical Oncology / ESMO&lt;/abbr-1&gt;&lt;/periodical&gt;&lt;alt-periodical&gt;&lt;full-title&gt;Ann Oncol&lt;/full-title&gt;&lt;abbr-1&gt;Annals of oncology : official journal of the European Society for Medical Oncology / ESMO&lt;/abbr-1&gt;&lt;/alt-periodical&gt;&lt;pages&gt;viii32-viii36&lt;/pages&gt;&lt;volume&gt;17 Suppl 8&lt;/volume&gt;&lt;edition&gt;2006/06/28&lt;/edition&gt;&lt;keywords&gt;&lt;keyword&gt;Developing Countries&lt;/keyword&gt;&lt;keyword&gt;Female&lt;/keyword&gt;&lt;keyword&gt;Health Education&lt;/keyword&gt;&lt;keyword&gt;Humans&lt;/keyword&gt;&lt;keyword&gt;Male&lt;/keyword&gt;&lt;keyword&gt;Mass Screening&lt;/keyword&gt;&lt;keyword&gt;Neoplasms/*epidemiology/*prevention &amp;amp; control/*therapy&lt;/keyword&gt;&lt;keyword&gt;Primary Prevention&lt;/keyword&gt;&lt;keyword&gt;Public Health&lt;/keyword&gt;&lt;keyword&gt;Sudan&lt;/keyword&gt;&lt;/keywords&gt;&lt;dates&gt;&lt;year&gt;2006&lt;/year&gt;&lt;pub-dates&gt;&lt;date&gt;Jun&lt;/date&gt;&lt;/pub-dates&gt;&lt;/dates&gt;&lt;isbn&gt;0923-7534 (Print)&amp;#xD;0923-7534&lt;/isbn&gt;&lt;accession-num&gt;16801337&lt;/accession-num&gt;&lt;urls&gt;&lt;related-urls&gt;&lt;url&gt;http://annonc.oxfordjournals.org/content/17/suppl_8/viii32.full.pdf&lt;/url&gt;&lt;/related-urls&gt;&lt;/urls&gt;&lt;electronic-resource-num&gt;10.1093/annonc/mdl985&lt;/electronic-resource-num&gt;&lt;remote-database-provider&gt;NLM&lt;/remote-database-provider&gt;&lt;language&gt;eng&lt;/language&gt;&lt;/record&gt;&lt;/Cite&gt;&lt;/EndNote&gt;</w:instrText>
      </w:r>
      <w:r w:rsidR="00D52008" w:rsidRPr="00162834">
        <w:rPr>
          <w:rFonts w:ascii="Arial" w:hAnsi="Arial" w:cs="Arial"/>
        </w:rPr>
        <w:fldChar w:fldCharType="separate"/>
      </w:r>
      <w:r w:rsidR="00D52008" w:rsidRPr="00162834">
        <w:rPr>
          <w:rFonts w:ascii="Arial" w:hAnsi="Arial" w:cs="Arial"/>
          <w:noProof/>
        </w:rPr>
        <w:t>(Hamad, 2006)</w:t>
      </w:r>
      <w:r w:rsidR="00D52008" w:rsidRPr="00162834">
        <w:rPr>
          <w:rFonts w:ascii="Arial" w:hAnsi="Arial" w:cs="Arial"/>
        </w:rPr>
        <w:fldChar w:fldCharType="end"/>
      </w:r>
      <w:r w:rsidR="00D52008" w:rsidRPr="00162834">
        <w:rPr>
          <w:rFonts w:ascii="Arial" w:hAnsi="Arial" w:cs="Arial"/>
        </w:rPr>
        <w:t xml:space="preserve">  </w:t>
      </w:r>
      <w:r w:rsidR="00D52008">
        <w:rPr>
          <w:rFonts w:ascii="Arial" w:hAnsi="Arial" w:cs="Arial"/>
        </w:rPr>
        <w:t xml:space="preserve">However, a </w:t>
      </w:r>
      <w:r w:rsidR="00996DB4" w:rsidRPr="00685838">
        <w:rPr>
          <w:rFonts w:ascii="Arial" w:hAnsi="Arial" w:cs="Arial"/>
        </w:rPr>
        <w:t xml:space="preserve">Sudanese study trained female </w:t>
      </w:r>
      <w:r w:rsidR="00685838" w:rsidRPr="00685838">
        <w:rPr>
          <w:rFonts w:ascii="Arial" w:hAnsi="Arial" w:cs="Arial"/>
        </w:rPr>
        <w:t>volunteers</w:t>
      </w:r>
      <w:r w:rsidR="00996DB4" w:rsidRPr="00685838">
        <w:rPr>
          <w:rFonts w:ascii="Arial" w:hAnsi="Arial" w:cs="Arial"/>
        </w:rPr>
        <w:t xml:space="preserve"> to detect breast abnormalities</w:t>
      </w:r>
      <w:r w:rsidR="00685838" w:rsidRPr="00685838">
        <w:rPr>
          <w:rFonts w:ascii="Arial" w:hAnsi="Arial" w:cs="Arial"/>
        </w:rPr>
        <w:t xml:space="preserve"> while visiting households in 56 villages in an intervention county, while the control county received no intervention.  The volunteers screened women &gt;18 years for breast abnormalities, and referred those with suspected breast cancer for medical diagnosis and, if necessary, treatment at a district hospital.  From 2010-2012,  </w:t>
      </w:r>
      <w:r w:rsidR="00C809BE" w:rsidRPr="00685838">
        <w:rPr>
          <w:rFonts w:ascii="Arial" w:hAnsi="Arial" w:cs="Arial"/>
        </w:rPr>
        <w:t xml:space="preserve">10 309 (70%) of 14 788 women in </w:t>
      </w:r>
      <w:r w:rsidR="00685838" w:rsidRPr="00685838">
        <w:rPr>
          <w:rFonts w:ascii="Arial" w:hAnsi="Arial" w:cs="Arial"/>
        </w:rPr>
        <w:t xml:space="preserve">the intervention county </w:t>
      </w:r>
      <w:r w:rsidR="00C809BE" w:rsidRPr="00685838">
        <w:rPr>
          <w:rFonts w:ascii="Arial" w:hAnsi="Arial" w:cs="Arial"/>
        </w:rPr>
        <w:t>were screened</w:t>
      </w:r>
      <w:r w:rsidR="00685838" w:rsidRPr="00685838">
        <w:rPr>
          <w:rFonts w:ascii="Arial" w:hAnsi="Arial" w:cs="Arial"/>
        </w:rPr>
        <w:t xml:space="preserve">; </w:t>
      </w:r>
      <w:r w:rsidR="00C809BE" w:rsidRPr="00685838">
        <w:rPr>
          <w:rFonts w:ascii="Arial" w:hAnsi="Arial" w:cs="Arial"/>
        </w:rPr>
        <w:t xml:space="preserve"> 138 women were identified as having breast abnormalities and were referred for diagnosis and treatment</w:t>
      </w:r>
      <w:r w:rsidR="00685838" w:rsidRPr="00685838">
        <w:rPr>
          <w:rFonts w:ascii="Arial" w:hAnsi="Arial" w:cs="Arial"/>
        </w:rPr>
        <w:t>;</w:t>
      </w:r>
      <w:r w:rsidR="00C809BE" w:rsidRPr="00685838">
        <w:rPr>
          <w:rFonts w:ascii="Arial" w:hAnsi="Arial" w:cs="Arial"/>
        </w:rPr>
        <w:t xml:space="preserve"> </w:t>
      </w:r>
      <w:r w:rsidR="00685838" w:rsidRPr="00685838">
        <w:rPr>
          <w:rFonts w:ascii="Arial" w:hAnsi="Arial" w:cs="Arial"/>
        </w:rPr>
        <w:t>o</w:t>
      </w:r>
      <w:r w:rsidR="00C809BE" w:rsidRPr="00685838">
        <w:rPr>
          <w:rFonts w:ascii="Arial" w:hAnsi="Arial" w:cs="Arial"/>
        </w:rPr>
        <w:t xml:space="preserve">f the 118 women </w:t>
      </w:r>
      <w:r w:rsidR="00685838" w:rsidRPr="00685838">
        <w:rPr>
          <w:rFonts w:ascii="Arial" w:hAnsi="Arial" w:cs="Arial"/>
        </w:rPr>
        <w:t>attended the hospital</w:t>
      </w:r>
      <w:r w:rsidR="00C809BE" w:rsidRPr="00685838">
        <w:rPr>
          <w:rFonts w:ascii="Arial" w:hAnsi="Arial" w:cs="Arial"/>
        </w:rPr>
        <w:t xml:space="preserve">, 101 were diagnosed with benign lesions, </w:t>
      </w:r>
      <w:r w:rsidR="00685838" w:rsidRPr="00685838">
        <w:rPr>
          <w:rFonts w:ascii="Arial" w:hAnsi="Arial" w:cs="Arial"/>
        </w:rPr>
        <w:t>8</w:t>
      </w:r>
      <w:r w:rsidR="00C809BE" w:rsidRPr="00685838">
        <w:rPr>
          <w:rFonts w:ascii="Arial" w:hAnsi="Arial" w:cs="Arial"/>
        </w:rPr>
        <w:t xml:space="preserve"> with carcinoma in situ, and </w:t>
      </w:r>
      <w:r w:rsidR="00685838" w:rsidRPr="00685838">
        <w:rPr>
          <w:rFonts w:ascii="Arial" w:hAnsi="Arial" w:cs="Arial"/>
        </w:rPr>
        <w:t>9</w:t>
      </w:r>
      <w:r w:rsidR="00C809BE" w:rsidRPr="00685838">
        <w:rPr>
          <w:rFonts w:ascii="Arial" w:hAnsi="Arial" w:cs="Arial"/>
        </w:rPr>
        <w:t xml:space="preserve"> </w:t>
      </w:r>
      <w:r w:rsidR="00685838" w:rsidRPr="00685838">
        <w:rPr>
          <w:rFonts w:ascii="Arial" w:hAnsi="Arial" w:cs="Arial"/>
        </w:rPr>
        <w:t>with</w:t>
      </w:r>
      <w:r w:rsidR="00C809BE" w:rsidRPr="00685838">
        <w:rPr>
          <w:rFonts w:ascii="Arial" w:hAnsi="Arial" w:cs="Arial"/>
        </w:rPr>
        <w:t xml:space="preserve"> malignant disease. In the control villages, only four women </w:t>
      </w:r>
      <w:r w:rsidR="00685838" w:rsidRPr="00685838">
        <w:rPr>
          <w:rFonts w:ascii="Arial" w:hAnsi="Arial" w:cs="Arial"/>
        </w:rPr>
        <w:t>attended the hospital for diagnosis</w:t>
      </w:r>
      <w:r w:rsidR="00C809BE" w:rsidRPr="00685838">
        <w:rPr>
          <w:rFonts w:ascii="Arial" w:hAnsi="Arial" w:cs="Arial"/>
        </w:rPr>
        <w:t xml:space="preserve">: one </w:t>
      </w:r>
      <w:r w:rsidR="00685838" w:rsidRPr="00685838">
        <w:rPr>
          <w:rFonts w:ascii="Arial" w:hAnsi="Arial" w:cs="Arial"/>
        </w:rPr>
        <w:t>was diagnosed with a</w:t>
      </w:r>
      <w:r w:rsidR="00C809BE" w:rsidRPr="00685838">
        <w:rPr>
          <w:rFonts w:ascii="Arial" w:hAnsi="Arial" w:cs="Arial"/>
        </w:rPr>
        <w:t xml:space="preserve"> benign lesion </w:t>
      </w:r>
      <w:r w:rsidR="00685838" w:rsidRPr="00685838">
        <w:rPr>
          <w:rFonts w:ascii="Arial" w:hAnsi="Arial" w:cs="Arial"/>
        </w:rPr>
        <w:t xml:space="preserve">and </w:t>
      </w:r>
      <w:r w:rsidR="00C809BE" w:rsidRPr="00685838">
        <w:rPr>
          <w:rFonts w:ascii="Arial" w:hAnsi="Arial" w:cs="Arial"/>
        </w:rPr>
        <w:t xml:space="preserve"> three with advanced disease.</w:t>
      </w:r>
      <w:r w:rsidR="00C809BE" w:rsidRPr="00685838">
        <w:rPr>
          <w:rFonts w:ascii="Arial" w:hAnsi="Arial" w:cs="Arial"/>
        </w:rPr>
        <w:fldChar w:fldCharType="begin"/>
      </w:r>
      <w:r w:rsidR="00317E81">
        <w:rPr>
          <w:rFonts w:ascii="Arial" w:hAnsi="Arial" w:cs="Arial"/>
        </w:rPr>
        <w:instrText xml:space="preserve"> ADDIN EN.CITE &lt;EndNote&gt;&lt;Cite&gt;&lt;Author&gt;Abuidris&lt;/Author&gt;&lt;Year&gt;2013&lt;/Year&gt;&lt;RecNum&gt;698&lt;/RecNum&gt;&lt;DisplayText&gt;(Abuidris et al., 2013a)&lt;/DisplayText&gt;&lt;record&gt;&lt;rec-number&gt;698&lt;/rec-number&gt;&lt;foreign-keys&gt;&lt;key app="EN" db-id="eaaxvsw0pdzd0me2d5cvpzrmtxff5vpaw9xf" timestamp="1446843766"&gt;698&lt;/key&gt;&lt;/foreign-keys&gt;&lt;ref-type name="Journal Article"&gt;17&lt;/ref-type&gt;&lt;contributors&gt;&lt;authors&gt;&lt;author&gt;Abuidris, D.O.&lt;/author&gt;&lt;author&gt;Elsheikh, A.&lt;/author&gt;&lt;author&gt;Ali, M.&lt;/author&gt;&lt;author&gt;Musa, H.&lt;/author&gt;&lt;author&gt;Elgaili, E.&lt;/author&gt;&lt;author&gt;Ahmed, A.O.&lt;/author&gt;&lt;author&gt;Sulieman, I.&lt;/author&gt;&lt;author&gt;Mohammed, S.I.&lt;/author&gt;&lt;/authors&gt;&lt;/contributors&gt;&lt;titles&gt;&lt;title&gt;Breast-cancer screening with trained volunteers in a rural area of Sudan: a pilot study&lt;/title&gt;&lt;secondary-title&gt;The Lancet Oncology&lt;/secondary-title&gt;&lt;/titles&gt;&lt;periodical&gt;&lt;full-title&gt;Lancet Oncol&lt;/full-title&gt;&lt;abbr-1&gt;The lancet oncology&lt;/abbr-1&gt;&lt;/periodical&gt;&lt;pages&gt;363-370&lt;/pages&gt;&lt;volume&gt;14&lt;/volume&gt;&lt;number&gt;4&lt;/number&gt;&lt;dates&gt;&lt;year&gt;2013&lt;/year&gt;&lt;pub-dates&gt;&lt;date&gt;4//&lt;/date&gt;&lt;/pub-dates&gt;&lt;/dates&gt;&lt;isbn&gt;1470-2045&lt;/isbn&gt;&lt;urls&gt;&lt;related-urls&gt;&lt;url&gt;http://www.sciencedirect.com/science/article/pii/S1470204512705831&lt;/url&gt;&lt;/related-urls&gt;&lt;/urls&gt;&lt;electronic-resource-num&gt;http://dx.doi.org/10.1016/S1470-2045(12)70583-1&lt;/electronic-resource-num&gt;&lt;/record&gt;&lt;/Cite&gt;&lt;/EndNote&gt;</w:instrText>
      </w:r>
      <w:r w:rsidR="00C809BE" w:rsidRPr="00685838">
        <w:rPr>
          <w:rFonts w:ascii="Arial" w:hAnsi="Arial" w:cs="Arial"/>
        </w:rPr>
        <w:fldChar w:fldCharType="separate"/>
      </w:r>
      <w:r w:rsidR="00317E81">
        <w:rPr>
          <w:rFonts w:ascii="Arial" w:hAnsi="Arial" w:cs="Arial"/>
          <w:noProof/>
        </w:rPr>
        <w:t>(Abuidris et al., 2013a)</w:t>
      </w:r>
      <w:r w:rsidR="00C809BE" w:rsidRPr="00685838">
        <w:rPr>
          <w:rFonts w:ascii="Arial" w:hAnsi="Arial" w:cs="Arial"/>
        </w:rPr>
        <w:fldChar w:fldCharType="end"/>
      </w:r>
    </w:p>
    <w:p w14:paraId="1E7092FF" w14:textId="53E963B2" w:rsidR="00FB3F50" w:rsidRDefault="00E10C85" w:rsidP="009E5246">
      <w:pPr>
        <w:autoSpaceDE w:val="0"/>
        <w:autoSpaceDN w:val="0"/>
        <w:adjustRightInd w:val="0"/>
        <w:ind w:firstLine="720"/>
        <w:rPr>
          <w:rFonts w:ascii="Arial" w:hAnsi="Arial" w:cs="Arial"/>
        </w:rPr>
      </w:pPr>
      <w:r>
        <w:rPr>
          <w:rFonts w:ascii="Arial" w:hAnsi="Arial" w:cs="Arial"/>
        </w:rPr>
        <w:t xml:space="preserve">In recognition of the need to develop formal guidelines, a </w:t>
      </w:r>
      <w:r w:rsidRPr="005C2E9D">
        <w:rPr>
          <w:rFonts w:ascii="Arial" w:hAnsi="Arial" w:cs="Arial"/>
        </w:rPr>
        <w:t xml:space="preserve"> report by the Kenyan Ministry of Health call</w:t>
      </w:r>
      <w:r>
        <w:rPr>
          <w:rFonts w:ascii="Arial" w:hAnsi="Arial" w:cs="Arial"/>
        </w:rPr>
        <w:t>ed</w:t>
      </w:r>
      <w:r w:rsidRPr="005C2E9D">
        <w:rPr>
          <w:rFonts w:ascii="Arial" w:hAnsi="Arial" w:cs="Arial"/>
        </w:rPr>
        <w:t xml:space="preserve"> for enhanced health promotion and education, and improve</w:t>
      </w:r>
      <w:r>
        <w:rPr>
          <w:rFonts w:ascii="Arial" w:hAnsi="Arial" w:cs="Arial"/>
        </w:rPr>
        <w:t>d</w:t>
      </w:r>
      <w:r w:rsidRPr="005C2E9D">
        <w:rPr>
          <w:rFonts w:ascii="Arial" w:hAnsi="Arial" w:cs="Arial"/>
        </w:rPr>
        <w:t xml:space="preserve"> early detection by introducing or expanding screening programs, and by developing guidelines for screening and early</w:t>
      </w:r>
      <w:r>
        <w:rPr>
          <w:rFonts w:ascii="Arial" w:hAnsi="Arial" w:cs="Arial"/>
        </w:rPr>
        <w:t xml:space="preserve"> cancer</w:t>
      </w:r>
      <w:r w:rsidRPr="005C2E9D">
        <w:rPr>
          <w:rFonts w:ascii="Arial" w:hAnsi="Arial" w:cs="Arial"/>
        </w:rPr>
        <w:t xml:space="preserve"> detecti</w:t>
      </w:r>
      <w:r>
        <w:rPr>
          <w:rFonts w:ascii="Arial" w:hAnsi="Arial" w:cs="Arial"/>
        </w:rPr>
        <w:t>on</w:t>
      </w:r>
      <w:r w:rsidRPr="005C2E9D">
        <w:rPr>
          <w:rFonts w:ascii="Arial" w:hAnsi="Arial" w:cs="Arial"/>
        </w:rPr>
        <w:t xml:space="preserve"> </w:t>
      </w:r>
      <w:r w:rsidRPr="005C2E9D">
        <w:rPr>
          <w:rFonts w:ascii="Arial" w:hAnsi="Arial" w:cs="Arial"/>
        </w:rPr>
        <w:fldChar w:fldCharType="begin"/>
      </w:r>
      <w:r>
        <w:rPr>
          <w:rFonts w:ascii="Arial" w:hAnsi="Arial" w:cs="Arial"/>
        </w:rPr>
        <w:instrText xml:space="preserve"> ADDIN EN.CITE &lt;EndNote&gt;&lt;Cite&gt;&lt;Author&gt;Ministry of Public Health and Sanitation and the Ministry of Medical Services&lt;/Author&gt;&lt;Year&gt;2012&lt;/Year&gt;&lt;RecNum&gt;329&lt;/RecNum&gt;&lt;DisplayText&gt;(Ministry of Public Health and Sanitation and the Ministry of Medical Services, 2012)&lt;/DisplayText&gt;&lt;record&gt;&lt;rec-number&gt;329&lt;/rec-number&gt;&lt;foreign-keys&gt;&lt;key app="EN" db-id="eaaxvsw0pdzd0me2d5cvpzrmtxff5vpaw9xf" timestamp="1414181395"&gt;329&lt;/key&gt;&lt;/foreign-keys&gt;&lt;ref-type name="Report"&gt;27&lt;/ref-type&gt;&lt;contributors&gt;&lt;authors&gt;&lt;author&gt;Ministry of Public Health and Sanitation and the Ministry of Medical Services, &lt;/author&gt;&lt;/authors&gt;&lt;/contributors&gt;&lt;titles&gt;&lt;title&gt;National  Cancer Control Strategy 2011-2016 . Available at http://www.ipcrc.net/pdfs/Kenya-National-Cancer-Control-strategy.pdf&lt;/title&gt;&lt;/titles&gt;&lt;dates&gt;&lt;year&gt;2012&lt;/year&gt;&lt;/dates&gt;&lt;pub-location&gt;Kenya&lt;/pub-location&gt;&lt;urls&gt;&lt;/urls&gt;&lt;/record&gt;&lt;/Cite&gt;&lt;/EndNote&gt;</w:instrText>
      </w:r>
      <w:r w:rsidRPr="005C2E9D">
        <w:rPr>
          <w:rFonts w:ascii="Arial" w:hAnsi="Arial" w:cs="Arial"/>
        </w:rPr>
        <w:fldChar w:fldCharType="separate"/>
      </w:r>
      <w:r w:rsidRPr="005C2E9D">
        <w:rPr>
          <w:rFonts w:ascii="Arial" w:hAnsi="Arial" w:cs="Arial"/>
          <w:noProof/>
        </w:rPr>
        <w:t>(Ministry of Public Health and Sanitation and the Ministry of Medical Services, 2012)</w:t>
      </w:r>
      <w:r w:rsidRPr="005C2E9D">
        <w:rPr>
          <w:rFonts w:ascii="Arial" w:hAnsi="Arial" w:cs="Arial"/>
        </w:rPr>
        <w:fldChar w:fldCharType="end"/>
      </w:r>
      <w:r>
        <w:rPr>
          <w:rFonts w:ascii="Arial" w:hAnsi="Arial" w:cs="Arial"/>
        </w:rPr>
        <w:t>.</w:t>
      </w:r>
      <w:r w:rsidRPr="005C2E9D">
        <w:rPr>
          <w:rFonts w:ascii="Arial" w:hAnsi="Arial" w:cs="Arial"/>
        </w:rPr>
        <w:t xml:space="preserve"> </w:t>
      </w:r>
      <w:r>
        <w:rPr>
          <w:rFonts w:ascii="Arial" w:hAnsi="Arial" w:cs="Arial"/>
        </w:rPr>
        <w:t xml:space="preserve">However, </w:t>
      </w:r>
      <w:r w:rsidRPr="005C2E9D">
        <w:rPr>
          <w:rFonts w:ascii="Arial" w:hAnsi="Arial" w:cs="Arial"/>
        </w:rPr>
        <w:t>many of these have yet to be implemented.</w:t>
      </w:r>
      <w:r w:rsidRPr="005C2E9D">
        <w:rPr>
          <w:rFonts w:ascii="Arial" w:hAnsi="Arial" w:cs="Arial"/>
        </w:rPr>
        <w:fldChar w:fldCharType="begin"/>
      </w:r>
      <w:r>
        <w:rPr>
          <w:rFonts w:ascii="Arial" w:hAnsi="Arial" w:cs="Arial"/>
        </w:rPr>
        <w:instrText xml:space="preserve"> ADDIN EN.CITE &lt;EndNote&gt;&lt;Cite&gt;&lt;Author&gt;Matheka&lt;/Author&gt;&lt;Year&gt;2014&lt;/Year&gt;&lt;RecNum&gt;330&lt;/RecNum&gt;&lt;DisplayText&gt;(Matheka, 2014)&lt;/DisplayText&gt;&lt;record&gt;&lt;rec-number&gt;330&lt;/rec-number&gt;&lt;foreign-keys&gt;&lt;key app="EN" db-id="eaaxvsw0pdzd0me2d5cvpzrmtxff5vpaw9xf" timestamp="1414182145"&gt;330&lt;/key&gt;&lt;/foreign-keys&gt;&lt;ref-type name="Blog"&gt;56&lt;/ref-type&gt;&lt;contributors&gt;&lt;authors&gt;&lt;author&gt;Matheka, D.&lt;/author&gt;&lt;/authors&gt;&lt;/contributors&gt;&lt;titles&gt;&lt;title&gt;Tackling Cancer in Kenya&lt;/title&gt;&lt;secondary-title&gt;Translational Global Health&lt;/secondary-title&gt;&lt;/titles&gt;&lt;volume&gt;2014&lt;/volume&gt;&lt;number&gt;1/15/2014&lt;/number&gt;&lt;dates&gt;&lt;year&gt;2014&lt;/year&gt;&lt;/dates&gt;&lt;publisher&gt;PLOS.org&lt;/publisher&gt;&lt;urls&gt;&lt;/urls&gt;&lt;/record&gt;&lt;/Cite&gt;&lt;/EndNote&gt;</w:instrText>
      </w:r>
      <w:r w:rsidRPr="005C2E9D">
        <w:rPr>
          <w:rFonts w:ascii="Arial" w:hAnsi="Arial" w:cs="Arial"/>
        </w:rPr>
        <w:fldChar w:fldCharType="separate"/>
      </w:r>
      <w:r w:rsidRPr="005C2E9D">
        <w:rPr>
          <w:rFonts w:ascii="Arial" w:hAnsi="Arial" w:cs="Arial"/>
          <w:noProof/>
        </w:rPr>
        <w:t>(Matheka, 2014)</w:t>
      </w:r>
      <w:r w:rsidRPr="005C2E9D">
        <w:rPr>
          <w:rFonts w:ascii="Arial" w:hAnsi="Arial" w:cs="Arial"/>
        </w:rPr>
        <w:fldChar w:fldCharType="end"/>
      </w:r>
      <w:r w:rsidRPr="005C2E9D">
        <w:rPr>
          <w:rFonts w:ascii="Arial" w:hAnsi="Arial" w:cs="Arial"/>
        </w:rPr>
        <w:t xml:space="preserve"> </w:t>
      </w:r>
      <w:r w:rsidRPr="0079668E" w:rsidDel="005A427B">
        <w:rPr>
          <w:rFonts w:ascii="Arial" w:hAnsi="Arial" w:cs="Arial"/>
        </w:rPr>
        <w:t xml:space="preserve">Health workers have been proposed </w:t>
      </w:r>
      <w:r w:rsidRPr="00F04F10" w:rsidDel="005A427B">
        <w:rPr>
          <w:rFonts w:ascii="Arial" w:hAnsi="Arial" w:cs="Arial"/>
        </w:rPr>
        <w:t>as a link between the general population and access to care, especially in rural areas.</w:t>
      </w:r>
      <w:r w:rsidRPr="00F04F10" w:rsidDel="005A427B">
        <w:rPr>
          <w:rFonts w:ascii="Arial" w:hAnsi="Arial" w:cs="Arial"/>
        </w:rPr>
        <w:fldChar w:fldCharType="begin"/>
      </w:r>
      <w:r>
        <w:rPr>
          <w:rFonts w:ascii="Arial" w:hAnsi="Arial" w:cs="Arial"/>
        </w:rPr>
        <w:instrText xml:space="preserve"> ADDIN EN.CITE &lt;EndNote&gt;&lt;Cite&gt;&lt;Author&gt;Mutebi&lt;/Author&gt;&lt;Year&gt;2013&lt;/Year&gt;&lt;RecNum&gt;333&lt;/RecNum&gt;&lt;DisplayText&gt;(Mutebi et al., 2013)&lt;/DisplayText&gt;&lt;record&gt;&lt;rec-number&gt;333&lt;/rec-number&gt;&lt;foreign-keys&gt;&lt;key app="EN" db-id="eaaxvsw0pdzd0me2d5cvpzrmtxff5vpaw9xf" timestamp="1414183157"&gt;333&lt;/key&gt;&lt;/foreign-keys&gt;&lt;ref-type name="Journal Article"&gt;17&lt;/ref-type&gt;&lt;contributors&gt;&lt;authors&gt;&lt;author&gt;Mutebi, M.&lt;/author&gt;&lt;author&gt;Wasike, R.&lt;/author&gt;&lt;author&gt;Mushtaq, A.&lt;/author&gt;&lt;author&gt;Kahie, A.&lt;/author&gt;&lt;author&gt;Ntoburi, S.&lt;/author&gt;&lt;/authors&gt;&lt;/contributors&gt;&lt;auth-address&gt;Department of Surgery, Aga Khan University Hospital, P.O. Box 30271-00100, Nairobi, Kenya.&lt;/auth-address&gt;&lt;titles&gt;&lt;title&gt;The effectiveness of an abbreviated training program for health workers in breast cancer awareness: innovative strategies for resource constrained environments&lt;/title&gt;&lt;secondary-title&gt;Springerplus&lt;/secondary-title&gt;&lt;alt-title&gt;SpringerPlus&lt;/alt-title&gt;&lt;/titles&gt;&lt;periodical&gt;&lt;full-title&gt;Springerplus&lt;/full-title&gt;&lt;abbr-1&gt;SpringerPlus&lt;/abbr-1&gt;&lt;/periodical&gt;&lt;alt-periodical&gt;&lt;full-title&gt;Springerplus&lt;/full-title&gt;&lt;abbr-1&gt;SpringerPlus&lt;/abbr-1&gt;&lt;/alt-periodical&gt;&lt;pages&gt;528&lt;/pages&gt;&lt;volume&gt;2&lt;/volume&gt;&lt;edition&gt;2013/12/11&lt;/edition&gt;&lt;keywords&gt;&lt;keyword&gt;Breast cancer&lt;/keyword&gt;&lt;keyword&gt;Early detection&lt;/keyword&gt;&lt;keyword&gt;Low- and middle-income&lt;/keyword&gt;&lt;keyword&gt;Resource allocation&lt;/keyword&gt;&lt;/keywords&gt;&lt;dates&gt;&lt;year&gt;2013&lt;/year&gt;&lt;/dates&gt;&lt;accession-num&gt;24324920&lt;/accession-num&gt;&lt;urls&gt;&lt;related-urls&gt;&lt;url&gt;http://www.ncbi.nlm.nih.gov/pmc/articles/PMC3855361/pdf/40064_2013_Article_676.pdf&lt;/url&gt;&lt;/related-urls&gt;&lt;/urls&gt;&lt;custom2&gt;Pmc3855361&lt;/custom2&gt;&lt;electronic-resource-num&gt;10.1186/2193-1801-2-528&lt;/electronic-resource-num&gt;&lt;remote-database-provider&gt;NLM&lt;/remote-database-provider&gt;&lt;language&gt;eng&lt;/language&gt;&lt;/record&gt;&lt;/Cite&gt;&lt;/EndNote&gt;</w:instrText>
      </w:r>
      <w:r w:rsidRPr="00F04F10" w:rsidDel="005A427B">
        <w:rPr>
          <w:rFonts w:ascii="Arial" w:hAnsi="Arial" w:cs="Arial"/>
        </w:rPr>
        <w:fldChar w:fldCharType="separate"/>
      </w:r>
      <w:r w:rsidRPr="00F04F10" w:rsidDel="005A427B">
        <w:rPr>
          <w:rFonts w:ascii="Arial" w:hAnsi="Arial" w:cs="Arial"/>
          <w:noProof/>
        </w:rPr>
        <w:t>(Mutebi et al., 2013)</w:t>
      </w:r>
      <w:r w:rsidRPr="00F04F10" w:rsidDel="005A427B">
        <w:rPr>
          <w:rFonts w:ascii="Arial" w:hAnsi="Arial" w:cs="Arial"/>
        </w:rPr>
        <w:fldChar w:fldCharType="end"/>
      </w:r>
      <w:r>
        <w:rPr>
          <w:rFonts w:ascii="Arial" w:hAnsi="Arial" w:cs="Arial"/>
        </w:rPr>
        <w:t xml:space="preserve"> </w:t>
      </w:r>
    </w:p>
    <w:p w14:paraId="4311233F" w14:textId="66EAADD4" w:rsidR="00E10C85" w:rsidRDefault="00E10C85" w:rsidP="00E10C85">
      <w:pPr>
        <w:autoSpaceDE w:val="0"/>
        <w:autoSpaceDN w:val="0"/>
        <w:adjustRightInd w:val="0"/>
        <w:ind w:firstLine="720"/>
        <w:rPr>
          <w:rFonts w:ascii="Arial" w:hAnsi="Arial" w:cs="Arial"/>
        </w:rPr>
      </w:pPr>
      <w:r w:rsidRPr="005A427B">
        <w:rPr>
          <w:rFonts w:ascii="Arial" w:hAnsi="Arial" w:cs="Arial"/>
        </w:rPr>
        <w:t>There are no formal screening guidelines in</w:t>
      </w:r>
      <w:r w:rsidRPr="005C2E9D">
        <w:rPr>
          <w:rFonts w:ascii="Arial" w:hAnsi="Arial" w:cs="Arial"/>
        </w:rPr>
        <w:t xml:space="preserve"> Zimbabwe</w:t>
      </w:r>
      <w:r w:rsidRPr="005A427B">
        <w:rPr>
          <w:rFonts w:ascii="Arial" w:hAnsi="Arial" w:cs="Arial"/>
        </w:rPr>
        <w:t xml:space="preserve">, but a number of non-profit organizations such as the Cancer Association of Zimbabwe and </w:t>
      </w:r>
      <w:r w:rsidRPr="005A427B">
        <w:rPr>
          <w:rFonts w:ascii="Arial" w:hAnsi="Arial" w:cs="Arial"/>
          <w:color w:val="231F20"/>
        </w:rPr>
        <w:t xml:space="preserve">Breast Cancer Alleviation of Zimbabwe recommend </w:t>
      </w:r>
      <w:r w:rsidRPr="005A427B">
        <w:rPr>
          <w:rFonts w:ascii="Arial" w:hAnsi="Arial" w:cs="Arial"/>
        </w:rPr>
        <w:t>breast health awareness and regular  BSE</w:t>
      </w:r>
      <w:r>
        <w:rPr>
          <w:rFonts w:ascii="Arial" w:hAnsi="Arial" w:cs="Arial"/>
        </w:rPr>
        <w:t xml:space="preserve"> for women aged 18 and older</w:t>
      </w:r>
      <w:r w:rsidRPr="005A427B">
        <w:rPr>
          <w:rFonts w:ascii="Arial" w:hAnsi="Arial" w:cs="Arial"/>
        </w:rPr>
        <w:t>.</w:t>
      </w:r>
      <w:r w:rsidRPr="005A427B">
        <w:rPr>
          <w:rFonts w:ascii="Arial" w:hAnsi="Arial" w:cs="Arial"/>
        </w:rPr>
        <w:fldChar w:fldCharType="begin"/>
      </w:r>
      <w:r w:rsidR="00E45877">
        <w:rPr>
          <w:rFonts w:ascii="Arial" w:hAnsi="Arial" w:cs="Arial"/>
        </w:rPr>
        <w:instrText xml:space="preserve"> ADDIN EN.CITE &lt;EndNote&gt;&lt;Cite&gt;&lt;Author&gt;The Cancer Assocaiton of Zimbabwe&lt;/Author&gt;&lt;Year&gt;2014&lt;/Year&gt;&lt;RecNum&gt;272&lt;/RecNum&gt;&lt;DisplayText&gt;(The Cancer Assocaiton of Zimbabwe, 2014)&lt;/DisplayText&gt;&lt;record&gt;&lt;rec-number&gt;272&lt;/rec-number&gt;&lt;foreign-keys&gt;&lt;key app="EN" db-id="eaaxvsw0pdzd0me2d5cvpzrmtxff5vpaw9xf" timestamp="1413930404"&gt;272&lt;/key&gt;&lt;/foreign-keys&gt;&lt;ref-type name="Web Page"&gt;12&lt;/ref-type&gt;&lt;contributors&gt;&lt;authors&gt;&lt;author&gt;The Cancer Assocaiton of Zimbabwe,&lt;/author&gt;&lt;/authors&gt;&lt;/contributors&gt;&lt;titles&gt;&lt;title&gt;The Cancer Associaton of Zimbabwe. Available at http://www.cancerzimbabwe.org/index.html&lt;/title&gt;&lt;/titles&gt;&lt;number&gt;10/26/2014&lt;/number&gt;&lt;dates&gt;&lt;year&gt;2014&lt;/year&gt;&lt;/dates&gt;&lt;pub-location&gt;Harare, Zimbabwe.&lt;/pub-location&gt;&lt;urls&gt;&lt;/urls&gt;&lt;/record&gt;&lt;/Cite&gt;&lt;/EndNote&gt;</w:instrText>
      </w:r>
      <w:r w:rsidRPr="005A427B">
        <w:rPr>
          <w:rFonts w:ascii="Arial" w:hAnsi="Arial" w:cs="Arial"/>
        </w:rPr>
        <w:fldChar w:fldCharType="separate"/>
      </w:r>
      <w:r w:rsidR="0056481F">
        <w:rPr>
          <w:rFonts w:ascii="Arial" w:hAnsi="Arial" w:cs="Arial"/>
          <w:noProof/>
        </w:rPr>
        <w:t>(The Cancer Assocaiton of Zimbabwe, 2014)</w:t>
      </w:r>
      <w:r w:rsidRPr="005A427B">
        <w:rPr>
          <w:rFonts w:ascii="Arial" w:hAnsi="Arial" w:cs="Arial"/>
        </w:rPr>
        <w:fldChar w:fldCharType="end"/>
      </w:r>
      <w:r w:rsidRPr="005A427B">
        <w:rPr>
          <w:rFonts w:ascii="Arial" w:hAnsi="Arial" w:cs="Arial"/>
        </w:rPr>
        <w:t xml:space="preserve">  </w:t>
      </w:r>
      <w:r w:rsidRPr="005A427B">
        <w:rPr>
          <w:rFonts w:ascii="Arial" w:hAnsi="Arial" w:cs="Arial"/>
          <w:bCs/>
        </w:rPr>
        <w:t>A recent report by the Zimbabwean Ministry of Health on a strategy setting out national goals for cancer prevention and control from 2014-2018 identified a series of barriers to breast and other cancer screening. These included lack of access to early detection; inadequate resources, equipment and technology, lack of education and awareness of the importance of regular cancer screening, prohibitive costs of screening services, and lack of referral of patients. The goals of this strategy included a reduction of late stage breast cancer presentation from 80% to 50% by 2018.</w:t>
      </w:r>
      <w:r w:rsidRPr="005A427B">
        <w:rPr>
          <w:rFonts w:ascii="Arial" w:hAnsi="Arial" w:cs="Arial"/>
        </w:rPr>
        <w:fldChar w:fldCharType="begin"/>
      </w:r>
      <w:r>
        <w:rPr>
          <w:rFonts w:ascii="Arial" w:hAnsi="Arial" w:cs="Arial"/>
        </w:rPr>
        <w:instrText xml:space="preserve"> ADDIN EN.CITE &lt;EndNote&gt;&lt;Cite&gt;&lt;Author&gt;Ministry of Health and Child Care of Zimbabwe&lt;/Author&gt;&lt;Year&gt;2013&lt;/Year&gt;&lt;RecNum&gt;273&lt;/RecNum&gt;&lt;DisplayText&gt;(Ministry of Health and Child Care of Zimbabwe, 2013)&lt;/DisplayText&gt;&lt;record&gt;&lt;rec-number&gt;273&lt;/rec-number&gt;&lt;foreign-keys&gt;&lt;key app="EN" db-id="eaaxvsw0pdzd0me2d5cvpzrmtxff5vpaw9xf" timestamp="1413931819"&gt;273&lt;/key&gt;&lt;/foreign-keys&gt;&lt;ref-type name="Report"&gt;27&lt;/ref-type&gt;&lt;contributors&gt;&lt;authors&gt;&lt;author&gt;Ministry of Health and Child Care of Zimbabwe,&lt;/author&gt;&lt;/authors&gt;&lt;/contributors&gt;&lt;titles&gt;&lt;title&gt;National Cancer Prevention and Control Strategy for Zimbabwe 2014 - 2018. Available at: http://www.cancerzimbabwe.org/articles/Nat%20Cancer%20Prevention%20and%20Control%20Doc_18_3_14.pdf&lt;/title&gt;&lt;/titles&gt;&lt;dates&gt;&lt;year&gt;2013&lt;/year&gt;&lt;/dates&gt;&lt;urls&gt;&lt;/urls&gt;&lt;/record&gt;&lt;/Cite&gt;&lt;/EndNote&gt;</w:instrText>
      </w:r>
      <w:r w:rsidRPr="005A427B">
        <w:rPr>
          <w:rFonts w:ascii="Arial" w:hAnsi="Arial" w:cs="Arial"/>
        </w:rPr>
        <w:fldChar w:fldCharType="separate"/>
      </w:r>
      <w:r w:rsidRPr="005A427B">
        <w:rPr>
          <w:rFonts w:ascii="Arial" w:hAnsi="Arial" w:cs="Arial"/>
          <w:noProof/>
        </w:rPr>
        <w:t>(Ministry of Health and Child Care of Zimbabwe, 2013)</w:t>
      </w:r>
      <w:r w:rsidRPr="005A427B">
        <w:rPr>
          <w:rFonts w:ascii="Arial" w:hAnsi="Arial" w:cs="Arial"/>
        </w:rPr>
        <w:fldChar w:fldCharType="end"/>
      </w:r>
      <w:r w:rsidRPr="005A427B">
        <w:rPr>
          <w:rFonts w:ascii="Arial" w:hAnsi="Arial" w:cs="Arial"/>
        </w:rPr>
        <w:t xml:space="preserve"> </w:t>
      </w:r>
    </w:p>
    <w:p w14:paraId="19E70B5F" w14:textId="0DEFD1D4" w:rsidR="00E10C85" w:rsidRDefault="00E10C85" w:rsidP="00E10C85">
      <w:pPr>
        <w:ind w:firstLine="720"/>
        <w:rPr>
          <w:i/>
        </w:rPr>
      </w:pPr>
      <w:r w:rsidRPr="00B45CE9">
        <w:rPr>
          <w:rFonts w:ascii="Arial" w:hAnsi="Arial" w:cs="Arial"/>
        </w:rPr>
        <w:t xml:space="preserve">  Breast cancer incidence rates have increased over the last 20 years in </w:t>
      </w:r>
      <w:r w:rsidRPr="00F738B9">
        <w:rPr>
          <w:rFonts w:ascii="Arial" w:hAnsi="Arial" w:cs="Arial"/>
        </w:rPr>
        <w:t>Uganda</w:t>
      </w:r>
      <w:r>
        <w:rPr>
          <w:rFonts w:ascii="Arial" w:hAnsi="Arial" w:cs="Arial"/>
        </w:rPr>
        <w:t>.</w:t>
      </w:r>
      <w:r>
        <w:rPr>
          <w:rFonts w:ascii="Arial" w:hAnsi="Arial" w:cs="Arial"/>
        </w:rPr>
        <w:fldChar w:fldCharType="begin"/>
      </w:r>
      <w:r>
        <w:rPr>
          <w:rFonts w:ascii="Arial" w:hAnsi="Arial" w:cs="Arial"/>
        </w:rPr>
        <w:instrText xml:space="preserve"> ADDIN EN.CITE &lt;EndNote&gt;&lt;Cite&gt;&lt;Author&gt;Wabinga&lt;/Author&gt;&lt;Year&gt;2014&lt;/Year&gt;&lt;RecNum&gt;9461&lt;/RecNum&gt;&lt;DisplayText&gt;(Wabinga et al., 2014)&lt;/DisplayText&gt;&lt;record&gt;&lt;rec-number&gt;9461&lt;/rec-number&gt;&lt;foreign-keys&gt;&lt;key app="EN" db-id="fdprxfs0ltr5v4e5exbxvrvuawtsesaxar55"&gt;9461&lt;/key&gt;&lt;/foreign-keys&gt;&lt;ref-type name="Journal Article"&gt;17&lt;/ref-type&gt;&lt;contributors&gt;&lt;authors&gt;&lt;author&gt;Wabinga, H. R.&lt;/author&gt;&lt;author&gt;Nambooze, S.&lt;/author&gt;&lt;author&gt;Amulen, P. M.&lt;/author&gt;&lt;author&gt;Okello, C.&lt;/author&gt;&lt;author&gt;Mbus, L.&lt;/author&gt;&lt;author&gt;Parkin, D. M.&lt;/author&gt;&lt;/authors&gt;&lt;/contributors&gt;&lt;auth-address&gt;Department of Pathology Kampala Cancer Registry, Makerere University, Kampala, Uganda.&lt;/auth-address&gt;&lt;titles&gt;&lt;title&gt;Trends in the incidence of cancer in Kampala, Uganda 1991-2010&lt;/title&gt;&lt;secondary-title&gt;Int J Cancer&lt;/secondary-title&gt;&lt;alt-title&gt;International journal of cancer. Journal international du cancer&lt;/alt-title&gt;&lt;/titles&gt;&lt;periodical&gt;&lt;full-title&gt;Int J Cancer&lt;/full-title&gt;&lt;/periodical&gt;&lt;pages&gt;432-9&lt;/pages&gt;&lt;volume&gt;135&lt;/volume&gt;&lt;number&gt;2&lt;/number&gt;&lt;edition&gt;2014/03/13&lt;/edition&gt;&lt;keywords&gt;&lt;keyword&gt;Adolescent&lt;/keyword&gt;&lt;keyword&gt;Adult&lt;/keyword&gt;&lt;keyword&gt;Age Distribution&lt;/keyword&gt;&lt;keyword&gt;Aged&lt;/keyword&gt;&lt;keyword&gt;Child&lt;/keyword&gt;&lt;keyword&gt;Child, Preschool&lt;/keyword&gt;&lt;keyword&gt;Female&lt;/keyword&gt;&lt;keyword&gt;Humans&lt;/keyword&gt;&lt;keyword&gt;Incidence&lt;/keyword&gt;&lt;keyword&gt;Infant&lt;/keyword&gt;&lt;keyword&gt;Infant, Newborn&lt;/keyword&gt;&lt;keyword&gt;Male&lt;/keyword&gt;&lt;keyword&gt;Middle Aged&lt;/keyword&gt;&lt;keyword&gt;Neoplasms/*epidemiology&lt;/keyword&gt;&lt;keyword&gt;Registries&lt;/keyword&gt;&lt;keyword&gt;Sex Distribution&lt;/keyword&gt;&lt;keyword&gt;Uganda/epidemiology&lt;/keyword&gt;&lt;keyword&gt;Young Adult&lt;/keyword&gt;&lt;/keywords&gt;&lt;dates&gt;&lt;year&gt;2014&lt;/year&gt;&lt;pub-dates&gt;&lt;date&gt;Jul 15&lt;/date&gt;&lt;/pub-dates&gt;&lt;/dates&gt;&lt;isbn&gt;1097-0215 (Electronic)&amp;#xD;0020-7136 (Linking)&lt;/isbn&gt;&lt;accession-num&gt;24615279&lt;/accession-num&gt;&lt;urls&gt;&lt;related-urls&gt;&lt;url&gt;http://www.ncbi.nlm.nih.gov/pubmed/24615279&lt;/url&gt;&lt;/related-urls&gt;&lt;/urls&gt;&lt;electronic-resource-num&gt;10.1002/ijc.28661&lt;/electronic-resource-num&gt;&lt;language&gt;eng&lt;/language&gt;&lt;/record&gt;&lt;/Cite&gt;&lt;/EndNote&gt;</w:instrText>
      </w:r>
      <w:r>
        <w:rPr>
          <w:rFonts w:ascii="Arial" w:hAnsi="Arial" w:cs="Arial"/>
        </w:rPr>
        <w:fldChar w:fldCharType="separate"/>
      </w:r>
      <w:r>
        <w:rPr>
          <w:rFonts w:ascii="Arial" w:hAnsi="Arial" w:cs="Arial"/>
          <w:noProof/>
        </w:rPr>
        <w:t>(Wabinga et al., 2014)</w:t>
      </w:r>
      <w:r>
        <w:rPr>
          <w:rFonts w:ascii="Arial" w:hAnsi="Arial" w:cs="Arial"/>
        </w:rPr>
        <w:fldChar w:fldCharType="end"/>
      </w:r>
      <w:r w:rsidRPr="00B45CE9">
        <w:rPr>
          <w:rFonts w:ascii="Arial" w:hAnsi="Arial" w:cs="Arial"/>
        </w:rPr>
        <w:t xml:space="preserve"> </w:t>
      </w:r>
      <w:r>
        <w:rPr>
          <w:rFonts w:ascii="Arial" w:hAnsi="Arial" w:cs="Arial"/>
        </w:rPr>
        <w:t xml:space="preserve"> The</w:t>
      </w:r>
      <w:r w:rsidRPr="00B45CE9">
        <w:rPr>
          <w:rFonts w:ascii="Arial" w:hAnsi="Arial" w:cs="Arial"/>
        </w:rPr>
        <w:t xml:space="preserve"> average age in Uganda is low </w:t>
      </w:r>
      <w:r w:rsidRPr="004A1A3B">
        <w:rPr>
          <w:rFonts w:ascii="Arial" w:hAnsi="Arial" w:cs="Arial"/>
        </w:rPr>
        <w:fldChar w:fldCharType="begin"/>
      </w:r>
      <w:r>
        <w:rPr>
          <w:rFonts w:ascii="Arial" w:hAnsi="Arial" w:cs="Arial"/>
        </w:rPr>
        <w:instrText xml:space="preserve"> ADDIN EN.CITE &lt;EndNote&gt;&lt;Cite&gt;&lt;Author&gt;Uganda Bureau of Statistics (UBOS)&lt;/Author&gt;&lt;Year&gt;2002&lt;/Year&gt;&lt;RecNum&gt;262&lt;/RecNum&gt;&lt;DisplayText&gt;(Uganda Bureau of Statistics (UBOS), 2002)&lt;/DisplayText&gt;&lt;record&gt;&lt;rec-number&gt;262&lt;/rec-number&gt;&lt;foreign-keys&gt;&lt;key app="EN" db-id="eaaxvsw0pdzd0me2d5cvpzrmtxff5vpaw9xf" timestamp="1413925978"&gt;262&lt;/key&gt;&lt;/foreign-keys&gt;&lt;ref-type name="Report"&gt;27&lt;/ref-type&gt;&lt;contributors&gt;&lt;authors&gt;&lt;author&gt;Uganda Bureau of Statistics (UBOS), &lt;/author&gt;&lt;/authors&gt;&lt;/contributors&gt;&lt;titles&gt;&lt;title&gt;The 2002 Uganda Population and housing Census - main report.&lt;/title&gt;&lt;/titles&gt;&lt;dates&gt;&lt;year&gt;2002&lt;/year&gt;&lt;/dates&gt;&lt;pub-location&gt;Kampala, Uganda.&lt;/pub-location&gt;&lt;urls&gt;&lt;/urls&gt;&lt;electronic-resource-num&gt;http://www.ubos.org/2002%20census%20Fianl%20Reportdoc.pdf.&lt;/electronic-resource-num&gt;&lt;/record&gt;&lt;/Cite&gt;&lt;/EndNote&gt;</w:instrText>
      </w:r>
      <w:r w:rsidRPr="004A1A3B">
        <w:rPr>
          <w:rFonts w:ascii="Arial" w:hAnsi="Arial" w:cs="Arial"/>
        </w:rPr>
        <w:fldChar w:fldCharType="separate"/>
      </w:r>
      <w:r w:rsidRPr="00B45CE9">
        <w:rPr>
          <w:rFonts w:ascii="Arial" w:hAnsi="Arial" w:cs="Arial"/>
          <w:noProof/>
        </w:rPr>
        <w:t>(Uganda Bureau of Statistics (UBOS), 2002)</w:t>
      </w:r>
      <w:r w:rsidRPr="004A1A3B">
        <w:rPr>
          <w:rFonts w:ascii="Arial" w:hAnsi="Arial" w:cs="Arial"/>
        </w:rPr>
        <w:fldChar w:fldCharType="end"/>
      </w:r>
      <w:r w:rsidRPr="00B45CE9">
        <w:rPr>
          <w:rFonts w:ascii="Arial" w:hAnsi="Arial" w:cs="Arial"/>
        </w:rPr>
        <w:t>, with a peak</w:t>
      </w:r>
      <w:r>
        <w:rPr>
          <w:rFonts w:ascii="Arial" w:hAnsi="Arial" w:cs="Arial"/>
        </w:rPr>
        <w:t xml:space="preserve"> age </w:t>
      </w:r>
      <w:r w:rsidR="00B96D9A">
        <w:rPr>
          <w:rFonts w:ascii="Arial" w:hAnsi="Arial" w:cs="Arial"/>
        </w:rPr>
        <w:t xml:space="preserve">at diagnosis </w:t>
      </w:r>
      <w:r>
        <w:rPr>
          <w:rFonts w:ascii="Arial" w:hAnsi="Arial" w:cs="Arial"/>
        </w:rPr>
        <w:t>of</w:t>
      </w:r>
      <w:r w:rsidRPr="004D0738">
        <w:rPr>
          <w:rFonts w:ascii="Arial" w:hAnsi="Arial" w:cs="Arial"/>
        </w:rPr>
        <w:t xml:space="preserve"> between 40 and 50 years. </w:t>
      </w:r>
      <w:r w:rsidRPr="00B45CE9">
        <w:rPr>
          <w:rFonts w:ascii="Arial" w:hAnsi="Arial" w:cs="Arial"/>
        </w:rPr>
        <w:t>The limited health care budget and resources in Uganda are directed towards fighting communi</w:t>
      </w:r>
      <w:r>
        <w:rPr>
          <w:rFonts w:ascii="Arial" w:hAnsi="Arial" w:cs="Arial"/>
        </w:rPr>
        <w:t>cable diseases</w:t>
      </w:r>
      <w:r w:rsidRPr="00B45CE9">
        <w:rPr>
          <w:rFonts w:ascii="Arial" w:hAnsi="Arial" w:cs="Arial"/>
        </w:rPr>
        <w:t>.</w:t>
      </w:r>
      <w:r>
        <w:rPr>
          <w:rFonts w:ascii="Arial" w:hAnsi="Arial" w:cs="Arial"/>
        </w:rPr>
        <w:fldChar w:fldCharType="begin"/>
      </w:r>
      <w:r w:rsidR="00B0148A">
        <w:rPr>
          <w:rFonts w:ascii="Arial" w:hAnsi="Arial" w:cs="Arial"/>
        </w:rPr>
        <w:instrText xml:space="preserve"> ADDIN EN.CITE &lt;EndNote&gt;&lt;Cite&gt;&lt;Author&gt;Galukande&lt;/Author&gt;&lt;Year&gt;2010&lt;/Year&gt;&lt;RecNum&gt;211&lt;/RecNum&gt;&lt;DisplayText&gt;(Galukande and Kiguli-Malwadde, 2010)&lt;/DisplayText&gt;&lt;record&gt;&lt;rec-number&gt;211&lt;/rec-number&gt;&lt;foreign-keys&gt;&lt;key app="EN" db-id="eaaxvsw0pdzd0me2d5cvpzrmtxff5vpaw9xf" timestamp="1413925977"&gt;211&lt;/key&gt;&lt;/foreign-keys&gt;&lt;ref-type name="Journal Article"&gt;17&lt;/ref-type&gt;&lt;contributors&gt;&lt;authors&gt;&lt;author&gt;Galukande, M.&lt;/author&gt;&lt;author&gt;Kiguli-Malwadde, E.&lt;/author&gt;&lt;/authors&gt;&lt;/contributors&gt;&lt;titles&gt;&lt;title&gt;Rethinking breast cancer screening strategies in resource-limited settings&lt;/title&gt;&lt;secondary-title&gt;Afr Health Sci&lt;/secondary-title&gt;&lt;/titles&gt;&lt;periodical&gt;&lt;full-title&gt;Afr Health Sci&lt;/full-title&gt;&lt;abbr-1&gt;African health sciences&lt;/abbr-1&gt;&lt;/periodical&gt;&lt;pages&gt;89-92&lt;/pages&gt;&lt;volume&gt;10&lt;/volume&gt;&lt;number&gt;1&lt;/number&gt;&lt;dates&gt;&lt;year&gt;2010&lt;/year&gt;&lt;/dates&gt;&lt;urls&gt;&lt;/urls&gt;&lt;/record&gt;&lt;/Cite&gt;&lt;/EndNote&gt;</w:instrText>
      </w:r>
      <w:r>
        <w:rPr>
          <w:rFonts w:ascii="Arial" w:hAnsi="Arial" w:cs="Arial"/>
        </w:rPr>
        <w:fldChar w:fldCharType="separate"/>
      </w:r>
      <w:r>
        <w:rPr>
          <w:rFonts w:ascii="Arial" w:hAnsi="Arial" w:cs="Arial"/>
          <w:noProof/>
        </w:rPr>
        <w:t>(Galukande and Kiguli-Malwadde, 2010)</w:t>
      </w:r>
      <w:r>
        <w:rPr>
          <w:rFonts w:ascii="Arial" w:hAnsi="Arial" w:cs="Arial"/>
        </w:rPr>
        <w:fldChar w:fldCharType="end"/>
      </w:r>
      <w:r>
        <w:rPr>
          <w:rFonts w:ascii="Arial" w:hAnsi="Arial" w:cs="Arial"/>
        </w:rPr>
        <w:t xml:space="preserve">  </w:t>
      </w:r>
      <w:r w:rsidRPr="00B45CE9">
        <w:rPr>
          <w:rFonts w:ascii="Arial" w:hAnsi="Arial" w:cs="Arial"/>
        </w:rPr>
        <w:t xml:space="preserve"> </w:t>
      </w:r>
      <w:r w:rsidR="00B96D9A">
        <w:rPr>
          <w:rFonts w:ascii="Arial" w:hAnsi="Arial" w:cs="Arial"/>
        </w:rPr>
        <w:t xml:space="preserve">In </w:t>
      </w:r>
      <w:r w:rsidR="00B96D9A" w:rsidRPr="00B45CE9">
        <w:rPr>
          <w:rFonts w:ascii="Arial" w:hAnsi="Arial" w:cs="Arial"/>
        </w:rPr>
        <w:t xml:space="preserve"> </w:t>
      </w:r>
      <w:r w:rsidRPr="00B45CE9">
        <w:rPr>
          <w:rFonts w:ascii="Arial" w:hAnsi="Arial" w:cs="Arial"/>
        </w:rPr>
        <w:t xml:space="preserve">2012, there were 4 mammography units in Uganda, (2 in government and 2 in private health units) </w:t>
      </w:r>
      <w:r>
        <w:rPr>
          <w:rFonts w:ascii="Arial" w:hAnsi="Arial" w:cs="Arial"/>
        </w:rPr>
        <w:t>and 42 radiologists.</w:t>
      </w:r>
      <w:r>
        <w:rPr>
          <w:rFonts w:ascii="Arial" w:hAnsi="Arial" w:cs="Arial"/>
        </w:rPr>
        <w:fldChar w:fldCharType="begin"/>
      </w:r>
      <w:r>
        <w:rPr>
          <w:rFonts w:ascii="Arial" w:hAnsi="Arial" w:cs="Arial"/>
        </w:rPr>
        <w:instrText xml:space="preserve"> ADDIN EN.CITE &lt;EndNote&gt;&lt;Cite&gt;&lt;Author&gt;Monu&lt;/Author&gt;&lt;Year&gt;2012&lt;/Year&gt;&lt;RecNum&gt;9463&lt;/RecNum&gt;&lt;DisplayText&gt;(Monu et al., 2012)&lt;/DisplayText&gt;&lt;record&gt;&lt;rec-number&gt;9463&lt;/rec-number&gt;&lt;foreign-keys&gt;&lt;key app="EN" db-id="fdprxfs0ltr5v4e5exbxvrvuawtsesaxar55"&gt;9463&lt;/key&gt;&lt;/foreign-keys&gt;&lt;ref-type name="Journal Article"&gt;17&lt;/ref-type&gt;&lt;contributors&gt;&lt;authors&gt;&lt;author&gt;Monu, J. U.&lt;/author&gt;&lt;author&gt;Muyinda, Z.&lt;/author&gt;&lt;author&gt;Taljanovic, M.&lt;/author&gt;&lt;/authors&gt;&lt;/contributors&gt;&lt;auth-address&gt;Department of Imaging Sciences, University of Rochester, Rochester, NY 14246, USA. johnny_monu@urmc.rochester.edu&lt;/auth-address&gt;&lt;titles&gt;&lt;title&gt;ISS outreach sub-Saharan Africa insight: Uganda 2011&lt;/title&gt;&lt;secondary-title&gt;Skeletal Radiol&lt;/secondary-title&gt;&lt;alt-title&gt;Skeletal radiology&lt;/alt-title&gt;&lt;/titles&gt;&lt;periodical&gt;&lt;full-title&gt;Skeletal Radiol&lt;/full-title&gt;&lt;/periodical&gt;&lt;pages&gt;1347-8&lt;/pages&gt;&lt;volume&gt;41&lt;/volume&gt;&lt;number&gt;11&lt;/number&gt;&lt;edition&gt;2012/08/18&lt;/edition&gt;&lt;keywords&gt;&lt;keyword&gt;*Diagnostic Imaging&lt;/keyword&gt;&lt;keyword&gt;Education, Medical&lt;/keyword&gt;&lt;keyword&gt;Health Services Accessibility&lt;/keyword&gt;&lt;keyword&gt;Humans&lt;/keyword&gt;&lt;keyword&gt;Radiology/*education&lt;/keyword&gt;&lt;keyword&gt;Schools, Medical&lt;/keyword&gt;&lt;keyword&gt;Societies, Medical&lt;/keyword&gt;&lt;keyword&gt;Uganda&lt;/keyword&gt;&lt;/keywords&gt;&lt;dates&gt;&lt;year&gt;2012&lt;/year&gt;&lt;pub-dates&gt;&lt;date&gt;Nov&lt;/date&gt;&lt;/pub-dates&gt;&lt;/dates&gt;&lt;isbn&gt;1432-2161 (Electronic)&amp;#xD;0364-2348 (Linking)&lt;/isbn&gt;&lt;accession-num&gt;22899548&lt;/accession-num&gt;&lt;urls&gt;&lt;related-urls&gt;&lt;url&gt;http://www.ncbi.nlm.nih.gov/pubmed/22899548&lt;/url&gt;&lt;/related-urls&gt;&lt;/urls&gt;&lt;electronic-resource-num&gt;10.1007/s00256-012-1494-2&lt;/electronic-resource-num&gt;&lt;language&gt;eng&lt;/language&gt;&lt;/record&gt;&lt;/Cite&gt;&lt;/EndNote&gt;</w:instrText>
      </w:r>
      <w:r>
        <w:rPr>
          <w:rFonts w:ascii="Arial" w:hAnsi="Arial" w:cs="Arial"/>
        </w:rPr>
        <w:fldChar w:fldCharType="separate"/>
      </w:r>
      <w:r>
        <w:rPr>
          <w:rFonts w:ascii="Arial" w:hAnsi="Arial" w:cs="Arial"/>
          <w:noProof/>
        </w:rPr>
        <w:t>(Monu et al., 2012)</w:t>
      </w:r>
      <w:r>
        <w:rPr>
          <w:rFonts w:ascii="Arial" w:hAnsi="Arial" w:cs="Arial"/>
        </w:rPr>
        <w:fldChar w:fldCharType="end"/>
      </w:r>
      <w:r w:rsidRPr="00B45CE9">
        <w:rPr>
          <w:rFonts w:ascii="Arial" w:hAnsi="Arial" w:cs="Arial"/>
        </w:rPr>
        <w:t xml:space="preserve">  </w:t>
      </w:r>
      <w:proofErr w:type="spellStart"/>
      <w:r w:rsidRPr="00B45CE9">
        <w:rPr>
          <w:rFonts w:ascii="Arial" w:hAnsi="Arial" w:cs="Arial"/>
        </w:rPr>
        <w:t>Galukande</w:t>
      </w:r>
      <w:proofErr w:type="spellEnd"/>
      <w:r w:rsidRPr="00B45CE9">
        <w:rPr>
          <w:rFonts w:ascii="Arial" w:hAnsi="Arial" w:cs="Arial"/>
        </w:rPr>
        <w:t xml:space="preserve"> and </w:t>
      </w:r>
      <w:proofErr w:type="spellStart"/>
      <w:r w:rsidRPr="00B45CE9">
        <w:rPr>
          <w:rFonts w:ascii="Arial" w:hAnsi="Arial" w:cs="Arial"/>
        </w:rPr>
        <w:t>Kiguli-Malwadde</w:t>
      </w:r>
      <w:proofErr w:type="spellEnd"/>
      <w:r w:rsidRPr="00B45CE9">
        <w:rPr>
          <w:rFonts w:ascii="Arial" w:hAnsi="Arial" w:cs="Arial"/>
        </w:rPr>
        <w:t xml:space="preserve"> comment</w:t>
      </w:r>
      <w:r>
        <w:rPr>
          <w:rFonts w:ascii="Arial" w:hAnsi="Arial" w:cs="Arial"/>
        </w:rPr>
        <w:t>ed</w:t>
      </w:r>
      <w:r w:rsidRPr="00B45CE9">
        <w:rPr>
          <w:rFonts w:ascii="Arial" w:hAnsi="Arial" w:cs="Arial"/>
        </w:rPr>
        <w:t xml:space="preserve"> on the greater availability and lower cost of ultrasound as a potential breast cancer screening </w:t>
      </w:r>
      <w:r>
        <w:rPr>
          <w:rFonts w:ascii="Arial" w:hAnsi="Arial" w:cs="Arial"/>
        </w:rPr>
        <w:t>tool in Uganda</w:t>
      </w:r>
      <w:r w:rsidRPr="00B45CE9">
        <w:rPr>
          <w:rFonts w:ascii="Arial" w:hAnsi="Arial" w:cs="Arial"/>
        </w:rPr>
        <w:t xml:space="preserve">. Although there is some government subsidized </w:t>
      </w:r>
      <w:r w:rsidRPr="00B45CE9">
        <w:rPr>
          <w:rFonts w:ascii="Arial" w:hAnsi="Arial" w:cs="Arial"/>
        </w:rPr>
        <w:lastRenderedPageBreak/>
        <w:t>healthcare</w:t>
      </w:r>
      <w:r>
        <w:rPr>
          <w:rFonts w:ascii="Arial" w:hAnsi="Arial" w:cs="Arial"/>
        </w:rPr>
        <w:t>,</w:t>
      </w:r>
      <w:r w:rsidRPr="00B45CE9">
        <w:rPr>
          <w:rFonts w:ascii="Arial" w:hAnsi="Arial" w:cs="Arial"/>
        </w:rPr>
        <w:t xml:space="preserve"> the majority of the population ha</w:t>
      </w:r>
      <w:r>
        <w:rPr>
          <w:rFonts w:ascii="Arial" w:hAnsi="Arial" w:cs="Arial"/>
        </w:rPr>
        <w:t>s to self-fund care</w:t>
      </w:r>
      <w:r w:rsidRPr="00B45CE9">
        <w:rPr>
          <w:rFonts w:ascii="Arial" w:hAnsi="Arial" w:cs="Arial"/>
        </w:rPr>
        <w:t>. Consequently, in the Breast Cancer Guidelines for Uganda (written by a team of oncologists, surgeons and radiologists from Kampala) BSE is recommended for its practicability a</w:t>
      </w:r>
      <w:r>
        <w:rPr>
          <w:rFonts w:ascii="Arial" w:hAnsi="Arial" w:cs="Arial"/>
        </w:rPr>
        <w:t>nd affordability</w:t>
      </w:r>
      <w:r w:rsidRPr="00B45CE9">
        <w:rPr>
          <w:rFonts w:ascii="Arial" w:hAnsi="Arial" w:cs="Arial"/>
        </w:rPr>
        <w:t>.</w:t>
      </w:r>
      <w:r>
        <w:rPr>
          <w:rFonts w:ascii="Arial" w:hAnsi="Arial" w:cs="Arial"/>
        </w:rPr>
        <w:fldChar w:fldCharType="begin"/>
      </w:r>
      <w:r>
        <w:rPr>
          <w:rFonts w:ascii="Arial" w:hAnsi="Arial" w:cs="Arial"/>
        </w:rPr>
        <w:instrText xml:space="preserve"> ADDIN EN.CITE &lt;EndNote&gt;&lt;Cite&gt;&lt;Author&gt;Gakwaya&lt;/Author&gt;&lt;Year&gt;2008&lt;/Year&gt;&lt;RecNum&gt;9464&lt;/RecNum&gt;&lt;DisplayText&gt;(Gakwaya et al., 2008a)&lt;/DisplayText&gt;&lt;record&gt;&lt;rec-number&gt;9464&lt;/rec-number&gt;&lt;foreign-keys&gt;&lt;key app="EN" db-id="fdprxfs0ltr5v4e5exbxvrvuawtsesaxar55"&gt;9464&lt;/key&gt;&lt;/foreign-keys&gt;&lt;ref-type name="Journal Article"&gt;17&lt;/ref-type&gt;&lt;contributors&gt;&lt;authors&gt;&lt;author&gt;Gakwaya, A.&lt;/author&gt;&lt;author&gt;Galukande, M.&lt;/author&gt;&lt;author&gt;Luwaga, A.&lt;/author&gt;&lt;author&gt;Jombwe, J.&lt;/author&gt;&lt;author&gt;Fualal, J.&lt;/author&gt;&lt;author&gt;Kiguli-Malwadde, E.&lt;/author&gt;&lt;author&gt;Baguma, P.&lt;/author&gt;&lt;author&gt;Kanyike, A.&lt;/author&gt;&lt;author&gt;Kigula-Mugamba, J. B.&lt;/author&gt;&lt;author&gt;Uganda Cancer Working, Group&lt;/author&gt;&lt;/authors&gt;&lt;/contributors&gt;&lt;auth-address&gt;Department of Surgery, Mulago Hospital, Kampala, Uganda.&lt;/auth-address&gt;&lt;titles&gt;&lt;title&gt;Breast cancer guidelines for Uganda (2nd Edition 2008)&lt;/title&gt;&lt;secondary-title&gt;Afr Health Sci&lt;/secondary-title&gt;&lt;alt-title&gt;African health sciences&lt;/alt-title&gt;&lt;/titles&gt;&lt;periodical&gt;&lt;full-title&gt;Afr Health Sci&lt;/full-title&gt;&lt;abbr-1&gt;African health sciences&lt;/abbr-1&gt;&lt;/periodical&gt;&lt;alt-periodical&gt;&lt;full-title&gt;Afr Health Sci&lt;/full-title&gt;&lt;abbr-1&gt;African health sciences&lt;/abbr-1&gt;&lt;/alt-periodical&gt;&lt;pages&gt;126-32&lt;/pages&gt;&lt;volume&gt;8&lt;/volume&gt;&lt;number&gt;2&lt;/number&gt;&lt;edition&gt;2009/04/10&lt;/edition&gt;&lt;keywords&gt;&lt;keyword&gt;Breast Neoplasms/*diagnosis/*therapy&lt;/keyword&gt;&lt;keyword&gt;Carcinoma, Intraductal, Noninfiltrating/therapy&lt;/keyword&gt;&lt;keyword&gt;Female&lt;/keyword&gt;&lt;keyword&gt;Humans&lt;/keyword&gt;&lt;keyword&gt;Neoplasm Invasiveness&lt;/keyword&gt;&lt;keyword&gt;Neoplasm Staging&lt;/keyword&gt;&lt;keyword&gt;Prognosis&lt;/keyword&gt;&lt;keyword&gt;Uganda&lt;/keyword&gt;&lt;/keywords&gt;&lt;dates&gt;&lt;year&gt;2008&lt;/year&gt;&lt;pub-dates&gt;&lt;date&gt;Jun&lt;/date&gt;&lt;/pub-dates&gt;&lt;/dates&gt;&lt;isbn&gt;1729-0503 (Electronic)&amp;#xD;1680-6905 (Linking)&lt;/isbn&gt;&lt;accession-num&gt;19357763&lt;/accession-num&gt;&lt;work-type&gt;Practice Guideline&lt;/work-type&gt;&lt;urls&gt;&lt;related-urls&gt;&lt;url&gt;http://www.ncbi.nlm.nih.gov/pubmed/19357763&lt;/url&gt;&lt;/related-urls&gt;&lt;/urls&gt;&lt;custom2&gt;2584321&lt;/custom2&gt;&lt;language&gt;eng&lt;/language&gt;&lt;/record&gt;&lt;/Cite&gt;&lt;/EndNote&gt;</w:instrText>
      </w:r>
      <w:r>
        <w:rPr>
          <w:rFonts w:ascii="Arial" w:hAnsi="Arial" w:cs="Arial"/>
        </w:rPr>
        <w:fldChar w:fldCharType="separate"/>
      </w:r>
      <w:proofErr w:type="gramStart"/>
      <w:r>
        <w:rPr>
          <w:rFonts w:ascii="Arial" w:hAnsi="Arial" w:cs="Arial"/>
          <w:noProof/>
        </w:rPr>
        <w:t>(Gakwaya et al., 2008a)</w:t>
      </w:r>
      <w:r>
        <w:rPr>
          <w:rFonts w:ascii="Arial" w:hAnsi="Arial" w:cs="Arial"/>
        </w:rPr>
        <w:fldChar w:fldCharType="end"/>
      </w:r>
      <w:r w:rsidRPr="00415EF8">
        <w:rPr>
          <w:i/>
        </w:rPr>
        <w:t>.</w:t>
      </w:r>
      <w:proofErr w:type="gramEnd"/>
    </w:p>
    <w:p w14:paraId="6D909505" w14:textId="4084B3E2" w:rsidR="00E26CC7" w:rsidRDefault="00E26CC7" w:rsidP="00FB3F50">
      <w:pPr>
        <w:autoSpaceDE w:val="0"/>
        <w:autoSpaceDN w:val="0"/>
        <w:adjustRightInd w:val="0"/>
        <w:spacing w:before="0" w:beforeAutospacing="0" w:after="0" w:afterAutospacing="0"/>
        <w:ind w:firstLine="720"/>
        <w:rPr>
          <w:rFonts w:ascii="Arial" w:hAnsi="Arial" w:cs="Arial"/>
        </w:rPr>
      </w:pPr>
      <w:r w:rsidRPr="0079668E">
        <w:rPr>
          <w:rFonts w:ascii="Arial" w:hAnsi="Arial" w:cs="Arial"/>
        </w:rPr>
        <w:t xml:space="preserve">No data </w:t>
      </w:r>
      <w:r>
        <w:rPr>
          <w:rFonts w:ascii="Arial" w:hAnsi="Arial" w:cs="Arial"/>
        </w:rPr>
        <w:t xml:space="preserve">were found </w:t>
      </w:r>
      <w:r w:rsidRPr="0079668E">
        <w:rPr>
          <w:rFonts w:ascii="Arial" w:hAnsi="Arial" w:cs="Arial"/>
        </w:rPr>
        <w:t xml:space="preserve">on breast screening policies or practices for </w:t>
      </w:r>
      <w:r>
        <w:rPr>
          <w:rFonts w:ascii="Arial" w:hAnsi="Arial" w:cs="Arial"/>
        </w:rPr>
        <w:t>countries in Southern Africa</w:t>
      </w:r>
      <w:r w:rsidR="00B96D9A">
        <w:rPr>
          <w:rFonts w:ascii="Arial" w:hAnsi="Arial" w:cs="Arial"/>
        </w:rPr>
        <w:t xml:space="preserve">, </w:t>
      </w:r>
      <w:r>
        <w:rPr>
          <w:rFonts w:ascii="Arial" w:hAnsi="Arial" w:cs="Arial"/>
        </w:rPr>
        <w:t xml:space="preserve">with the exception </w:t>
      </w:r>
      <w:r w:rsidRPr="00F04F10">
        <w:rPr>
          <w:rFonts w:ascii="Arial" w:hAnsi="Arial" w:cs="Arial"/>
        </w:rPr>
        <w:t>of</w:t>
      </w:r>
      <w:r w:rsidRPr="00F738B9">
        <w:rPr>
          <w:rFonts w:ascii="Arial" w:hAnsi="Arial" w:cs="Arial"/>
        </w:rPr>
        <w:t xml:space="preserve"> </w:t>
      </w:r>
      <w:r>
        <w:rPr>
          <w:rFonts w:ascii="Arial" w:hAnsi="Arial" w:cs="Arial"/>
        </w:rPr>
        <w:t>t</w:t>
      </w:r>
      <w:r w:rsidRPr="00F738B9">
        <w:rPr>
          <w:rFonts w:ascii="Arial" w:hAnsi="Arial" w:cs="Arial"/>
        </w:rPr>
        <w:t>he Republic of South Africa</w:t>
      </w:r>
      <w:r w:rsidRPr="00F04F10">
        <w:rPr>
          <w:rFonts w:ascii="Arial" w:hAnsi="Arial" w:cs="Arial"/>
        </w:rPr>
        <w:t>.</w:t>
      </w:r>
      <w:r>
        <w:rPr>
          <w:rFonts w:ascii="Arial" w:hAnsi="Arial" w:cs="Arial"/>
        </w:rPr>
        <w:t xml:space="preserve">  The</w:t>
      </w:r>
      <w:r w:rsidRPr="009B6927">
        <w:rPr>
          <w:rFonts w:ascii="Arial" w:hAnsi="Arial" w:cs="Arial"/>
        </w:rPr>
        <w:t xml:space="preserve"> public-sector health service emphasizes community level healthcare complimented by a hierarchical referral system through district hospitals: breast cancer symptoms are usually detected by cancer patients rather than via screening, who then attend primary health care clinics. They are then referred to secondary and tertiary level clinics and hospitals for diagnosis and treatment. </w:t>
      </w:r>
      <w:r>
        <w:rPr>
          <w:rFonts w:ascii="Arial" w:hAnsi="Arial" w:cs="Arial"/>
        </w:rPr>
        <w:t xml:space="preserve">The </w:t>
      </w:r>
      <w:r w:rsidRPr="009B6927">
        <w:rPr>
          <w:rFonts w:ascii="Arial" w:hAnsi="Arial" w:cs="Arial"/>
        </w:rPr>
        <w:t xml:space="preserve">NGO Cancer Association of South Africa (CANSA) </w:t>
      </w:r>
      <w:r w:rsidRPr="00303255">
        <w:rPr>
          <w:rFonts w:ascii="Arial" w:hAnsi="Arial" w:cs="Arial"/>
        </w:rPr>
        <w:t>recommends monthly BSE for all women and regular CBE. Yearly mammograms are recommended for women over the age of 40, however these are not free.</w:t>
      </w:r>
      <w:r w:rsidRPr="00303255">
        <w:rPr>
          <w:rFonts w:ascii="Arial" w:hAnsi="Arial" w:cs="Arial"/>
        </w:rPr>
        <w:fldChar w:fldCharType="begin"/>
      </w:r>
      <w:r>
        <w:rPr>
          <w:rFonts w:ascii="Arial" w:hAnsi="Arial" w:cs="Arial"/>
        </w:rPr>
        <w:instrText xml:space="preserve"> ADDIN EN.CITE &lt;EndNote&gt;&lt;Cite&gt;&lt;Author&gt;Cancer Association of South Africa&lt;/Author&gt;&lt;Year&gt;2014&lt;/Year&gt;&lt;RecNum&gt;334&lt;/RecNum&gt;&lt;DisplayText&gt;(Cancer Association of South Africa, 2014)&lt;/DisplayText&gt;&lt;record&gt;&lt;rec-number&gt;334&lt;/rec-number&gt;&lt;foreign-keys&gt;&lt;key app="EN" db-id="eaaxvsw0pdzd0me2d5cvpzrmtxff5vpaw9xf" timestamp="1414190262"&gt;334&lt;/key&gt;&lt;/foreign-keys&gt;&lt;ref-type name="Web Page"&gt;12&lt;/ref-type&gt;&lt;contributors&gt;&lt;authors&gt;&lt;author&gt;Cancer Association of South Africa, &lt;/author&gt;&lt;/authors&gt;&lt;/contributors&gt;&lt;titles&gt;&lt;title&gt;http://www.cansa.org.za/screening-and-cancer-control/&lt;/title&gt;&lt;/titles&gt;&lt;dates&gt;&lt;year&gt;2014&lt;/year&gt;&lt;/dates&gt;&lt;urls&gt;&lt;/urls&gt;&lt;/record&gt;&lt;/Cite&gt;&lt;/EndNote&gt;</w:instrText>
      </w:r>
      <w:r w:rsidRPr="00303255">
        <w:rPr>
          <w:rFonts w:ascii="Arial" w:hAnsi="Arial" w:cs="Arial"/>
        </w:rPr>
        <w:fldChar w:fldCharType="separate"/>
      </w:r>
      <w:proofErr w:type="gramStart"/>
      <w:r w:rsidRPr="00303255">
        <w:rPr>
          <w:rFonts w:ascii="Arial" w:hAnsi="Arial" w:cs="Arial"/>
          <w:noProof/>
        </w:rPr>
        <w:t>(Cancer Association of South Africa, 2014)</w:t>
      </w:r>
      <w:r w:rsidRPr="00303255">
        <w:rPr>
          <w:rFonts w:ascii="Arial" w:hAnsi="Arial" w:cs="Arial"/>
        </w:rPr>
        <w:fldChar w:fldCharType="end"/>
      </w:r>
      <w:r w:rsidRPr="00303255">
        <w:rPr>
          <w:rFonts w:ascii="Arial" w:hAnsi="Arial" w:cs="Arial"/>
        </w:rPr>
        <w:t>.</w:t>
      </w:r>
      <w:proofErr w:type="gramEnd"/>
      <w:r w:rsidRPr="00F04F10">
        <w:rPr>
          <w:rFonts w:ascii="Arial" w:hAnsi="Arial" w:cs="Arial"/>
        </w:rPr>
        <w:t xml:space="preserve"> </w:t>
      </w:r>
      <w:r w:rsidRPr="009B6927">
        <w:rPr>
          <w:rFonts w:ascii="Arial" w:hAnsi="Arial" w:cs="Arial"/>
        </w:rPr>
        <w:t>CANSA</w:t>
      </w:r>
      <w:r>
        <w:rPr>
          <w:rFonts w:ascii="Arial" w:hAnsi="Arial" w:cs="Arial"/>
        </w:rPr>
        <w:t xml:space="preserve"> provides education about the importance of early detection and </w:t>
      </w:r>
      <w:r w:rsidRPr="009B6927">
        <w:rPr>
          <w:rFonts w:ascii="Arial" w:hAnsi="Arial" w:cs="Arial"/>
        </w:rPr>
        <w:t>performs opportunistic screening via CBE through</w:t>
      </w:r>
      <w:r>
        <w:rPr>
          <w:rFonts w:ascii="Arial" w:hAnsi="Arial" w:cs="Arial"/>
        </w:rPr>
        <w:t xml:space="preserve"> mobile health clinics and CANSA care clinics throughout Sou</w:t>
      </w:r>
      <w:r w:rsidRPr="00303255">
        <w:rPr>
          <w:rFonts w:ascii="Arial" w:hAnsi="Arial" w:cs="Arial"/>
        </w:rPr>
        <w:t>th Africa</w:t>
      </w:r>
      <w:r>
        <w:rPr>
          <w:rFonts w:ascii="Arial" w:hAnsi="Arial" w:cs="Arial"/>
        </w:rPr>
        <w:t>.</w:t>
      </w:r>
      <w:r w:rsidRPr="00303255">
        <w:rPr>
          <w:rFonts w:ascii="Arial" w:hAnsi="Arial" w:cs="Arial"/>
        </w:rPr>
        <w:fldChar w:fldCharType="begin"/>
      </w:r>
      <w:r>
        <w:rPr>
          <w:rFonts w:ascii="Arial" w:hAnsi="Arial" w:cs="Arial"/>
        </w:rPr>
        <w:instrText xml:space="preserve"> ADDIN EN.CITE &lt;EndNote&gt;&lt;Cite&gt;&lt;Author&gt;Cancer Association of South Africa&lt;/Author&gt;&lt;Year&gt;2014&lt;/Year&gt;&lt;RecNum&gt;334&lt;/RecNum&gt;&lt;DisplayText&gt;(Cancer Association of South Africa, 2014)&lt;/DisplayText&gt;&lt;record&gt;&lt;rec-number&gt;334&lt;/rec-number&gt;&lt;foreign-keys&gt;&lt;key app="EN" db-id="eaaxvsw0pdzd0me2d5cvpzrmtxff5vpaw9xf" timestamp="1414190262"&gt;334&lt;/key&gt;&lt;/foreign-keys&gt;&lt;ref-type name="Web Page"&gt;12&lt;/ref-type&gt;&lt;contributors&gt;&lt;authors&gt;&lt;author&gt;Cancer Association of South Africa, &lt;/author&gt;&lt;/authors&gt;&lt;/contributors&gt;&lt;titles&gt;&lt;title&gt;http://www.cansa.org.za/screening-and-cancer-control/&lt;/title&gt;&lt;/titles&gt;&lt;dates&gt;&lt;year&gt;2014&lt;/year&gt;&lt;/dates&gt;&lt;urls&gt;&lt;/urls&gt;&lt;/record&gt;&lt;/Cite&gt;&lt;/EndNote&gt;</w:instrText>
      </w:r>
      <w:r w:rsidRPr="00303255">
        <w:rPr>
          <w:rFonts w:ascii="Arial" w:hAnsi="Arial" w:cs="Arial"/>
        </w:rPr>
        <w:fldChar w:fldCharType="separate"/>
      </w:r>
      <w:r w:rsidRPr="00303255">
        <w:rPr>
          <w:rFonts w:ascii="Arial" w:hAnsi="Arial" w:cs="Arial"/>
          <w:noProof/>
        </w:rPr>
        <w:t>(Cancer Association of South Africa, 2014)</w:t>
      </w:r>
      <w:r w:rsidRPr="00303255">
        <w:rPr>
          <w:rFonts w:ascii="Arial" w:hAnsi="Arial" w:cs="Arial"/>
        </w:rPr>
        <w:fldChar w:fldCharType="end"/>
      </w:r>
      <w:r w:rsidRPr="00303255">
        <w:rPr>
          <w:rFonts w:ascii="Arial" w:hAnsi="Arial" w:cs="Arial"/>
        </w:rPr>
        <w:t xml:space="preserve"> </w:t>
      </w:r>
      <w:r>
        <w:rPr>
          <w:rFonts w:ascii="Arial" w:hAnsi="Arial" w:cs="Arial"/>
        </w:rPr>
        <w:t xml:space="preserve"> </w:t>
      </w:r>
      <w:r w:rsidRPr="00303255">
        <w:rPr>
          <w:rFonts w:ascii="Arial" w:hAnsi="Arial" w:cs="Arial"/>
        </w:rPr>
        <w:t>Mammograms are offered though public hospital breast clinics</w:t>
      </w:r>
      <w:r>
        <w:rPr>
          <w:rFonts w:ascii="Arial" w:hAnsi="Arial" w:cs="Arial"/>
        </w:rPr>
        <w:t xml:space="preserve">. </w:t>
      </w:r>
    </w:p>
    <w:p w14:paraId="5EB1D973" w14:textId="658FDA32" w:rsidR="00E26CC7" w:rsidRDefault="00E26CC7" w:rsidP="00FB3F50">
      <w:pPr>
        <w:spacing w:after="0"/>
        <w:ind w:firstLine="720"/>
        <w:rPr>
          <w:rFonts w:ascii="Arial" w:hAnsi="Arial" w:cs="Arial"/>
        </w:rPr>
      </w:pPr>
      <w:r w:rsidRPr="0079668E">
        <w:rPr>
          <w:rFonts w:ascii="Arial" w:hAnsi="Arial" w:cs="Arial"/>
        </w:rPr>
        <w:t>In 2010</w:t>
      </w:r>
      <w:r>
        <w:rPr>
          <w:rFonts w:ascii="Arial" w:hAnsi="Arial" w:cs="Arial"/>
        </w:rPr>
        <w:t>,</w:t>
      </w:r>
      <w:r w:rsidRPr="0079668E">
        <w:rPr>
          <w:rFonts w:ascii="Arial" w:hAnsi="Arial" w:cs="Arial"/>
        </w:rPr>
        <w:t xml:space="preserve"> </w:t>
      </w:r>
      <w:r>
        <w:rPr>
          <w:rFonts w:ascii="Arial" w:hAnsi="Arial" w:cs="Arial"/>
        </w:rPr>
        <w:t xml:space="preserve">the </w:t>
      </w:r>
      <w:r w:rsidRPr="000B25D9">
        <w:rPr>
          <w:rFonts w:ascii="Arial" w:hAnsi="Arial" w:cs="Arial"/>
        </w:rPr>
        <w:t>Swaziland</w:t>
      </w:r>
      <w:r w:rsidRPr="0079668E">
        <w:rPr>
          <w:rFonts w:ascii="Arial" w:hAnsi="Arial" w:cs="Arial"/>
        </w:rPr>
        <w:t xml:space="preserve"> Breast Cancer Network (SBCN) operate</w:t>
      </w:r>
      <w:r w:rsidR="0056481F">
        <w:rPr>
          <w:rFonts w:ascii="Arial" w:hAnsi="Arial" w:cs="Arial"/>
        </w:rPr>
        <w:t>d</w:t>
      </w:r>
      <w:r w:rsidRPr="0079668E">
        <w:rPr>
          <w:rFonts w:ascii="Arial" w:hAnsi="Arial" w:cs="Arial"/>
        </w:rPr>
        <w:t xml:space="preserve"> three breast cancer clinics, which offer free consultations, examinations, diagnosis and referrals. SBCN recommends monthly BSE, and annual CBE by a trained provider, and has developed a referral tool for further diagnostic work for patients who report suspicious findings. It is unclear whether the SCBN is affiliated with the Swazi Ministry of Health: no formal guidelines on breast screening were found on the Ministry of Health’s website  While the SBCN recommends that all women over 40 should undergo mammography, it recognizes that mammography is used only very occasionally by those who can afford this service.</w:t>
      </w:r>
      <w:r w:rsidRPr="0079668E">
        <w:rPr>
          <w:rFonts w:ascii="Arial" w:hAnsi="Arial" w:cs="Arial"/>
        </w:rPr>
        <w:fldChar w:fldCharType="begin"/>
      </w:r>
      <w:r>
        <w:rPr>
          <w:rFonts w:ascii="Arial" w:hAnsi="Arial" w:cs="Arial"/>
        </w:rPr>
        <w:instrText xml:space="preserve"> ADDIN EN.CITE &lt;EndNote&gt;&lt;Cite&gt;&lt;Author&gt;Swaziland Breast Cancer Network&lt;/Author&gt;&lt;Year&gt;2008&lt;/Year&gt;&lt;RecNum&gt;295&lt;/RecNum&gt;&lt;DisplayText&gt;(Swaziland Breast Cancer Network, 2008)&lt;/DisplayText&gt;&lt;record&gt;&lt;rec-number&gt;295&lt;/rec-number&gt;&lt;foreign-keys&gt;&lt;key app="EN" db-id="eaaxvsw0pdzd0me2d5cvpzrmtxff5vpaw9xf" timestamp="1414081449"&gt;295&lt;/key&gt;&lt;/foreign-keys&gt;&lt;ref-type name="Web Page"&gt;12&lt;/ref-type&gt;&lt;contributors&gt;&lt;authors&gt;&lt;author&gt;Swaziland Breast Cancer Network, &lt;/author&gt;&lt;/authors&gt;&lt;/contributors&gt;&lt;titles&gt;&lt;title&gt;Available at: http://www.breastcancernet.org.sz/index.html&lt;/title&gt;&lt;/titles&gt;&lt;number&gt;10/21/2014&lt;/number&gt;&lt;dates&gt;&lt;year&gt;2008&lt;/year&gt;&lt;/dates&gt;&lt;urls&gt;&lt;/urls&gt;&lt;/record&gt;&lt;/Cite&gt;&lt;/EndNote&gt;</w:instrText>
      </w:r>
      <w:r w:rsidRPr="0079668E">
        <w:rPr>
          <w:rFonts w:ascii="Arial" w:hAnsi="Arial" w:cs="Arial"/>
        </w:rPr>
        <w:fldChar w:fldCharType="separate"/>
      </w:r>
      <w:r>
        <w:rPr>
          <w:rFonts w:ascii="Arial" w:hAnsi="Arial" w:cs="Arial"/>
          <w:noProof/>
        </w:rPr>
        <w:t>(Swaziland Breast Cancer Network, 2008)</w:t>
      </w:r>
      <w:r w:rsidRPr="0079668E">
        <w:rPr>
          <w:rFonts w:ascii="Arial" w:hAnsi="Arial" w:cs="Arial"/>
        </w:rPr>
        <w:fldChar w:fldCharType="end"/>
      </w:r>
    </w:p>
    <w:p w14:paraId="22CFFB72" w14:textId="7EC67BE5" w:rsidR="00FB3F50" w:rsidRPr="005A427B" w:rsidRDefault="001A75C9" w:rsidP="00FB3F50">
      <w:pPr>
        <w:autoSpaceDE w:val="0"/>
        <w:autoSpaceDN w:val="0"/>
        <w:adjustRightInd w:val="0"/>
        <w:ind w:firstLine="720"/>
        <w:rPr>
          <w:rFonts w:ascii="Arial" w:hAnsi="Arial" w:cs="Arial"/>
        </w:rPr>
      </w:pPr>
      <w:r>
        <w:rPr>
          <w:rFonts w:ascii="Arial" w:hAnsi="Arial" w:cs="Arial"/>
        </w:rPr>
        <w:t xml:space="preserve">Finally unlike many countries in the region, Mauritius is a HIC with a 5-year survival rate from breast cancer that </w:t>
      </w:r>
      <w:r w:rsidR="009E5246">
        <w:rPr>
          <w:rFonts w:ascii="Arial" w:hAnsi="Arial" w:cs="Arial"/>
        </w:rPr>
        <w:t>similar to other</w:t>
      </w:r>
      <w:r>
        <w:rPr>
          <w:rFonts w:ascii="Arial" w:hAnsi="Arial" w:cs="Arial"/>
        </w:rPr>
        <w:t xml:space="preserve"> HIC</w:t>
      </w:r>
      <w:r w:rsidR="009E5246">
        <w:rPr>
          <w:rFonts w:ascii="Arial" w:hAnsi="Arial" w:cs="Arial"/>
        </w:rPr>
        <w:t>s</w:t>
      </w:r>
      <w:r>
        <w:rPr>
          <w:rFonts w:ascii="Arial" w:hAnsi="Arial" w:cs="Arial"/>
        </w:rPr>
        <w:t>.</w:t>
      </w:r>
      <w:r>
        <w:rPr>
          <w:rFonts w:ascii="Arial" w:hAnsi="Arial" w:cs="Arial"/>
        </w:rPr>
        <w:fldChar w:fldCharType="begin">
          <w:fldData xml:space="preserve">PEVuZE5vdGU+PENpdGU+PEF1dGhvcj5BbGxlbWFuaTwvQXV0aG9yPjxZZWFyPjIwMTU8L1llYXI+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Q2hpbGQsIFByZXNjaG9vbDwva2V5d29yZD48a2V5d29yZD5GZW1hbGU8L2tleXdvcmQ+PGtleXdv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</w:fldData>
        </w:fldChar>
      </w:r>
      <w:r>
        <w:rPr>
          <w:rFonts w:ascii="Arial" w:hAnsi="Arial" w:cs="Arial"/>
        </w:rPr>
        <w:instrText xml:space="preserve"> ADDIN EN.CITE </w:instrText>
      </w:r>
      <w:r>
        <w:rPr>
          <w:rFonts w:ascii="Arial" w:hAnsi="Arial" w:cs="Arial"/>
        </w:rPr>
        <w:fldChar w:fldCharType="begin">
          <w:fldData xml:space="preserve">PEVuZE5vdGU+PENpdGU+PEF1dGhvcj5BbGxlbWFuaTwvQXV0aG9yPjxZZWFyPjIwMTU8L1llYXI+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Q2hpbGQsIFByZXNjaG9vbDwva2V5d29yZD48a2V5d29yZD5GZW1hbGU8L2tleXdvcmQ+PGtleXdv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(Allemani et al., 2015)</w:t>
      </w:r>
      <w:r>
        <w:rPr>
          <w:rFonts w:ascii="Arial" w:hAnsi="Arial" w:cs="Arial"/>
        </w:rPr>
        <w:fldChar w:fldCharType="end"/>
      </w:r>
      <w:r>
        <w:rPr>
          <w:rFonts w:ascii="Arial" w:hAnsi="Arial" w:cs="Arial"/>
        </w:rPr>
        <w:t xml:space="preserve"> </w:t>
      </w:r>
      <w:r w:rsidR="00FB3F50">
        <w:rPr>
          <w:rFonts w:ascii="Arial" w:hAnsi="Arial" w:cs="Arial"/>
        </w:rPr>
        <w:t xml:space="preserve">The republic </w:t>
      </w:r>
      <w:r w:rsidR="00FB3F50" w:rsidRPr="005A427B">
        <w:rPr>
          <w:rFonts w:ascii="Arial" w:hAnsi="Arial" w:cs="Arial"/>
        </w:rPr>
        <w:t>developed a National Cancer Control Program for 2010-2014, and recommended that breast health awareness campaigns encouraging BSE and yearly CBE to women &gt;40 years. Population based screening mammography was not thought to be advisable, given the relatively high proportion of cancers in women younger than 45 years.</w:t>
      </w:r>
      <w:r w:rsidR="00FB3F50" w:rsidRPr="005A427B">
        <w:rPr>
          <w:rFonts w:ascii="Arial" w:hAnsi="Arial" w:cs="Arial"/>
        </w:rPr>
        <w:fldChar w:fldCharType="begin"/>
      </w:r>
      <w:r w:rsidR="00FB3F50">
        <w:rPr>
          <w:rFonts w:ascii="Arial" w:hAnsi="Arial" w:cs="Arial"/>
        </w:rPr>
        <w:instrText xml:space="preserve"> ADDIN EN.CITE &lt;EndNote&gt;&lt;Cite&gt;&lt;Author&gt;Republic of Mauritius&lt;/Author&gt;&lt;Year&gt;2014&lt;/Year&gt;&lt;RecNum&gt;306&lt;/RecNum&gt;&lt;DisplayText&gt;(Republic of Mauritius, 2014)&lt;/DisplayText&gt;&lt;record&gt;&lt;rec-number&gt;306&lt;/rec-number&gt;&lt;foreign-keys&gt;&lt;key app="EN" db-id="eaaxvsw0pdzd0me2d5cvpzrmtxff5vpaw9xf" timestamp="1414103883"&gt;306&lt;/key&gt;&lt;/foreign-keys&gt;&lt;ref-type name="Report"&gt;27&lt;/ref-type&gt;&lt;contributors&gt;&lt;authors&gt;&lt;author&gt;Republic of Mauritius,&lt;/author&gt;&lt;/authors&gt;&lt;/contributors&gt;&lt;titles&gt;&lt;title&gt;National Cancer Control Programme. Available at: http://health.gov.mu/English/Documents/cancer-ap.pdf&lt;/title&gt;&lt;/titles&gt;&lt;dates&gt;&lt;year&gt;2014&lt;/year&gt;&lt;/dates&gt;&lt;urls&gt;&lt;/urls&gt;&lt;/record&gt;&lt;/Cite&gt;&lt;/EndNote&gt;</w:instrText>
      </w:r>
      <w:r w:rsidR="00FB3F50" w:rsidRPr="005A427B">
        <w:rPr>
          <w:rFonts w:ascii="Arial" w:hAnsi="Arial" w:cs="Arial"/>
        </w:rPr>
        <w:fldChar w:fldCharType="separate"/>
      </w:r>
      <w:r w:rsidR="00FB3F50" w:rsidRPr="005A427B">
        <w:rPr>
          <w:rFonts w:ascii="Arial" w:hAnsi="Arial" w:cs="Arial"/>
          <w:noProof/>
        </w:rPr>
        <w:t>(Republic of Mauritius, 2014)</w:t>
      </w:r>
      <w:r w:rsidR="00FB3F50" w:rsidRPr="005A427B">
        <w:rPr>
          <w:rFonts w:ascii="Arial" w:hAnsi="Arial" w:cs="Arial"/>
        </w:rPr>
        <w:fldChar w:fldCharType="end"/>
      </w:r>
      <w:r w:rsidR="00FB3F50">
        <w:rPr>
          <w:rFonts w:ascii="Arial" w:hAnsi="Arial" w:cs="Arial"/>
        </w:rPr>
        <w:t xml:space="preserve"> </w:t>
      </w:r>
      <w:r>
        <w:rPr>
          <w:rFonts w:ascii="Arial" w:hAnsi="Arial" w:cs="Arial"/>
        </w:rPr>
        <w:t>Diagnostic procedures such as MRI</w:t>
      </w:r>
      <w:r w:rsidR="00FB3F50">
        <w:rPr>
          <w:rFonts w:ascii="Arial" w:hAnsi="Arial" w:cs="Arial"/>
        </w:rPr>
        <w:t xml:space="preserve"> and CAT</w:t>
      </w:r>
      <w:r>
        <w:rPr>
          <w:rFonts w:ascii="Arial" w:hAnsi="Arial" w:cs="Arial"/>
        </w:rPr>
        <w:t xml:space="preserve"> scans are available as is radiotherapy and chemotherapy</w:t>
      </w:r>
      <w:r w:rsidR="00B96D9A">
        <w:rPr>
          <w:rFonts w:ascii="Arial" w:hAnsi="Arial" w:cs="Arial"/>
        </w:rPr>
        <w:t>.</w:t>
      </w:r>
      <w:r>
        <w:rPr>
          <w:rFonts w:ascii="Arial" w:hAnsi="Arial" w:cs="Arial"/>
        </w:rPr>
        <w:fldChar w:fldCharType="begin"/>
      </w:r>
      <w:r>
        <w:rPr>
          <w:rFonts w:ascii="Arial" w:hAnsi="Arial" w:cs="Arial"/>
        </w:rPr>
        <w:instrText xml:space="preserve"> ADDIN EN.CITE &lt;EndNote&gt;&lt;Cite&gt;&lt;Author&gt;Mauritius&lt;/Author&gt;&lt;Year&gt;2015&lt;/Year&gt;&lt;RecNum&gt;676&lt;/RecNum&gt;&lt;DisplayText&gt;(Mauritius, 2015)&lt;/DisplayText&gt;&lt;record&gt;&lt;rec-number&gt;676&lt;/rec-number&gt;&lt;foreign-keys&gt;&lt;key app="EN" db-id="eaaxvsw0pdzd0me2d5cvpzrmtxff5vpaw9xf" timestamp="1446752653"&gt;676&lt;/key&gt;&lt;/foreign-keys&gt;&lt;ref-type name="Web Page"&gt;12&lt;/ref-type&gt;&lt;contributors&gt;&lt;authors&gt;&lt;author&gt;Cancer Association of Mauritius&lt;/author&gt;&lt;/authors&gt;&lt;/contributors&gt;&lt;titles&gt;&lt;title&gt;Cancer Association Mauritius: Available at: http://cancermauritius.com/&lt;/title&gt;&lt;/titles&gt;&lt;number&gt;11/5/2015&lt;/number&gt;&lt;dates&gt;&lt;year&gt;2015&lt;/year&gt;&lt;/dates&gt;&lt;pub-location&gt;Ebene, Mauritius&lt;/pub-location&gt;&lt;urls&gt;&lt;/urls&gt;&lt;/record&gt;&lt;/Cite&gt;&lt;/EndNote&gt;</w:instrText>
      </w:r>
      <w:r>
        <w:rPr>
          <w:rFonts w:ascii="Arial" w:hAnsi="Arial" w:cs="Arial"/>
        </w:rPr>
        <w:fldChar w:fldCharType="separate"/>
      </w:r>
      <w:r>
        <w:rPr>
          <w:rFonts w:ascii="Arial" w:hAnsi="Arial" w:cs="Arial"/>
          <w:noProof/>
        </w:rPr>
        <w:t>(Mauritius, 2015)</w:t>
      </w:r>
      <w:r>
        <w:rPr>
          <w:rFonts w:ascii="Arial" w:hAnsi="Arial" w:cs="Arial"/>
        </w:rPr>
        <w:fldChar w:fldCharType="end"/>
      </w:r>
      <w:r w:rsidR="00FB3F50">
        <w:rPr>
          <w:rFonts w:ascii="Arial" w:hAnsi="Arial" w:cs="Arial"/>
        </w:rPr>
        <w:t xml:space="preserve"> </w:t>
      </w:r>
      <w:r w:rsidR="00FB3F50" w:rsidRPr="00F04F10">
        <w:rPr>
          <w:rFonts w:ascii="Arial" w:hAnsi="Arial" w:cs="Arial"/>
        </w:rPr>
        <w:t xml:space="preserve">The </w:t>
      </w:r>
      <w:r w:rsidR="00FB3F50" w:rsidRPr="00F738B9">
        <w:rPr>
          <w:rFonts w:ascii="Arial" w:hAnsi="Arial" w:cs="Arial"/>
        </w:rPr>
        <w:t xml:space="preserve">Republic of Mauritius </w:t>
      </w:r>
      <w:r w:rsidR="00FB3F50" w:rsidRPr="00F04F10">
        <w:rPr>
          <w:rFonts w:ascii="Arial" w:hAnsi="Arial" w:cs="Arial"/>
        </w:rPr>
        <w:t>is</w:t>
      </w:r>
      <w:r w:rsidR="00FB3F50">
        <w:rPr>
          <w:rFonts w:ascii="Arial" w:hAnsi="Arial" w:cs="Arial"/>
        </w:rPr>
        <w:t xml:space="preserve"> one of the few countries in the region with formal guidelines on breast cancer screening. </w:t>
      </w:r>
    </w:p>
    <w:p w14:paraId="62657F77" w14:textId="7EF89DF0" w:rsidR="0067550A" w:rsidRPr="0079668E" w:rsidRDefault="0067550A" w:rsidP="0067550A">
      <w:pPr>
        <w:ind w:firstLine="720"/>
        <w:rPr>
          <w:rFonts w:ascii="Arial" w:hAnsi="Arial" w:cs="Arial"/>
        </w:rPr>
      </w:pPr>
    </w:p>
    <w:p w14:paraId="5FFB1DFC" w14:textId="1F8C00FF" w:rsidR="00E26CC7" w:rsidRPr="0067550A" w:rsidRDefault="00383F7F" w:rsidP="00383F7F">
      <w:pPr>
        <w:pStyle w:val="Title"/>
      </w:pPr>
      <w:bookmarkStart w:id="68" w:name="_Toc434579671"/>
      <w:bookmarkStart w:id="69" w:name="_Toc434579842"/>
      <w:bookmarkStart w:id="70" w:name="_Toc436647381"/>
      <w:bookmarkStart w:id="71" w:name="_Toc436647481"/>
      <w:bookmarkStart w:id="72" w:name="_Toc436648277"/>
      <w:r>
        <w:t>Screening practices</w:t>
      </w:r>
      <w:r w:rsidR="00E26CC7" w:rsidRPr="001A75C9">
        <w:t xml:space="preserve"> </w:t>
      </w:r>
      <w:r>
        <w:t xml:space="preserve">and behaviors </w:t>
      </w:r>
      <w:r w:rsidR="00E26CC7" w:rsidRPr="001A75C9">
        <w:t>in Africa</w:t>
      </w:r>
      <w:bookmarkEnd w:id="68"/>
      <w:bookmarkEnd w:id="69"/>
      <w:bookmarkEnd w:id="70"/>
      <w:bookmarkEnd w:id="71"/>
      <w:bookmarkEnd w:id="72"/>
      <w:r w:rsidR="00E26CC7" w:rsidRPr="0067550A">
        <w:rPr>
          <w:b/>
        </w:rPr>
        <w:t xml:space="preserve"> </w:t>
      </w:r>
    </w:p>
    <w:p w14:paraId="0AF7612E" w14:textId="6268C28E" w:rsidR="00383F7F" w:rsidRDefault="00383F7F" w:rsidP="00383F7F">
      <w:pPr>
        <w:spacing w:after="0"/>
        <w:ind w:firstLine="720"/>
        <w:rPr>
          <w:rFonts w:ascii="Arial" w:hAnsi="Arial" w:cs="Arial"/>
        </w:rPr>
      </w:pPr>
      <w:r>
        <w:rPr>
          <w:rFonts w:ascii="Arial" w:hAnsi="Arial" w:cs="Arial"/>
        </w:rPr>
        <w:lastRenderedPageBreak/>
        <w:t>In Ghana, the</w:t>
      </w:r>
      <w:r w:rsidRPr="00F06426">
        <w:rPr>
          <w:rFonts w:ascii="Arial" w:hAnsi="Arial" w:cs="Arial"/>
        </w:rPr>
        <w:t xml:space="preserve"> majority of women are diagnosed between the ages of 40-49.</w:t>
      </w:r>
      <w:r w:rsidRPr="00F06426">
        <w:rPr>
          <w:rFonts w:ascii="Arial" w:hAnsi="Arial" w:cs="Arial"/>
        </w:rPr>
        <w:fldChar w:fldCharType="begin"/>
      </w:r>
      <w:r>
        <w:rPr>
          <w:rFonts w:ascii="Arial" w:hAnsi="Arial" w:cs="Arial"/>
        </w:rPr>
        <w:instrText xml:space="preserve"> ADDIN EN.CITE &lt;EndNote&gt;&lt;Cite&gt;&lt;Author&gt;Wiredu&lt;/Author&gt;&lt;Year&gt;2006&lt;/Year&gt;&lt;RecNum&gt;277&lt;/RecNum&gt;&lt;DisplayText&gt;(Wiredu and Armah, 2006)&lt;/DisplayText&gt;&lt;record&gt;&lt;rec-number&gt;277&lt;/rec-number&gt;&lt;foreign-keys&gt;&lt;key app="EN" db-id="eaaxvsw0pdzd0me2d5cvpzrmtxff5vpaw9xf" timestamp="1413934011"&gt;277&lt;/key&gt;&lt;/foreign-keys&gt;&lt;ref-type name="Journal Article"&gt;17&lt;/ref-type&gt;&lt;contributors&gt;&lt;authors&gt;&lt;author&gt;Wiredu, E. K..&lt;/author&gt;&lt;author&gt;Armah, H. B.&lt;/author&gt;&lt;/authors&gt;&lt;/contributors&gt;&lt;titles&gt;&lt;title&gt;Cancer mortality patterns in Ghana: a 10-year review of autopsies and hospital mortality.&lt;/title&gt;&lt;secondary-title&gt;BMC Public Health&lt;/secondary-title&gt;&lt;/titles&gt;&lt;periodical&gt;&lt;full-title&gt;BMC Public Health&lt;/full-title&gt;&lt;/periodical&gt;&lt;volume&gt;6&lt;/volume&gt;&lt;number&gt;1471-2458&lt;/number&gt;&lt;dates&gt;&lt;year&gt;2006&lt;/year&gt;&lt;/dates&gt;&lt;urls&gt;&lt;/urls&gt;&lt;/record&gt;&lt;/Cite&gt;&lt;/EndNote&gt;</w:instrText>
      </w:r>
      <w:r w:rsidRPr="00F06426">
        <w:rPr>
          <w:rFonts w:ascii="Arial" w:hAnsi="Arial" w:cs="Arial"/>
        </w:rPr>
        <w:fldChar w:fldCharType="separate"/>
      </w:r>
      <w:r w:rsidRPr="00F06426">
        <w:rPr>
          <w:rFonts w:ascii="Arial" w:hAnsi="Arial" w:cs="Arial"/>
          <w:noProof/>
        </w:rPr>
        <w:t>(Wiredu and Armah, 2006)</w:t>
      </w:r>
      <w:r w:rsidRPr="00F06426">
        <w:rPr>
          <w:rFonts w:ascii="Arial" w:hAnsi="Arial" w:cs="Arial"/>
        </w:rPr>
        <w:fldChar w:fldCharType="end"/>
      </w:r>
      <w:r w:rsidRPr="00F06426">
        <w:rPr>
          <w:rFonts w:ascii="Arial" w:hAnsi="Arial" w:cs="Arial"/>
        </w:rPr>
        <w:t xml:space="preserve"> In a small </w:t>
      </w:r>
      <w:r>
        <w:rPr>
          <w:rFonts w:ascii="Arial" w:hAnsi="Arial" w:cs="Arial"/>
        </w:rPr>
        <w:t xml:space="preserve">cross-sectional </w:t>
      </w:r>
      <w:r w:rsidRPr="00F06426">
        <w:rPr>
          <w:rFonts w:ascii="Arial" w:hAnsi="Arial" w:cs="Arial"/>
        </w:rPr>
        <w:t xml:space="preserve">study, the rates of breast screening practices was poor, with the self-reported </w:t>
      </w:r>
      <w:r w:rsidRPr="00F06426">
        <w:rPr>
          <w:rStyle w:val="highlight"/>
          <w:rFonts w:ascii="Arial" w:hAnsi="Arial" w:cs="Arial"/>
        </w:rPr>
        <w:t>BSE</w:t>
      </w:r>
      <w:r w:rsidRPr="00701F33">
        <w:rPr>
          <w:rFonts w:ascii="Arial" w:hAnsi="Arial" w:cs="Arial"/>
        </w:rPr>
        <w:t xml:space="preserve"> rate of 32%, CBE 12% and mammography, 2%, with higher levels of education strongly associated with screening behaviors.</w:t>
      </w:r>
      <w:r w:rsidRPr="00701F33">
        <w:rPr>
          <w:rFonts w:ascii="Arial" w:hAnsi="Arial" w:cs="Arial"/>
        </w:rPr>
        <w:fldChar w:fldCharType="begin">
          <w:fldData xml:space="preserve">PEVuZE5vdGU+PENpdGU+PEF1dGhvcj5PcG9rdTwvQXV0aG9yPjxZZWFyPjIwMTI8L1llYXI+PFJl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PEVuZE5vdGU+PENpdGU+PEF1dGhvcj5PcG9rdTwvQXV0aG9yPjxZZWFyPjIwMTI8L1llYXI+PFJl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701F33">
        <w:rPr>
          <w:rFonts w:ascii="Arial" w:hAnsi="Arial" w:cs="Arial"/>
        </w:rPr>
      </w:r>
      <w:r w:rsidRPr="00701F33">
        <w:rPr>
          <w:rFonts w:ascii="Arial" w:hAnsi="Arial" w:cs="Arial"/>
        </w:rPr>
        <w:fldChar w:fldCharType="separate"/>
      </w:r>
      <w:proofErr w:type="gramStart"/>
      <w:r w:rsidRPr="00701F33">
        <w:rPr>
          <w:rFonts w:ascii="Arial" w:hAnsi="Arial" w:cs="Arial"/>
          <w:noProof/>
        </w:rPr>
        <w:t>(Opoku et al., 2012)</w:t>
      </w:r>
      <w:r w:rsidRPr="00701F33">
        <w:rPr>
          <w:rFonts w:ascii="Arial" w:hAnsi="Arial" w:cs="Arial"/>
        </w:rPr>
        <w:fldChar w:fldCharType="end"/>
      </w:r>
      <w:r>
        <w:rPr>
          <w:rFonts w:ascii="Arial" w:hAnsi="Arial" w:cs="Arial"/>
        </w:rPr>
        <w:t>.</w:t>
      </w:r>
      <w:proofErr w:type="gramEnd"/>
      <w:r>
        <w:rPr>
          <w:rFonts w:ascii="Arial" w:hAnsi="Arial" w:cs="Arial"/>
        </w:rPr>
        <w:t xml:space="preserve">  A Senegalese </w:t>
      </w:r>
      <w:r w:rsidRPr="003653FC">
        <w:rPr>
          <w:rFonts w:ascii="Arial" w:hAnsi="Arial" w:cs="Arial"/>
        </w:rPr>
        <w:t>cross-sectional study in 2006 interviewed 300 patients attending 5 hospitals in Dakar for a medical or surgical consultation for breast-health related issues, on knowledge and practice of BSE. Study participants were young, with an average age of 34 years, uneducated and living in poverty. Participants were aware of BSE (42.7%) and 29% regularly practiced BSE. Practice of BSE was associated with income and educational attainment.</w:t>
      </w:r>
      <w:r w:rsidRPr="003653FC">
        <w:rPr>
          <w:rFonts w:ascii="Arial" w:hAnsi="Arial" w:cs="Arial"/>
        </w:rPr>
        <w:fldChar w:fldCharType="begin">
          <w:fldData xml:space="preserve">PEVuZE5vdGU+PENpdGU+PEF1dGhvcj5HdWV5ZTwvQXV0aG9yPjxZZWFyPjIwMDk8L1llYXI+PFJl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PEVuZE5vdGU+PENpdGU+PEF1dGhvcj5HdWV5ZTwvQXV0aG9yPjxZZWFyPjIwMDk8L1llYXI+PFJl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3653FC">
        <w:rPr>
          <w:rFonts w:ascii="Arial" w:hAnsi="Arial" w:cs="Arial"/>
        </w:rPr>
      </w:r>
      <w:r w:rsidRPr="003653FC">
        <w:rPr>
          <w:rFonts w:ascii="Arial" w:hAnsi="Arial" w:cs="Arial"/>
        </w:rPr>
        <w:fldChar w:fldCharType="separate"/>
      </w:r>
      <w:r w:rsidRPr="003653FC">
        <w:rPr>
          <w:rFonts w:ascii="Arial" w:hAnsi="Arial" w:cs="Arial"/>
          <w:noProof/>
        </w:rPr>
        <w:t>(Gueye et al., 2009)</w:t>
      </w:r>
      <w:r w:rsidRPr="003653FC">
        <w:rPr>
          <w:rFonts w:ascii="Arial" w:hAnsi="Arial" w:cs="Arial"/>
        </w:rPr>
        <w:fldChar w:fldCharType="end"/>
      </w:r>
    </w:p>
    <w:p w14:paraId="30BDC46A" w14:textId="2D9C9C2C" w:rsidR="00972B96" w:rsidRPr="00972B96" w:rsidRDefault="0067550A" w:rsidP="00972B96">
      <w:pPr>
        <w:pStyle w:val="NormalWeb"/>
        <w:spacing w:line="360" w:lineRule="auto"/>
        <w:ind w:firstLine="720"/>
        <w:rPr>
          <w:sz w:val="22"/>
          <w:szCs w:val="22"/>
        </w:rPr>
      </w:pPr>
      <w:r w:rsidRPr="007F4A4C">
        <w:rPr>
          <w:rFonts w:ascii="Arial" w:hAnsi="Arial" w:cs="Arial"/>
          <w:sz w:val="22"/>
          <w:szCs w:val="22"/>
        </w:rPr>
        <w:t>In Cameroon, a 2011 retrospective study examined the medical records of 531 breast cancer patients diagnosed at Yaoundé Medical Hospital between 1989 and 2009:  self-detection was the mode of detection in 95.3% of patients, and only 2.9% of patients were diagnosed via mammography or CBE.  71.1% of patients presented at late stage.</w:t>
      </w:r>
      <w:r w:rsidRPr="007F4A4C">
        <w:rPr>
          <w:rFonts w:ascii="Arial" w:hAnsi="Arial" w:cs="Arial"/>
          <w:sz w:val="22"/>
          <w:szCs w:val="22"/>
        </w:rPr>
        <w:fldChar w:fldCharType="begin"/>
      </w:r>
      <w:r w:rsidR="00B0148A">
        <w:rPr>
          <w:rFonts w:ascii="Arial" w:hAnsi="Arial" w:cs="Arial"/>
          <w:sz w:val="22"/>
          <w:szCs w:val="22"/>
        </w:rPr>
        <w:instrText xml:space="preserve"> ADDIN EN.CITE &lt;EndNote&gt;&lt;Cite&gt;&lt;Author&gt;Kemfang Ngowa&lt;/Author&gt;&lt;Year&gt;2011&lt;/Year&gt;&lt;RecNum&gt;321&lt;/RecNum&gt;&lt;DisplayText&gt;(J.D.  Kemfang Ngowa et al., 2011)&lt;/DisplayText&gt;&lt;record&gt;&lt;rec-number&gt;321&lt;/rec-number&gt;&lt;foreign-keys&gt;&lt;key app="EN" db-id="eaaxvsw0pdzd0me2d5cvpzrmtxff5vpaw9xf" timestamp="1414174820"&gt;321&lt;/key&gt;&lt;/foreign-keys&gt;&lt;ref-type name="Journal Article"&gt;17&lt;/ref-type&gt;&lt;contributors&gt;&lt;authors&gt;&lt;author&gt;Kemfang Ngowa, J.D. &lt;/author&gt;&lt;author&gt;Yomi, J. &lt;/author&gt;&lt;author&gt;Kasia, J.M.  &lt;/author&gt;&lt;author&gt;Mawamba, Y. &lt;/author&gt;&lt;author&gt;Ekortarh, A.C. &lt;/author&gt;&lt;author&gt;Vlastos, G.&lt;/author&gt;&lt;/authors&gt;&lt;/contributors&gt;&lt;titles&gt;&lt;title&gt;Breast Cancer Profile in a Group of Patients Followed up at the Radiation Therapy Unit of the Yaounde General Hospital, Cameroon&lt;/title&gt;&lt;secondary-title&gt;Obstetrics and Gynecology International&lt;/secondary-title&gt;&lt;/titles&gt;&lt;periodical&gt;&lt;full-title&gt;Obstetrics and Gynecology International&lt;/full-title&gt;&lt;/periodical&gt;&lt;pages&gt;Article ID 143506&lt;/pages&gt;&lt;volume&gt;2011&lt;/volume&gt;&lt;dates&gt;&lt;year&gt;2011&lt;/year&gt;&lt;/dates&gt;&lt;urls&gt;&lt;/urls&gt;&lt;electronic-resource-num&gt;http://dx.doi.org/10.1155/2011/143506&lt;/electronic-resource-num&gt;&lt;/record&gt;&lt;/Cite&gt;&lt;/EndNote&gt;</w:instrText>
      </w:r>
      <w:r w:rsidRPr="007F4A4C">
        <w:rPr>
          <w:rFonts w:ascii="Arial" w:hAnsi="Arial" w:cs="Arial"/>
          <w:sz w:val="22"/>
          <w:szCs w:val="22"/>
        </w:rPr>
        <w:fldChar w:fldCharType="separate"/>
      </w:r>
      <w:r w:rsidR="00B0148A">
        <w:rPr>
          <w:rFonts w:ascii="Arial" w:hAnsi="Arial" w:cs="Arial"/>
          <w:noProof/>
          <w:sz w:val="22"/>
          <w:szCs w:val="22"/>
        </w:rPr>
        <w:t>(J.D.  Kemfang Ngowa et al., 2011)</w:t>
      </w:r>
      <w:r w:rsidRPr="007F4A4C">
        <w:rPr>
          <w:rFonts w:ascii="Arial" w:hAnsi="Arial" w:cs="Arial"/>
          <w:sz w:val="22"/>
          <w:szCs w:val="22"/>
        </w:rPr>
        <w:fldChar w:fldCharType="end"/>
      </w:r>
      <w:r w:rsidRPr="007F4A4C">
        <w:rPr>
          <w:rFonts w:ascii="Arial" w:hAnsi="Arial" w:cs="Arial"/>
          <w:sz w:val="22"/>
          <w:szCs w:val="22"/>
        </w:rPr>
        <w:t xml:space="preserve"> A study interviewing women appearing at Yaoundé General Hospital with Stage IV cancer, found that the main reasons for delay in seeking medical care was inability to pay; inadequate diagnosis by general doctors; beliefs, fears, cultural factors including a fatalistic attitude after a diagnosis of cancer, and lack of knowledge about breast cancer.</w:t>
      </w:r>
      <w:r w:rsidRPr="007F4A4C">
        <w:rPr>
          <w:rFonts w:ascii="Arial" w:hAnsi="Arial" w:cs="Arial"/>
          <w:sz w:val="22"/>
          <w:szCs w:val="22"/>
        </w:rPr>
        <w:fldChar w:fldCharType="begin">
          <w:fldData xml:space="preserve">PEVuZE5vdGU+PENpdGU+PEF1dGhvcj5Fa29ydGFybDwvQXV0aG9yPjxZZWFyPjIwMDc8L1llYXI+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==
</w:fldData>
        </w:fldChar>
      </w:r>
      <w:r w:rsidR="00B0148A">
        <w:rPr>
          <w:rFonts w:ascii="Arial" w:hAnsi="Arial" w:cs="Arial"/>
          <w:sz w:val="22"/>
          <w:szCs w:val="22"/>
        </w:rPr>
        <w:instrText xml:space="preserve"> ADDIN EN.CITE </w:instrText>
      </w:r>
      <w:r w:rsidR="00B0148A">
        <w:rPr>
          <w:rFonts w:ascii="Arial" w:hAnsi="Arial" w:cs="Arial"/>
          <w:sz w:val="22"/>
          <w:szCs w:val="22"/>
        </w:rPr>
        <w:fldChar w:fldCharType="begin">
          <w:fldData xml:space="preserve">PEVuZE5vdGU+PENpdGU+PEF1dGhvcj5Fa29ydGFybDwvQXV0aG9yPjxZZWFyPjIwMDc8L1llYXI+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==
</w:fldData>
        </w:fldChar>
      </w:r>
      <w:r w:rsidR="00B0148A">
        <w:rPr>
          <w:rFonts w:ascii="Arial" w:hAnsi="Arial" w:cs="Arial"/>
          <w:sz w:val="22"/>
          <w:szCs w:val="22"/>
        </w:rPr>
        <w:instrText xml:space="preserve"> ADDIN EN.CITE.DATA </w:instrText>
      </w:r>
      <w:r w:rsidR="00B0148A">
        <w:rPr>
          <w:rFonts w:ascii="Arial" w:hAnsi="Arial" w:cs="Arial"/>
          <w:sz w:val="22"/>
          <w:szCs w:val="22"/>
        </w:rPr>
      </w:r>
      <w:r w:rsidR="00B0148A">
        <w:rPr>
          <w:rFonts w:ascii="Arial" w:hAnsi="Arial" w:cs="Arial"/>
          <w:sz w:val="22"/>
          <w:szCs w:val="22"/>
        </w:rPr>
        <w:fldChar w:fldCharType="end"/>
      </w:r>
      <w:r w:rsidRPr="007F4A4C">
        <w:rPr>
          <w:rFonts w:ascii="Arial" w:hAnsi="Arial" w:cs="Arial"/>
          <w:sz w:val="22"/>
          <w:szCs w:val="22"/>
        </w:rPr>
      </w:r>
      <w:r w:rsidRPr="007F4A4C">
        <w:rPr>
          <w:rFonts w:ascii="Arial" w:hAnsi="Arial" w:cs="Arial"/>
          <w:sz w:val="22"/>
          <w:szCs w:val="22"/>
        </w:rPr>
        <w:fldChar w:fldCharType="separate"/>
      </w:r>
      <w:r w:rsidRPr="007F4A4C">
        <w:rPr>
          <w:rFonts w:ascii="Arial" w:hAnsi="Arial" w:cs="Arial"/>
          <w:noProof/>
          <w:sz w:val="22"/>
          <w:szCs w:val="22"/>
        </w:rPr>
        <w:t>(Ekortarl et al., 2007)</w:t>
      </w:r>
      <w:r w:rsidRPr="007F4A4C">
        <w:rPr>
          <w:rFonts w:ascii="Arial" w:hAnsi="Arial" w:cs="Arial"/>
          <w:sz w:val="22"/>
          <w:szCs w:val="22"/>
        </w:rPr>
        <w:fldChar w:fldCharType="end"/>
      </w:r>
      <w:r w:rsidRPr="007F4A4C">
        <w:rPr>
          <w:rFonts w:ascii="Arial" w:hAnsi="Arial" w:cs="Arial"/>
          <w:sz w:val="22"/>
          <w:szCs w:val="22"/>
        </w:rPr>
        <w:t xml:space="preserve">  </w:t>
      </w:r>
      <w:r w:rsidRPr="00972B96">
        <w:rPr>
          <w:rFonts w:ascii="Arial" w:hAnsi="Arial" w:cs="Arial"/>
          <w:sz w:val="22"/>
          <w:szCs w:val="22"/>
        </w:rPr>
        <w:t xml:space="preserve">A cross-sectional survey in Cameroon of 120 women in 2012 reported that while 74.2% of women had heard of BSE, 40% had never performed it.  </w:t>
      </w:r>
      <w:r w:rsidR="00383F7F" w:rsidRPr="00972B96">
        <w:rPr>
          <w:rFonts w:ascii="Arial" w:hAnsi="Arial" w:cs="Arial"/>
          <w:sz w:val="22"/>
          <w:szCs w:val="22"/>
        </w:rPr>
        <w:t xml:space="preserve"> </w:t>
      </w:r>
      <w:r w:rsidR="00972B96" w:rsidRPr="00972B96">
        <w:rPr>
          <w:rFonts w:ascii="Arial" w:hAnsi="Arial" w:cs="Arial"/>
          <w:sz w:val="22"/>
          <w:szCs w:val="22"/>
        </w:rPr>
        <w:t>In Nigeria, a study of 221 undergraduate students reported that 85·1% were aware of BSE; 37</w:t>
      </w:r>
      <w:r w:rsidR="004C4D9B">
        <w:rPr>
          <w:rFonts w:ascii="Arial" w:hAnsi="Arial" w:cs="Arial"/>
          <w:sz w:val="22"/>
          <w:szCs w:val="22"/>
        </w:rPr>
        <w:t>.</w:t>
      </w:r>
      <w:r w:rsidR="00972B96" w:rsidRPr="00972B96">
        <w:rPr>
          <w:rFonts w:ascii="Arial" w:hAnsi="Arial" w:cs="Arial"/>
          <w:sz w:val="22"/>
          <w:szCs w:val="22"/>
        </w:rPr>
        <w:t>3% were knowledgeable about BSE; but only 11</w:t>
      </w:r>
      <w:r w:rsidR="004C4D9B">
        <w:rPr>
          <w:rFonts w:ascii="Arial" w:hAnsi="Arial" w:cs="Arial"/>
          <w:sz w:val="22"/>
          <w:szCs w:val="22"/>
        </w:rPr>
        <w:t>.</w:t>
      </w:r>
      <w:r w:rsidR="00972B96" w:rsidRPr="00972B96">
        <w:rPr>
          <w:rFonts w:ascii="Arial" w:hAnsi="Arial" w:cs="Arial"/>
          <w:sz w:val="22"/>
          <w:szCs w:val="22"/>
        </w:rPr>
        <w:t>8% aware of the ideal age to start BSE.</w:t>
      </w:r>
      <w:r w:rsidR="00972B96" w:rsidRPr="00972B96">
        <w:rPr>
          <w:rFonts w:ascii="Arial" w:hAnsi="Arial" w:cs="Arial"/>
          <w:sz w:val="22"/>
          <w:szCs w:val="22"/>
        </w:rPr>
        <w:fldChar w:fldCharType="begin"/>
      </w:r>
      <w:r w:rsidR="00972B96" w:rsidRPr="00972B96">
        <w:rPr>
          <w:rFonts w:ascii="Arial" w:hAnsi="Arial" w:cs="Arial"/>
          <w:sz w:val="22"/>
          <w:szCs w:val="22"/>
        </w:rPr>
        <w:instrText xml:space="preserve"> ADDIN EN.CITE &lt;EndNote&gt;&lt;Cite&gt;&lt;Author&gt;Gwarzo&lt;/Author&gt;&lt;Year&gt;2009&lt;/Year&gt;&lt;RecNum&gt;684&lt;/RecNum&gt;&lt;DisplayText&gt;(Gwarzo et al., 2009)&lt;/DisplayText&gt;&lt;record&gt;&lt;rec-number&gt;684&lt;/rec-number&gt;&lt;foreign-keys&gt;&lt;key app="EN" db-id="eaaxvsw0pdzd0me2d5cvpzrmtxff5vpaw9xf" timestamp="1446767465"&gt;684&lt;/key&gt;&lt;/foreign-keys&gt;&lt;ref-type name="Report"&gt;27&lt;/ref-type&gt;&lt;contributors&gt;&lt;authors&gt;&lt;author&gt;Gwarzo, U&lt;/author&gt;&lt;author&gt;Sabitu, K&lt;/author&gt;&lt;author&gt;Idris, S&lt;/author&gt;&lt;/authors&gt;&lt;/contributors&gt;&lt;titles&gt;&lt;title&gt;Knowledge and practice of breast-self examination among female undergraduate students of Ahmadu Bello University Zaria, Northwestern Nigeria&lt;/title&gt;&lt;/titles&gt;&lt;pages&gt;55-58&lt;/pages&gt;&lt;volume&gt;8&lt;/volume&gt;&lt;number&gt;1&lt;/number&gt;&lt;dates&gt;&lt;year&gt;2009&lt;/year&gt;&lt;pub-dates&gt;&lt;date&gt;January 1, 2009&lt;/date&gt;&lt;/pub-dates&gt;&lt;/dates&gt;&lt;urls&gt;&lt;related-urls&gt;&lt;url&gt;http://www.annalsafrmed.org/article.asp?issn=1596-3519;year=2009;volume=8;issue=1;spage=55;epage=58;aulast=Gwarzo&lt;/url&gt;&lt;/related-urls&gt;&lt;/urls&gt;&lt;electronic-resource-num&gt;10.4103/1596-3519.55766&lt;/electronic-resource-num&gt;&lt;/record&gt;&lt;/Cite&gt;&lt;/EndNote&gt;</w:instrText>
      </w:r>
      <w:r w:rsidR="00972B96" w:rsidRPr="00972B96">
        <w:rPr>
          <w:rFonts w:ascii="Arial" w:hAnsi="Arial" w:cs="Arial"/>
          <w:sz w:val="22"/>
          <w:szCs w:val="22"/>
        </w:rPr>
        <w:fldChar w:fldCharType="separate"/>
      </w:r>
      <w:r w:rsidR="00972B96" w:rsidRPr="00972B96">
        <w:rPr>
          <w:rFonts w:ascii="Arial" w:hAnsi="Arial" w:cs="Arial"/>
          <w:noProof/>
          <w:sz w:val="22"/>
          <w:szCs w:val="22"/>
        </w:rPr>
        <w:t>(Gwarzo et al., 2009)</w:t>
      </w:r>
      <w:r w:rsidR="00972B96" w:rsidRPr="00972B96">
        <w:rPr>
          <w:rFonts w:ascii="Arial" w:hAnsi="Arial" w:cs="Arial"/>
          <w:sz w:val="22"/>
          <w:szCs w:val="22"/>
        </w:rPr>
        <w:fldChar w:fldCharType="end"/>
      </w:r>
      <w:r w:rsidR="00972B96" w:rsidRPr="00972B96">
        <w:rPr>
          <w:rFonts w:ascii="Arial" w:hAnsi="Arial" w:cs="Arial"/>
          <w:sz w:val="22"/>
          <w:szCs w:val="22"/>
        </w:rPr>
        <w:t xml:space="preserve">  A second Nigerian study of 393 students reported that 67.9% of those who had heard of </w:t>
      </w:r>
      <w:r w:rsidR="00972B96" w:rsidRPr="00972B96">
        <w:rPr>
          <w:rStyle w:val="highlight"/>
          <w:rFonts w:ascii="Arial" w:hAnsi="Arial" w:cs="Arial"/>
          <w:sz w:val="22"/>
          <w:szCs w:val="22"/>
        </w:rPr>
        <w:t>breast</w:t>
      </w:r>
      <w:r w:rsidR="00972B96" w:rsidRPr="00972B96">
        <w:rPr>
          <w:rFonts w:ascii="Arial" w:hAnsi="Arial" w:cs="Arial"/>
          <w:sz w:val="22"/>
          <w:szCs w:val="22"/>
        </w:rPr>
        <w:t xml:space="preserve"> </w:t>
      </w:r>
      <w:r w:rsidR="00972B96" w:rsidRPr="00972B96">
        <w:rPr>
          <w:rStyle w:val="highlight"/>
          <w:rFonts w:ascii="Arial" w:hAnsi="Arial" w:cs="Arial"/>
          <w:sz w:val="22"/>
          <w:szCs w:val="22"/>
        </w:rPr>
        <w:t>cancer</w:t>
      </w:r>
      <w:r w:rsidR="00972B96" w:rsidRPr="00972B96">
        <w:rPr>
          <w:rFonts w:ascii="Arial" w:hAnsi="Arial" w:cs="Arial"/>
          <w:sz w:val="22"/>
          <w:szCs w:val="22"/>
        </w:rPr>
        <w:t xml:space="preserve"> knew that there were </w:t>
      </w:r>
      <w:r w:rsidR="00972B96" w:rsidRPr="00972B96">
        <w:rPr>
          <w:rStyle w:val="highlight"/>
          <w:rFonts w:ascii="Arial" w:hAnsi="Arial" w:cs="Arial"/>
          <w:sz w:val="22"/>
          <w:szCs w:val="22"/>
        </w:rPr>
        <w:t>screening</w:t>
      </w:r>
      <w:r w:rsidR="00972B96" w:rsidRPr="00972B96">
        <w:rPr>
          <w:rFonts w:ascii="Arial" w:hAnsi="Arial" w:cs="Arial"/>
          <w:sz w:val="22"/>
          <w:szCs w:val="22"/>
        </w:rPr>
        <w:t xml:space="preserve"> methods available</w:t>
      </w:r>
      <w:r w:rsidR="004C4D9B">
        <w:rPr>
          <w:rFonts w:ascii="Arial" w:hAnsi="Arial" w:cs="Arial"/>
          <w:sz w:val="22"/>
          <w:szCs w:val="22"/>
        </w:rPr>
        <w:t xml:space="preserve">; </w:t>
      </w:r>
      <w:r w:rsidR="00972B96" w:rsidRPr="00972B96">
        <w:rPr>
          <w:rFonts w:ascii="Arial" w:hAnsi="Arial" w:cs="Arial"/>
          <w:sz w:val="22"/>
          <w:szCs w:val="22"/>
        </w:rPr>
        <w:t xml:space="preserve">of these 91.6% were aware of BSE, 93.2% were aware of CBE and 32.8% were aware of mammography as a </w:t>
      </w:r>
      <w:r w:rsidR="00972B96" w:rsidRPr="00972B96">
        <w:rPr>
          <w:rStyle w:val="highlight"/>
          <w:rFonts w:ascii="Arial" w:hAnsi="Arial" w:cs="Arial"/>
          <w:sz w:val="22"/>
          <w:szCs w:val="22"/>
        </w:rPr>
        <w:t>screening</w:t>
      </w:r>
      <w:r w:rsidR="00972B96" w:rsidRPr="00972B96">
        <w:rPr>
          <w:rFonts w:ascii="Arial" w:hAnsi="Arial" w:cs="Arial"/>
          <w:sz w:val="22"/>
          <w:szCs w:val="22"/>
        </w:rPr>
        <w:t xml:space="preserve"> method. However only 50% of respondents who were aware of </w:t>
      </w:r>
      <w:r w:rsidR="00972B96" w:rsidRPr="00972B96">
        <w:rPr>
          <w:rStyle w:val="highlight"/>
          <w:rFonts w:ascii="Arial" w:hAnsi="Arial" w:cs="Arial"/>
          <w:sz w:val="22"/>
          <w:szCs w:val="22"/>
        </w:rPr>
        <w:t>breast</w:t>
      </w:r>
      <w:r w:rsidR="00972B96" w:rsidRPr="00972B96">
        <w:rPr>
          <w:rFonts w:ascii="Arial" w:hAnsi="Arial" w:cs="Arial"/>
          <w:sz w:val="22"/>
          <w:szCs w:val="22"/>
        </w:rPr>
        <w:t xml:space="preserve"> </w:t>
      </w:r>
      <w:r w:rsidR="00972B96" w:rsidRPr="00972B96">
        <w:rPr>
          <w:rStyle w:val="highlight"/>
          <w:rFonts w:ascii="Arial" w:hAnsi="Arial" w:cs="Arial"/>
          <w:sz w:val="22"/>
          <w:szCs w:val="22"/>
        </w:rPr>
        <w:t>cancer</w:t>
      </w:r>
      <w:r w:rsidR="00972B96" w:rsidRPr="00972B96">
        <w:rPr>
          <w:rFonts w:ascii="Arial" w:hAnsi="Arial" w:cs="Arial"/>
          <w:sz w:val="22"/>
          <w:szCs w:val="22"/>
        </w:rPr>
        <w:t xml:space="preserve"> practiced </w:t>
      </w:r>
      <w:r w:rsidR="00972B96" w:rsidRPr="00972B96">
        <w:rPr>
          <w:rStyle w:val="highlight"/>
          <w:rFonts w:ascii="Arial" w:hAnsi="Arial" w:cs="Arial"/>
          <w:sz w:val="22"/>
          <w:szCs w:val="22"/>
        </w:rPr>
        <w:t xml:space="preserve">BSE, and only 7.6% of respondents had ever undergone any form of </w:t>
      </w:r>
      <w:r w:rsidR="007F4A4C" w:rsidRPr="00972B96">
        <w:rPr>
          <w:rStyle w:val="highlight"/>
          <w:rFonts w:ascii="Arial" w:hAnsi="Arial" w:cs="Arial"/>
          <w:sz w:val="22"/>
          <w:szCs w:val="22"/>
        </w:rPr>
        <w:t>clinic</w:t>
      </w:r>
      <w:r w:rsidR="00972B96" w:rsidRPr="00972B96">
        <w:rPr>
          <w:rStyle w:val="highlight"/>
          <w:rFonts w:ascii="Arial" w:hAnsi="Arial" w:cs="Arial"/>
          <w:sz w:val="22"/>
          <w:szCs w:val="22"/>
        </w:rPr>
        <w:t>-based screening</w:t>
      </w:r>
      <w:r w:rsidR="00972B96" w:rsidRPr="00972B96">
        <w:rPr>
          <w:rFonts w:ascii="Arial" w:hAnsi="Arial" w:cs="Arial"/>
          <w:sz w:val="22"/>
          <w:szCs w:val="22"/>
        </w:rPr>
        <w:t xml:space="preserve">.  </w:t>
      </w:r>
      <w:r w:rsidR="00972B96" w:rsidRPr="00972B96">
        <w:rPr>
          <w:rFonts w:ascii="Arial" w:hAnsi="Arial" w:cs="Arial"/>
          <w:sz w:val="22"/>
          <w:szCs w:val="22"/>
        </w:rPr>
        <w:fldChar w:fldCharType="begin"/>
      </w:r>
      <w:r w:rsidR="00972B96" w:rsidRPr="00972B96">
        <w:rPr>
          <w:rFonts w:ascii="Arial" w:hAnsi="Arial" w:cs="Arial"/>
          <w:sz w:val="22"/>
          <w:szCs w:val="22"/>
        </w:rPr>
        <w:instrText xml:space="preserve"> ADDIN EN.CITE &lt;EndNote&gt;&lt;Cite&gt;&lt;Author&gt;Olugbenga-Bello&lt;/Author&gt;&lt;Year&gt;2011&lt;/Year&gt;&lt;RecNum&gt;685&lt;/RecNum&gt;&lt;DisplayText&gt;(Olugbenga-Bello et al., 2011)&lt;/DisplayText&gt;&lt;record&gt;&lt;rec-number&gt;685&lt;/rec-number&gt;&lt;foreign-keys&gt;&lt;key app="EN" db-id="eaaxvsw0pdzd0me2d5cvpzrmtxff5vpaw9xf" timestamp="1446767704"&gt;685&lt;/key&gt;&lt;/foreign-keys&gt;&lt;ref-type name="Journal Article"&gt;17&lt;/ref-type&gt;&lt;contributors&gt;&lt;authors&gt;&lt;author&gt;Olugbenga-Bello, A.&lt;/author&gt;&lt;author&gt;Oladele, E. A.&lt;/author&gt;&lt;author&gt;Bello, T. O.&lt;/author&gt;&lt;author&gt;Ojo, J. O.&lt;/author&gt;&lt;author&gt;Oguntola, A. S.&lt;/author&gt;&lt;/authors&gt;&lt;/contributors&gt;&lt;auth-address&gt;Department of Community Medicine,Ladoke Akintola College of Health Sciences PMB 4400, Osogbo, Osun State Nigeria. nike_bello@yahoo.com&lt;/auth-address&gt;&lt;titles&gt;&lt;title&gt;Awareness and breast cancer risk factors: perception and screening practices among females in a tertiary institution in Southwest Nigeria&lt;/title&gt;&lt;secondary-title&gt;Niger Postgrad Med J&lt;/secondary-title&gt;&lt;/titles&gt;&lt;periodical&gt;&lt;full-title&gt;Niger Postgrad Med J&lt;/full-title&gt;&lt;/periodical&gt;&lt;pages&gt;8-15&lt;/pages&gt;&lt;volume&gt;18&lt;/volume&gt;&lt;number&gt;1&lt;/number&gt;&lt;edition&gt;2011/03/30&lt;/edition&gt;&lt;keywords&gt;&lt;keyword&gt;Adolescent&lt;/keyword&gt;&lt;keyword&gt;Adult&lt;/keyword&gt;&lt;keyword&gt;Breast Neoplasms/diagnosis/prevention &amp;amp; control&lt;/keyword&gt;&lt;keyword&gt;Cross-Sectional Studies&lt;/keyword&gt;&lt;keyword&gt;Female&lt;/keyword&gt;&lt;keyword&gt;Health Behavior&lt;/keyword&gt;&lt;keyword&gt;Health Knowledge, Attitudes, Practice&lt;/keyword&gt;&lt;keyword&gt;Humans&lt;/keyword&gt;&lt;keyword&gt;Mammography&lt;/keyword&gt;&lt;keyword&gt;Mass Screening&lt;/keyword&gt;&lt;keyword&gt;Nigeria&lt;/keyword&gt;&lt;keyword&gt;Questionnaires&lt;/keyword&gt;&lt;keyword&gt;Risk Factors&lt;/keyword&gt;&lt;keyword&gt;Self-Examination&lt;/keyword&gt;&lt;keyword&gt;Socioeconomic Factors&lt;/keyword&gt;&lt;keyword&gt;Women/ psychology&lt;/keyword&gt;&lt;keyword&gt;Young Adult&lt;/keyword&gt;&lt;/keywords&gt;&lt;dates&gt;&lt;year&gt;2011&lt;/year&gt;&lt;pub-dates&gt;&lt;date&gt;Mar&lt;/date&gt;&lt;/pub-dates&gt;&lt;/dates&gt;&lt;isbn&gt;1117-1936 (Print)&lt;/isbn&gt;&lt;accession-num&gt;21445107&lt;/accession-num&gt;&lt;urls&gt;&lt;/urls&gt;&lt;remote-database-provider&gt;NLM&lt;/remote-database-provider&gt;&lt;language&gt;eng&lt;/language&gt;&lt;/record&gt;&lt;/Cite&gt;&lt;/EndNote&gt;</w:instrText>
      </w:r>
      <w:r w:rsidR="00972B96" w:rsidRPr="00972B96">
        <w:rPr>
          <w:rFonts w:ascii="Arial" w:hAnsi="Arial" w:cs="Arial"/>
          <w:sz w:val="22"/>
          <w:szCs w:val="22"/>
        </w:rPr>
        <w:fldChar w:fldCharType="separate"/>
      </w:r>
      <w:r w:rsidR="00972B96" w:rsidRPr="00972B96">
        <w:rPr>
          <w:rFonts w:ascii="Arial" w:hAnsi="Arial" w:cs="Arial"/>
          <w:noProof/>
          <w:sz w:val="22"/>
          <w:szCs w:val="22"/>
        </w:rPr>
        <w:t>(Olugbenga-Bello et al., 2011)</w:t>
      </w:r>
      <w:r w:rsidR="00972B96" w:rsidRPr="00972B96">
        <w:rPr>
          <w:rFonts w:ascii="Arial" w:hAnsi="Arial" w:cs="Arial"/>
          <w:sz w:val="22"/>
          <w:szCs w:val="22"/>
        </w:rPr>
        <w:fldChar w:fldCharType="end"/>
      </w:r>
    </w:p>
    <w:p w14:paraId="61A2F2EB" w14:textId="4A570E10" w:rsidR="0067550A" w:rsidRDefault="00972B96" w:rsidP="004A5844">
      <w:pPr>
        <w:autoSpaceDE w:val="0"/>
        <w:autoSpaceDN w:val="0"/>
        <w:adjustRightInd w:val="0"/>
        <w:ind w:firstLine="720"/>
        <w:rPr>
          <w:rFonts w:ascii="Arial" w:hAnsi="Arial" w:cs="Arial"/>
        </w:rPr>
      </w:pPr>
      <w:r>
        <w:rPr>
          <w:rFonts w:ascii="Arial" w:hAnsi="Arial" w:cs="Arial"/>
        </w:rPr>
        <w:t xml:space="preserve"> </w:t>
      </w:r>
      <w:r w:rsidR="00383F7F">
        <w:rPr>
          <w:rFonts w:ascii="Arial" w:hAnsi="Arial" w:cs="Arial"/>
        </w:rPr>
        <w:t xml:space="preserve">A </w:t>
      </w:r>
      <w:r w:rsidR="00383F7F" w:rsidRPr="00A175E1">
        <w:rPr>
          <w:rFonts w:ascii="Arial" w:hAnsi="Arial" w:cs="Arial"/>
        </w:rPr>
        <w:t xml:space="preserve">national population-based cross-sectional study of 2202 women in </w:t>
      </w:r>
      <w:r w:rsidR="00383F7F">
        <w:rPr>
          <w:rFonts w:ascii="Arial" w:hAnsi="Arial" w:cs="Arial"/>
        </w:rPr>
        <w:t xml:space="preserve">the Republic of </w:t>
      </w:r>
      <w:r w:rsidR="00383F7F" w:rsidRPr="000B25D9">
        <w:rPr>
          <w:rFonts w:ascii="Arial" w:hAnsi="Arial" w:cs="Arial"/>
        </w:rPr>
        <w:t>South Africa</w:t>
      </w:r>
      <w:r w:rsidR="00383F7F" w:rsidRPr="00A175E1">
        <w:rPr>
          <w:rFonts w:ascii="Arial" w:hAnsi="Arial" w:cs="Arial"/>
        </w:rPr>
        <w:t>, found that only 15.5% ever reported having a mammogram; screening was associated with White or Indian/Asian population group, greater wealth, and having health insurance.</w:t>
      </w:r>
      <w:r w:rsidR="00383F7F" w:rsidRPr="00A175E1">
        <w:rPr>
          <w:rFonts w:ascii="Arial" w:hAnsi="Arial" w:cs="Arial"/>
        </w:rPr>
        <w:fldChar w:fldCharType="begin"/>
      </w:r>
      <w:r w:rsidR="00383F7F">
        <w:rPr>
          <w:rFonts w:ascii="Arial" w:hAnsi="Arial" w:cs="Arial"/>
        </w:rPr>
        <w:instrText xml:space="preserve"> ADDIN EN.CITE &lt;EndNote&gt;&lt;Cite&gt;&lt;Author&gt;Peltzer&lt;/Author&gt;&lt;Year&gt;2014&lt;/Year&gt;&lt;RecNum&gt;337&lt;/RecNum&gt;&lt;DisplayText&gt;(Peltzer and Phaswana-Mafuya, 2014)&lt;/DisplayText&gt;&lt;record&gt;&lt;rec-number&gt;337&lt;/rec-number&gt;&lt;foreign-keys&gt;&lt;key app="EN" db-id="eaaxvsw0pdzd0me2d5cvpzrmtxff5vpaw9xf" timestamp="1414191657"&gt;337&lt;/key&gt;&lt;/foreign-keys&gt;&lt;ref-type name="Journal Article"&gt;17&lt;/ref-type&gt;&lt;contributors&gt;&lt;authors&gt;&lt;author&gt;Peltzer, K.&lt;/author&gt;&lt;author&gt;Phaswana-Mafuya, N.&lt;/author&gt;&lt;/authors&gt;&lt;/contributors&gt;&lt;auth-address&gt;HIV AIDS STIs and TB Research Programme, Human Sciences Research Council, Private, South Africa E-mail : karl.pel@mahidol.ac.th.&lt;/auth-address&gt;&lt;titles&gt;&lt;title&gt;Breast and cervical cancer screening and associated factors among older adult women in South Africa&lt;/title&gt;&lt;secondary-title&gt;Asian Pac J Cancer Prev&lt;/secondary-title&gt;&lt;alt-title&gt;Asian Pacific journal of cancer prevention : APJCP&lt;/alt-title&gt;&lt;/titles&gt;&lt;periodical&gt;&lt;full-title&gt;Asian Pac J Cancer Prev&lt;/full-title&gt;&lt;abbr-1&gt;Asian Pacific journal of cancer prevention : APJCP&lt;/abbr-1&gt;&lt;/periodical&gt;&lt;alt-periodical&gt;&lt;full-title&gt;Asian Pac J Cancer Prev&lt;/full-title&gt;&lt;abbr-1&gt;Asian Pacific journal of cancer prevention : APJCP&lt;/abbr-1&gt;&lt;/alt-periodical&gt;&lt;pages&gt;2473-6&lt;/pages&gt;&lt;volume&gt;15&lt;/volume&gt;&lt;number&gt;6&lt;/number&gt;&lt;edition&gt;2014/04/26&lt;/edition&gt;&lt;dates&gt;&lt;year&gt;2014&lt;/year&gt;&lt;/dates&gt;&lt;isbn&gt;1513-7368 (Print)&amp;#xD;1513-7368&lt;/isbn&gt;&lt;accession-num&gt;24761849&lt;/accession-num&gt;&lt;urls&gt;&lt;/urls&gt;&lt;remote-database-provider&gt;NLM&lt;/remote-database-provider&gt;&lt;language&gt;eng&lt;/language&gt;&lt;/record&gt;&lt;/Cite&gt;&lt;/EndNote&gt;</w:instrText>
      </w:r>
      <w:r w:rsidR="00383F7F" w:rsidRPr="00A175E1">
        <w:rPr>
          <w:rFonts w:ascii="Arial" w:hAnsi="Arial" w:cs="Arial"/>
        </w:rPr>
        <w:fldChar w:fldCharType="separate"/>
      </w:r>
      <w:r w:rsidR="00383F7F" w:rsidRPr="00A175E1">
        <w:rPr>
          <w:rFonts w:ascii="Arial" w:hAnsi="Arial" w:cs="Arial"/>
          <w:noProof/>
        </w:rPr>
        <w:t>(Peltzer and Phaswana-Mafuya, 2014)</w:t>
      </w:r>
      <w:r w:rsidR="00383F7F" w:rsidRPr="00A175E1">
        <w:rPr>
          <w:rFonts w:ascii="Arial" w:hAnsi="Arial" w:cs="Arial"/>
        </w:rPr>
        <w:fldChar w:fldCharType="end"/>
      </w:r>
      <w:r w:rsidR="00383F7F" w:rsidRPr="00A175E1">
        <w:rPr>
          <w:rFonts w:ascii="Arial" w:hAnsi="Arial" w:cs="Arial"/>
        </w:rPr>
        <w:t xml:space="preserve"> </w:t>
      </w:r>
      <w:r w:rsidR="00383F7F" w:rsidRPr="00F04F10">
        <w:rPr>
          <w:rFonts w:ascii="Arial" w:hAnsi="Arial" w:cs="Arial"/>
        </w:rPr>
        <w:t xml:space="preserve">In an analysis of performance data of screening mammography at a breast </w:t>
      </w:r>
      <w:r w:rsidR="004A5844" w:rsidRPr="00F04F10">
        <w:rPr>
          <w:rFonts w:ascii="Arial" w:hAnsi="Arial" w:cs="Arial"/>
        </w:rPr>
        <w:t>center</w:t>
      </w:r>
      <w:r w:rsidR="00383F7F" w:rsidRPr="00F04F10">
        <w:rPr>
          <w:rFonts w:ascii="Arial" w:hAnsi="Arial" w:cs="Arial"/>
        </w:rPr>
        <w:t xml:space="preserve"> in South Africa, of 10 000 women screened, 55 cancers were detected. In women aged 40-49 years the detection rate was 3.8/1000 exams, and in women 50-69 years 9.7/1000.</w:t>
      </w:r>
      <w:r w:rsidR="00383F7F" w:rsidRPr="00F04F10">
        <w:rPr>
          <w:rFonts w:ascii="Arial" w:hAnsi="Arial" w:cs="Arial"/>
        </w:rPr>
        <w:fldChar w:fldCharType="begin"/>
      </w:r>
      <w:r w:rsidR="00383F7F" w:rsidRPr="00F04F10">
        <w:rPr>
          <w:rFonts w:ascii="Arial" w:hAnsi="Arial" w:cs="Arial"/>
        </w:rPr>
        <w:instrText xml:space="preserve"> ADDIN EN.CITE &lt;EndNote&gt;&lt;Cite&gt;&lt;Author&gt;Apffelstaedt&lt;/Author&gt;&lt;Year&gt;2008&lt;/Year&gt;&lt;RecNum&gt;9460&lt;/RecNum&gt;&lt;DisplayText&gt;(Apffelstaedt et al., 2008)&lt;/DisplayText&gt;&lt;record&gt;&lt;rec-number&gt;9460&lt;/rec-number&gt;&lt;foreign-keys&gt;&lt;key app="EN" db-id="fdprxfs0ltr5v4e5exbxvrvuawtsesaxar55"&gt;9460&lt;/key&gt;&lt;/foreign-keys&gt;&lt;ref-type name="Journal Article"&gt;17&lt;/ref-type&gt;&lt;contributors&gt;&lt;authors&gt;&lt;author&gt;Apffelstaedt, J. P.&lt;/author&gt;&lt;author&gt;Steenkamp, V.&lt;/author&gt;&lt;author&gt;Baatjes, K.&lt;/author&gt;&lt;/authors&gt;&lt;/contributors&gt;&lt;auth-address&gt;Department of Surgery, Stellenbosch University, W Cape. jpa@sun.ac.za&lt;/auth-address&gt;&lt;titles&gt;&lt;title&gt;Performance data of screening mammography at a dedicated breast health centre&lt;/title&gt;&lt;secondary-title&gt;S Afr Med J&lt;/secondary-title&gt;&lt;alt-title&gt;South African medical journal = Suid-Afrikaanse tydskrif vir geneeskunde&lt;/alt-title&gt;&lt;/titles&gt;&lt;periodical&gt;&lt;full-title&gt;S Afr Med J&lt;/full-title&gt;&lt;/periodical&gt;&lt;pages&gt;950-3&lt;/pages&gt;&lt;volume&gt;98&lt;/volume&gt;&lt;number&gt;12&lt;/number&gt;&lt;edition&gt;2009/04/21&lt;/edition&gt;&lt;keywords&gt;&lt;keyword&gt;Adult&lt;/keyword&gt;&lt;keyword&gt;Breast Neoplasms/prevention &amp;amp; control/*radiography&lt;/keyword&gt;&lt;keyword&gt;Female&lt;/keyword&gt;&lt;keyword&gt;Health Facilities/*statistics &amp;amp; numerical data&lt;/keyword&gt;&lt;keyword&gt;Humans&lt;/keyword&gt;&lt;keyword&gt;Mammography/*utilization&lt;/keyword&gt;&lt;keyword&gt;Mass Screening/*methods&lt;/keyword&gt;&lt;keyword&gt;Middle Aged&lt;/keyword&gt;&lt;keyword&gt;Prospective Studies&lt;/keyword&gt;&lt;keyword&gt;Reproducibility of Results&lt;/keyword&gt;&lt;keyword&gt;South Africa&lt;/keyword&gt;&lt;/keywords&gt;&lt;dates&gt;&lt;year&gt;2008&lt;/year&gt;&lt;pub-dates&gt;&lt;date&gt;Dec&lt;/date&gt;&lt;/pub-dates&gt;&lt;/dates&gt;&lt;isbn&gt;0256-9574 (Print)&lt;/isbn&gt;&lt;accession-num&gt;19374072&lt;/accession-num&gt;&lt;work-type&gt;Comparative Study&lt;/work-type&gt;&lt;urls&gt;&lt;related-urls&gt;&lt;url&gt;http://www.ncbi.nlm.nih.gov/pubmed/19374072&lt;/url&gt;&lt;/related-urls&gt;&lt;/urls&gt;&lt;language&gt;eng&lt;/language&gt;&lt;/record&gt;&lt;/Cite&gt;&lt;/EndNote&gt;</w:instrText>
      </w:r>
      <w:r w:rsidR="00383F7F" w:rsidRPr="00F04F10">
        <w:rPr>
          <w:rFonts w:ascii="Arial" w:hAnsi="Arial" w:cs="Arial"/>
        </w:rPr>
        <w:fldChar w:fldCharType="separate"/>
      </w:r>
      <w:r w:rsidR="00383F7F" w:rsidRPr="00F04F10">
        <w:rPr>
          <w:rFonts w:ascii="Arial" w:hAnsi="Arial" w:cs="Arial"/>
          <w:noProof/>
        </w:rPr>
        <w:t>(Apffelstaedt et al., 2008)</w:t>
      </w:r>
      <w:r w:rsidR="00383F7F" w:rsidRPr="00F04F10">
        <w:rPr>
          <w:rFonts w:ascii="Arial" w:hAnsi="Arial" w:cs="Arial"/>
        </w:rPr>
        <w:fldChar w:fldCharType="end"/>
      </w:r>
      <w:r w:rsidR="00383F7F" w:rsidRPr="00F04F10">
        <w:rPr>
          <w:rFonts w:ascii="Arial" w:hAnsi="Arial" w:cs="Arial"/>
        </w:rPr>
        <w:t xml:space="preserve">  </w:t>
      </w:r>
    </w:p>
    <w:p w14:paraId="17B51911" w14:textId="6C201115" w:rsidR="00ED7FD8" w:rsidRDefault="00ED7FD8" w:rsidP="00ED7FD8">
      <w:pPr>
        <w:autoSpaceDE w:val="0"/>
        <w:autoSpaceDN w:val="0"/>
        <w:adjustRightInd w:val="0"/>
        <w:ind w:firstLine="720"/>
        <w:rPr>
          <w:rFonts w:ascii="Arial" w:hAnsi="Arial" w:cs="Arial"/>
        </w:rPr>
      </w:pPr>
      <w:r w:rsidRPr="00F738B9">
        <w:rPr>
          <w:rFonts w:ascii="Arial" w:hAnsi="Arial" w:cs="Arial"/>
        </w:rPr>
        <w:t>A 2012 study of 390 health workers in northwest Ethiopia</w:t>
      </w:r>
      <w:r w:rsidRPr="0079668E">
        <w:rPr>
          <w:rFonts w:ascii="Arial" w:hAnsi="Arial" w:cs="Arial"/>
        </w:rPr>
        <w:t xml:space="preserve"> found that 37% of respondents had ever practiced BSE and 14.4% practiced it regularly.  The main reasons for not performing  regular BSE were not having problems with </w:t>
      </w:r>
      <w:r w:rsidRPr="0079668E">
        <w:rPr>
          <w:rStyle w:val="highlight"/>
          <w:rFonts w:ascii="Arial" w:hAnsi="Arial" w:cs="Arial"/>
        </w:rPr>
        <w:t>breasts</w:t>
      </w:r>
      <w:r w:rsidRPr="0079668E">
        <w:rPr>
          <w:rFonts w:ascii="Arial" w:hAnsi="Arial" w:cs="Arial"/>
        </w:rPr>
        <w:t xml:space="preserve"> (53.2%), not knowing the technique (30.6%), and not knowing its importance (21.4%); having knowledge of the importance of BSE was a predictor of BSE practice.</w:t>
      </w:r>
      <w:r w:rsidRPr="0079668E">
        <w:rPr>
          <w:rFonts w:ascii="Arial" w:hAnsi="Arial" w:cs="Arial"/>
        </w:rPr>
        <w:fldChar w:fldCharType="begin"/>
      </w:r>
      <w:r>
        <w:rPr>
          <w:rFonts w:ascii="Arial" w:hAnsi="Arial" w:cs="Arial"/>
        </w:rPr>
        <w:instrText xml:space="preserve"> ADDIN EN.CITE &lt;EndNote&gt;&lt;Cite&gt;&lt;Author&gt;Azage&lt;/Author&gt;&lt;Year&gt;2013&lt;/Year&gt;&lt;RecNum&gt;310&lt;/RecNum&gt;&lt;DisplayText&gt;(Azage et al., 2013)&lt;/DisplayText&gt;&lt;record&gt;&lt;rec-number&gt;310&lt;/rec-number&gt;&lt;foreign-keys&gt;&lt;key app="EN" db-id="eaaxvsw0pdzd0me2d5cvpzrmtxff5vpaw9xf" timestamp="1414105780"&gt;310&lt;/key&gt;&lt;/foreign-keys&gt;&lt;ref-type name="Journal Article"&gt;17&lt;/ref-type&gt;&lt;contributors&gt;&lt;authors&gt;&lt;author&gt;Azage, M.&lt;/author&gt;&lt;author&gt;Abeje, G.&lt;/author&gt;&lt;author&gt;Mekonnen, A.&lt;/author&gt;&lt;/authors&gt;&lt;/contributors&gt;&lt;auth-address&gt;Department of Public Health, College of Medicine and Health Sciences, Bahir Dar University, P.O. Box 79, Bahir Dar, Ethiopia.&lt;/auth-address&gt;&lt;titles&gt;&lt;title&gt;Assessment of Factors Associated with Breast Self-Examination among Health Extension Workers in West Gojjam Zone, Northwest Ethiopia&lt;/title&gt;&lt;secondary-title&gt;Int J Breast Cancer&lt;/secondary-title&gt;&lt;alt-title&gt;International journal of breast cancer&lt;/alt-title&gt;&lt;/titles&gt;&lt;periodical&gt;&lt;full-title&gt;Int J Breast Cancer&lt;/full-title&gt;&lt;abbr-1&gt;International journal of breast cancer&lt;/abbr-1&gt;&lt;/periodical&gt;&lt;alt-periodical&gt;&lt;full-title&gt;Int J Breast Cancer&lt;/full-title&gt;&lt;abbr-1&gt;International journal of breast cancer&lt;/abbr-1&gt;&lt;/alt-periodical&gt;&lt;pages&gt;814395&lt;/pages&gt;&lt;volume&gt;2013&lt;/volume&gt;&lt;edition&gt;2013/12/04&lt;/edition&gt;&lt;dates&gt;&lt;year&gt;2013&lt;/year&gt;&lt;/dates&gt;&lt;isbn&gt;2090-3170 (Print)&amp;#xD;2090-3189 (Linking)&lt;/isbn&gt;&lt;accession-num&gt;24298389&lt;/accession-num&gt;&lt;urls&gt;&lt;/urls&gt;&lt;custom2&gt;PMC3835626&lt;/custom2&gt;&lt;electronic-resource-num&gt;10.1155/2013/814395&lt;/electronic-resource-num&gt;&lt;remote-database-provider&gt;NLM&lt;/remote-database-provider&gt;&lt;language&gt;eng&lt;/language&gt;&lt;/record&gt;&lt;/Cite&gt;&lt;/EndNote&gt;</w:instrText>
      </w:r>
      <w:r w:rsidRPr="0079668E">
        <w:rPr>
          <w:rFonts w:ascii="Arial" w:hAnsi="Arial" w:cs="Arial"/>
        </w:rPr>
        <w:fldChar w:fldCharType="separate"/>
      </w:r>
      <w:r w:rsidRPr="0079668E">
        <w:rPr>
          <w:rFonts w:ascii="Arial" w:hAnsi="Arial" w:cs="Arial"/>
          <w:noProof/>
        </w:rPr>
        <w:t>(Azage et al., 2013)</w:t>
      </w:r>
      <w:r w:rsidRPr="0079668E">
        <w:rPr>
          <w:rFonts w:ascii="Arial" w:hAnsi="Arial" w:cs="Arial"/>
        </w:rPr>
        <w:fldChar w:fldCharType="end"/>
      </w:r>
    </w:p>
    <w:p w14:paraId="198F5F5E" w14:textId="253C4F50" w:rsidR="00ED7FD8" w:rsidRDefault="00ED7FD8" w:rsidP="00ED7FD8">
      <w:pPr>
        <w:ind w:firstLine="720"/>
        <w:rPr>
          <w:rFonts w:ascii="Arial" w:hAnsi="Arial" w:cs="Arial"/>
        </w:rPr>
      </w:pPr>
      <w:r>
        <w:rPr>
          <w:rFonts w:ascii="Arial" w:hAnsi="Arial" w:cs="Arial"/>
        </w:rPr>
        <w:lastRenderedPageBreak/>
        <w:t>Q</w:t>
      </w:r>
      <w:r w:rsidRPr="0079668E">
        <w:rPr>
          <w:rFonts w:ascii="Arial" w:hAnsi="Arial" w:cs="Arial"/>
        </w:rPr>
        <w:t>ualitative stud</w:t>
      </w:r>
      <w:r>
        <w:rPr>
          <w:rFonts w:ascii="Arial" w:hAnsi="Arial" w:cs="Arial"/>
        </w:rPr>
        <w:t>ies</w:t>
      </w:r>
      <w:r w:rsidRPr="0079668E">
        <w:rPr>
          <w:rFonts w:ascii="Arial" w:hAnsi="Arial" w:cs="Arial"/>
        </w:rPr>
        <w:t xml:space="preserve"> of</w:t>
      </w:r>
      <w:r>
        <w:rPr>
          <w:rFonts w:ascii="Arial" w:hAnsi="Arial" w:cs="Arial"/>
        </w:rPr>
        <w:t xml:space="preserve"> women in this region report a variety of barriers to seeking early diagnosis, or participating in screening. </w:t>
      </w:r>
      <w:r w:rsidRPr="0079668E">
        <w:rPr>
          <w:rFonts w:ascii="Arial" w:hAnsi="Arial" w:cs="Arial"/>
        </w:rPr>
        <w:t xml:space="preserve"> </w:t>
      </w:r>
      <w:r>
        <w:rPr>
          <w:rFonts w:ascii="Arial" w:hAnsi="Arial" w:cs="Arial"/>
        </w:rPr>
        <w:t xml:space="preserve">Data from 69 Ethiopian </w:t>
      </w:r>
      <w:r w:rsidRPr="0079668E">
        <w:rPr>
          <w:rFonts w:ascii="Arial" w:hAnsi="Arial" w:cs="Arial"/>
        </w:rPr>
        <w:t xml:space="preserve">breast cancer patients found that even among women who are aware of breast cancer, early signs/symptoms are frequently ignored, traditional healers are preferred, and study participants indicated that stigmatization and social isolation complicate discussion and action around </w:t>
      </w:r>
      <w:r w:rsidRPr="0079668E">
        <w:rPr>
          <w:rStyle w:val="highlight"/>
          <w:rFonts w:ascii="Arial" w:hAnsi="Arial" w:cs="Arial"/>
        </w:rPr>
        <w:t>breast cancer</w:t>
      </w:r>
      <w:r w:rsidRPr="0079668E">
        <w:rPr>
          <w:rFonts w:ascii="Arial" w:hAnsi="Arial" w:cs="Arial"/>
        </w:rPr>
        <w:t>.</w:t>
      </w:r>
      <w:r w:rsidRPr="0079668E">
        <w:rPr>
          <w:rFonts w:ascii="Arial" w:hAnsi="Arial" w:cs="Arial"/>
        </w:rPr>
        <w:fldChar w:fldCharType="begin">
          <w:fldData xml:space="preserve">PEVuZE5vdGU+PENpdGU+PEF1dGhvcj5EZSBWZXIgRHllPC9BdXRob3I+PFllYXI+MjAxMTwvWWVh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</w:fldData>
        </w:fldChar>
      </w:r>
      <w:r w:rsidR="00B0148A">
        <w:rPr>
          <w:rFonts w:ascii="Arial" w:hAnsi="Arial" w:cs="Arial"/>
        </w:rPr>
        <w:instrText xml:space="preserve"> ADDIN EN.CITE </w:instrText>
      </w:r>
      <w:r w:rsidR="00B0148A">
        <w:rPr>
          <w:rFonts w:ascii="Arial" w:hAnsi="Arial" w:cs="Arial"/>
        </w:rPr>
        <w:fldChar w:fldCharType="begin">
          <w:fldData xml:space="preserve">PEVuZE5vdGU+PENpdGU+PEF1dGhvcj5EZSBWZXIgRHllPC9BdXRob3I+PFllYXI+MjAxMTwvWWVh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</w:fldData>
        </w:fldChar>
      </w:r>
      <w:r w:rsidR="00B0148A">
        <w:rPr>
          <w:rFonts w:ascii="Arial" w:hAnsi="Arial" w:cs="Arial"/>
        </w:rPr>
        <w:instrText xml:space="preserve"> ADDIN EN.CITE.DATA </w:instrText>
      </w:r>
      <w:r w:rsidR="00B0148A">
        <w:rPr>
          <w:rFonts w:ascii="Arial" w:hAnsi="Arial" w:cs="Arial"/>
        </w:rPr>
      </w:r>
      <w:r w:rsidR="00B0148A">
        <w:rPr>
          <w:rFonts w:ascii="Arial" w:hAnsi="Arial" w:cs="Arial"/>
        </w:rPr>
        <w:fldChar w:fldCharType="end"/>
      </w:r>
      <w:r w:rsidRPr="0079668E">
        <w:rPr>
          <w:rFonts w:ascii="Arial" w:hAnsi="Arial" w:cs="Arial"/>
        </w:rPr>
      </w:r>
      <w:r w:rsidRPr="0079668E">
        <w:rPr>
          <w:rFonts w:ascii="Arial" w:hAnsi="Arial" w:cs="Arial"/>
        </w:rPr>
        <w:fldChar w:fldCharType="separate"/>
      </w:r>
      <w:r>
        <w:rPr>
          <w:rFonts w:ascii="Arial" w:hAnsi="Arial" w:cs="Arial"/>
          <w:noProof/>
        </w:rPr>
        <w:t>(De Ver Dye et al., 2011)</w:t>
      </w:r>
      <w:r w:rsidRPr="0079668E">
        <w:rPr>
          <w:rFonts w:ascii="Arial" w:hAnsi="Arial" w:cs="Arial"/>
        </w:rPr>
        <w:fldChar w:fldCharType="end"/>
      </w:r>
      <w:r>
        <w:rPr>
          <w:rFonts w:ascii="Arial" w:hAnsi="Arial" w:cs="Arial"/>
        </w:rPr>
        <w:t xml:space="preserve">  </w:t>
      </w:r>
      <w:r w:rsidRPr="0079668E" w:rsidDel="005A427B">
        <w:rPr>
          <w:rFonts w:ascii="Arial" w:hAnsi="Arial" w:cs="Arial"/>
        </w:rPr>
        <w:t>A qualitative study of Kenyan women reported differences between rural and urban women with respect to knowledge of symptoms and the importance of breast screening. The majority of women was fatalistic about the disease and assumed it to be incurable.</w:t>
      </w:r>
      <w:r w:rsidRPr="0079668E" w:rsidDel="005A427B">
        <w:rPr>
          <w:rFonts w:ascii="Arial" w:hAnsi="Arial" w:cs="Arial"/>
        </w:rPr>
        <w:fldChar w:fldCharType="begin">
          <w:fldData xml:space="preserve">PEVuZE5vdGU+PENpdGU+PEF1dGhvcj5NdXRob25pPC9BdXRob3I+PFllYXI+MjAxMDwvWWVhcj48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</w:fldData>
        </w:fldChar>
      </w:r>
      <w:r>
        <w:rPr>
          <w:rFonts w:ascii="Arial" w:hAnsi="Arial" w:cs="Arial"/>
        </w:rPr>
        <w:instrText xml:space="preserve"> ADDIN EN.CITE </w:instrText>
      </w:r>
      <w:r>
        <w:rPr>
          <w:rFonts w:ascii="Arial" w:hAnsi="Arial" w:cs="Arial"/>
        </w:rPr>
        <w:fldChar w:fldCharType="begin">
          <w:fldData xml:space="preserve">PEVuZE5vdGU+PENpdGU+PEF1dGhvcj5NdXRob25pPC9BdXRob3I+PFllYXI+MjAxMDwvWWVhcj48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79668E" w:rsidDel="005A427B">
        <w:rPr>
          <w:rFonts w:ascii="Arial" w:hAnsi="Arial" w:cs="Arial"/>
        </w:rPr>
      </w:r>
      <w:r w:rsidRPr="0079668E" w:rsidDel="005A427B">
        <w:rPr>
          <w:rFonts w:ascii="Arial" w:hAnsi="Arial" w:cs="Arial"/>
        </w:rPr>
        <w:fldChar w:fldCharType="separate"/>
      </w:r>
      <w:r w:rsidRPr="0079668E" w:rsidDel="005A427B">
        <w:rPr>
          <w:rFonts w:ascii="Arial" w:hAnsi="Arial" w:cs="Arial"/>
          <w:noProof/>
        </w:rPr>
        <w:t>(Muthoni and Miller, 2010)</w:t>
      </w:r>
      <w:r w:rsidRPr="0079668E" w:rsidDel="005A427B">
        <w:rPr>
          <w:rFonts w:ascii="Arial" w:hAnsi="Arial" w:cs="Arial"/>
        </w:rPr>
        <w:fldChar w:fldCharType="end"/>
      </w:r>
    </w:p>
    <w:p w14:paraId="7596A1CD" w14:textId="15BB6D22" w:rsidR="00383F7F" w:rsidRPr="00F04F10" w:rsidRDefault="00383F7F" w:rsidP="004A5844">
      <w:pPr>
        <w:spacing w:after="0"/>
        <w:ind w:firstLine="720"/>
        <w:rPr>
          <w:rFonts w:ascii="Arial" w:hAnsi="Arial" w:cs="Arial"/>
        </w:rPr>
      </w:pPr>
      <w:r>
        <w:rPr>
          <w:rFonts w:ascii="Arial" w:hAnsi="Arial" w:cs="Arial"/>
        </w:rPr>
        <w:t xml:space="preserve">Despite the lack of governmental guidelines on breast cancer early diagnosis, and low levels of awareness about the importance of breast self-awareness, a number of countries are implementing pilot studies in an attempt to reach underserved populations.   </w:t>
      </w:r>
      <w:r w:rsidRPr="0079668E">
        <w:rPr>
          <w:rFonts w:ascii="Arial" w:hAnsi="Arial" w:cs="Arial"/>
        </w:rPr>
        <w:t xml:space="preserve">A recent paper </w:t>
      </w:r>
      <w:r>
        <w:rPr>
          <w:rFonts w:ascii="Arial" w:hAnsi="Arial" w:cs="Arial"/>
        </w:rPr>
        <w:t xml:space="preserve">from the </w:t>
      </w:r>
      <w:r w:rsidRPr="005C2E9D">
        <w:rPr>
          <w:rFonts w:ascii="Arial" w:hAnsi="Arial" w:cs="Arial"/>
        </w:rPr>
        <w:t xml:space="preserve">Democratic Republic of Congo </w:t>
      </w:r>
      <w:r w:rsidRPr="0079668E">
        <w:rPr>
          <w:rFonts w:ascii="Arial" w:hAnsi="Arial" w:cs="Arial"/>
        </w:rPr>
        <w:t>reported use of BHGI guidelines in implementing a breast cancer awareness campaign in Kinshasa from 2010-2012, based on BSE and CBE by trained healthcare workers.</w:t>
      </w:r>
      <w:r w:rsidRPr="0079668E">
        <w:rPr>
          <w:rFonts w:ascii="Arial" w:hAnsi="Arial" w:cs="Arial"/>
        </w:rPr>
        <w:fldChar w:fldCharType="begin"/>
      </w:r>
      <w:r>
        <w:rPr>
          <w:rFonts w:ascii="Arial" w:hAnsi="Arial" w:cs="Arial"/>
        </w:rPr>
        <w:instrText xml:space="preserve"> ADDIN EN.CITE &lt;EndNote&gt;&lt;Cite&gt;&lt;Author&gt;Luyeye Mvila&lt;/Author&gt;&lt;Year&gt;2014&lt;/Year&gt;&lt;RecNum&gt;296&lt;/RecNum&gt;&lt;DisplayText&gt;(Luyeye Mvila et al., 2014)&lt;/DisplayText&gt;&lt;record&gt;&lt;rec-number&gt;296&lt;/rec-number&gt;&lt;foreign-keys&gt;&lt;key app="EN" db-id="eaaxvsw0pdzd0me2d5cvpzrmtxff5vpaw9xf" timestamp="1414081546"&gt;296&lt;/key&gt;&lt;/foreign-keys&gt;&lt;ref-type name="Journal Article"&gt;17&lt;/ref-type&gt;&lt;contributors&gt;&lt;authors&gt;&lt;author&gt;Luyeye Mvila, G.&lt;/author&gt;&lt;author&gt;Postema, S.&lt;/author&gt;&lt;author&gt;Marchal, G.&lt;/author&gt;&lt;author&gt;Van Limbergen, E.&lt;/author&gt;&lt;author&gt;Verdonck, F.&lt;/author&gt;&lt;author&gt;Matthijs, G.&lt;/author&gt;&lt;author&gt;Devriendt, K.&lt;/author&gt;&lt;author&gt;Michils, G.&lt;/author&gt;&lt;author&gt;Van Ongeval, C.&lt;/author&gt;&lt;/authors&gt;&lt;/contributors&gt;&lt;auth-address&gt;Kinshasa General Hospital, Kasavubu University, University of Lubumbashi, Lubumbashi, DR, Congo. gluyeye.gl@gmail.com.&lt;/auth-address&gt;&lt;titles&gt;&lt;title&gt;From the set-up of a screening program of breast cancer patients to the identification of the first BRCA mutation in the DR Congo&lt;/title&gt;&lt;secondary-title&gt;BMC Public Health&lt;/secondary-title&gt;&lt;alt-title&gt;BMC public health&lt;/alt-title&gt;&lt;/titles&gt;&lt;periodical&gt;&lt;full-title&gt;BMC Public Health&lt;/full-title&gt;&lt;/periodical&gt;&lt;alt-periodical&gt;&lt;full-title&gt;BMC Public Health&lt;/full-title&gt;&lt;/alt-periodical&gt;&lt;pages&gt;759&lt;/pages&gt;&lt;volume&gt;14&lt;/volume&gt;&lt;edition&gt;2014/07/30&lt;/edition&gt;&lt;dates&gt;&lt;year&gt;2014&lt;/year&gt;&lt;/dates&gt;&lt;isbn&gt;1471-2458 (Electronic)&amp;#xD;1471-2458 (Linking)&lt;/isbn&gt;&lt;accession-num&gt;25070656&lt;/accession-num&gt;&lt;urls&gt;&lt;/urls&gt;&lt;custom2&gt;PMC4133620&lt;/custom2&gt;&lt;electronic-resource-num&gt;10.1186/1471-2458-14-759&lt;/electronic-resource-num&gt;&lt;remote-database-provider&gt;NLM&lt;/remote-database-provider&gt;&lt;language&gt;eng&lt;/language&gt;&lt;/record&gt;&lt;/Cite&gt;&lt;/EndNote&gt;</w:instrText>
      </w:r>
      <w:r w:rsidRPr="0079668E">
        <w:rPr>
          <w:rFonts w:ascii="Arial" w:hAnsi="Arial" w:cs="Arial"/>
        </w:rPr>
        <w:fldChar w:fldCharType="separate"/>
      </w:r>
      <w:r w:rsidRPr="0079668E">
        <w:rPr>
          <w:rFonts w:ascii="Arial" w:hAnsi="Arial" w:cs="Arial"/>
          <w:noProof/>
        </w:rPr>
        <w:t>(Luyeye Mvila et al., 2014)</w:t>
      </w:r>
      <w:r w:rsidRPr="0079668E">
        <w:rPr>
          <w:rFonts w:ascii="Arial" w:hAnsi="Arial" w:cs="Arial"/>
        </w:rPr>
        <w:fldChar w:fldCharType="end"/>
      </w:r>
      <w:r>
        <w:rPr>
          <w:rFonts w:ascii="Arial" w:hAnsi="Arial" w:cs="Arial"/>
        </w:rPr>
        <w:t xml:space="preserve">  </w:t>
      </w:r>
      <w:r w:rsidRPr="0079668E">
        <w:rPr>
          <w:rFonts w:ascii="Arial" w:hAnsi="Arial" w:cs="Arial"/>
        </w:rPr>
        <w:t>Participating women underwent CBE and in the case of suspicious findings, received a mammography and ultrasound, and where necessary FNA. A total of 4,315 women were screened, of whom 1,113 underwent mammography screening</w:t>
      </w:r>
      <w:r>
        <w:rPr>
          <w:rFonts w:ascii="Arial" w:hAnsi="Arial" w:cs="Arial"/>
        </w:rPr>
        <w:t>.</w:t>
      </w:r>
      <w:r w:rsidRPr="0079668E">
        <w:rPr>
          <w:rFonts w:ascii="Arial" w:hAnsi="Arial" w:cs="Arial"/>
        </w:rPr>
        <w:t xml:space="preserve"> </w:t>
      </w:r>
      <w:r>
        <w:rPr>
          <w:rFonts w:ascii="Arial" w:hAnsi="Arial" w:cs="Arial"/>
        </w:rPr>
        <w:t>A</w:t>
      </w:r>
      <w:r w:rsidRPr="00F04F10">
        <w:rPr>
          <w:rFonts w:ascii="Arial" w:hAnsi="Arial" w:cs="Arial"/>
        </w:rPr>
        <w:t xml:space="preserve"> pilot screening program using a mobile mammography unit in the Western Cape </w:t>
      </w:r>
      <w:r>
        <w:rPr>
          <w:rFonts w:ascii="Arial" w:hAnsi="Arial" w:cs="Arial"/>
        </w:rPr>
        <w:t xml:space="preserve">province in the republic of South Africa </w:t>
      </w:r>
      <w:r w:rsidRPr="00F04F10">
        <w:rPr>
          <w:rFonts w:ascii="Arial" w:hAnsi="Arial" w:cs="Arial"/>
        </w:rPr>
        <w:t>in women aged 40 years and older between 2011-2012, performed 2,172 screening mammograms, with a 9.6% recall rate.(</w:t>
      </w:r>
      <w:proofErr w:type="spellStart"/>
      <w:r w:rsidRPr="00F04F10">
        <w:rPr>
          <w:rFonts w:ascii="Arial" w:hAnsi="Arial" w:cs="Arial"/>
        </w:rPr>
        <w:t>Apffelstaedt</w:t>
      </w:r>
      <w:proofErr w:type="spellEnd"/>
      <w:r w:rsidRPr="00F04F10">
        <w:rPr>
          <w:rFonts w:ascii="Arial" w:hAnsi="Arial" w:cs="Arial"/>
        </w:rPr>
        <w:t xml:space="preserve"> et al., 2014)  The authors reported multiple problems, both technical (such as poor quality images) and administrative (e.g</w:t>
      </w:r>
      <w:r w:rsidR="00811085">
        <w:rPr>
          <w:rFonts w:ascii="Arial" w:hAnsi="Arial" w:cs="Arial"/>
        </w:rPr>
        <w:t>.</w:t>
      </w:r>
      <w:r w:rsidR="001C185A">
        <w:rPr>
          <w:rFonts w:ascii="Arial" w:hAnsi="Arial" w:cs="Arial"/>
        </w:rPr>
        <w:t>,</w:t>
      </w:r>
      <w:r w:rsidRPr="00F04F10">
        <w:rPr>
          <w:rFonts w:ascii="Arial" w:hAnsi="Arial" w:cs="Arial"/>
        </w:rPr>
        <w:t xml:space="preserve"> images not reaching the referral center) and a low cancer detection rate, concluding commencement of a screening program using this model was not justified in this setting.</w:t>
      </w:r>
      <w:r>
        <w:rPr>
          <w:rFonts w:ascii="Arial" w:hAnsi="Arial" w:cs="Arial"/>
        </w:rPr>
        <w:t xml:space="preserve">  </w:t>
      </w:r>
    </w:p>
    <w:p w14:paraId="69DD203C" w14:textId="77777777" w:rsidR="004336B5" w:rsidRDefault="004336B5" w:rsidP="00326384">
      <w:pPr>
        <w:rPr>
          <w:rFonts w:ascii="Arial" w:hAnsi="Arial" w:cs="Arial"/>
        </w:rPr>
      </w:pPr>
    </w:p>
    <w:p w14:paraId="67B7747C" w14:textId="03FCB296" w:rsidR="00ED7FD8" w:rsidRPr="0082163E" w:rsidRDefault="00ED7FD8" w:rsidP="00CE0F23">
      <w:pPr>
        <w:pStyle w:val="Title"/>
      </w:pPr>
      <w:bookmarkStart w:id="73" w:name="_Toc436647382"/>
      <w:bookmarkStart w:id="74" w:name="_Toc436647482"/>
      <w:bookmarkStart w:id="75" w:name="_Toc436648278"/>
      <w:r>
        <w:t>Conclusions</w:t>
      </w:r>
      <w:bookmarkEnd w:id="73"/>
      <w:bookmarkEnd w:id="74"/>
      <w:bookmarkEnd w:id="75"/>
      <w:r>
        <w:t xml:space="preserve"> </w:t>
      </w:r>
    </w:p>
    <w:p w14:paraId="26D101F3" w14:textId="46658E77" w:rsidR="00ED7FD8" w:rsidRPr="00B0148A" w:rsidRDefault="00745AF3" w:rsidP="00745AF3">
      <w:pPr>
        <w:spacing w:before="0" w:beforeAutospacing="0" w:after="0" w:afterAutospacing="0"/>
        <w:ind w:firstLine="720"/>
        <w:rPr>
          <w:rFonts w:ascii="Arial" w:hAnsi="Arial" w:cs="Arial"/>
          <w:color w:val="221E1F"/>
          <w:szCs w:val="14"/>
        </w:rPr>
      </w:pPr>
      <w:r w:rsidRPr="00B0148A">
        <w:rPr>
          <w:rFonts w:ascii="Arial" w:hAnsi="Arial" w:cs="Arial"/>
          <w:color w:val="221E1F"/>
          <w:szCs w:val="14"/>
        </w:rPr>
        <w:t xml:space="preserve">While the situation in many African countries paints a bleak picture for breast cancer care, due to </w:t>
      </w:r>
      <w:r w:rsidR="00ED7FD8" w:rsidRPr="00B0148A">
        <w:rPr>
          <w:rFonts w:ascii="Arial" w:hAnsi="Arial" w:cs="Arial"/>
          <w:color w:val="221E1F"/>
          <w:szCs w:val="14"/>
        </w:rPr>
        <w:t>over</w:t>
      </w:r>
      <w:r w:rsidR="001C185A" w:rsidRPr="00B0148A">
        <w:rPr>
          <w:rFonts w:ascii="Arial" w:hAnsi="Arial" w:cs="Arial"/>
          <w:color w:val="221E1F"/>
          <w:szCs w:val="14"/>
        </w:rPr>
        <w:t>-</w:t>
      </w:r>
      <w:r w:rsidR="00ED7FD8" w:rsidRPr="00B0148A">
        <w:rPr>
          <w:rFonts w:ascii="Arial" w:hAnsi="Arial" w:cs="Arial"/>
          <w:color w:val="221E1F"/>
          <w:szCs w:val="14"/>
        </w:rPr>
        <w:t>bur</w:t>
      </w:r>
      <w:r w:rsidR="001C185A" w:rsidRPr="00B0148A">
        <w:rPr>
          <w:rFonts w:ascii="Arial" w:hAnsi="Arial" w:cs="Arial"/>
          <w:color w:val="221E1F"/>
          <w:szCs w:val="14"/>
        </w:rPr>
        <w:t>den</w:t>
      </w:r>
      <w:r w:rsidR="00ED7FD8" w:rsidRPr="00B0148A">
        <w:rPr>
          <w:rFonts w:ascii="Arial" w:hAnsi="Arial" w:cs="Arial"/>
          <w:color w:val="221E1F"/>
          <w:szCs w:val="14"/>
        </w:rPr>
        <w:t>ed</w:t>
      </w:r>
      <w:r w:rsidRPr="00B0148A">
        <w:rPr>
          <w:rFonts w:ascii="Arial" w:hAnsi="Arial" w:cs="Arial"/>
          <w:color w:val="221E1F"/>
          <w:szCs w:val="14"/>
        </w:rPr>
        <w:t xml:space="preserve"> or non-existent health care</w:t>
      </w:r>
      <w:r w:rsidR="00ED7FD8" w:rsidRPr="00B0148A">
        <w:rPr>
          <w:rFonts w:ascii="Arial" w:hAnsi="Arial" w:cs="Arial"/>
          <w:color w:val="221E1F"/>
          <w:szCs w:val="14"/>
        </w:rPr>
        <w:t xml:space="preserve"> infrastructure</w:t>
      </w:r>
      <w:r w:rsidRPr="00B0148A">
        <w:rPr>
          <w:rFonts w:ascii="Arial" w:hAnsi="Arial" w:cs="Arial"/>
          <w:color w:val="221E1F"/>
          <w:szCs w:val="14"/>
        </w:rPr>
        <w:t>s, poverty</w:t>
      </w:r>
      <w:r w:rsidR="00ED7FD8" w:rsidRPr="00B0148A">
        <w:rPr>
          <w:rFonts w:ascii="Arial" w:hAnsi="Arial" w:cs="Arial"/>
          <w:color w:val="221E1F"/>
          <w:szCs w:val="14"/>
        </w:rPr>
        <w:t xml:space="preserve"> and increasing rates of </w:t>
      </w:r>
      <w:r w:rsidRPr="00B0148A">
        <w:rPr>
          <w:rFonts w:ascii="Arial" w:hAnsi="Arial" w:cs="Arial"/>
          <w:color w:val="221E1F"/>
          <w:szCs w:val="14"/>
        </w:rPr>
        <w:t xml:space="preserve">breast </w:t>
      </w:r>
      <w:r w:rsidR="00ED7FD8" w:rsidRPr="00B0148A">
        <w:rPr>
          <w:rFonts w:ascii="Arial" w:hAnsi="Arial" w:cs="Arial"/>
          <w:color w:val="221E1F"/>
          <w:szCs w:val="14"/>
        </w:rPr>
        <w:t xml:space="preserve">cancer, </w:t>
      </w:r>
      <w:r w:rsidRPr="00B0148A">
        <w:rPr>
          <w:rFonts w:ascii="Arial" w:hAnsi="Arial" w:cs="Arial"/>
          <w:color w:val="221E1F"/>
          <w:szCs w:val="14"/>
        </w:rPr>
        <w:t xml:space="preserve">which are commonly diagnosed at late stages, the outlook on some fronts calls for optimism. Some African nations are working to create national and international networks to improve aspects of breast cancer care.  </w:t>
      </w:r>
      <w:r w:rsidR="001C185A" w:rsidRPr="00B0148A">
        <w:rPr>
          <w:rFonts w:ascii="Arial" w:hAnsi="Arial" w:cs="Arial"/>
          <w:color w:val="221E1F"/>
          <w:szCs w:val="14"/>
        </w:rPr>
        <w:t>Governmental i</w:t>
      </w:r>
      <w:r w:rsidRPr="00B0148A">
        <w:rPr>
          <w:rFonts w:ascii="Arial" w:hAnsi="Arial" w:cs="Arial"/>
          <w:color w:val="221E1F"/>
          <w:szCs w:val="14"/>
        </w:rPr>
        <w:t>nitiatives</w:t>
      </w:r>
      <w:r w:rsidR="001C185A" w:rsidRPr="00B0148A">
        <w:rPr>
          <w:rFonts w:ascii="Arial" w:hAnsi="Arial" w:cs="Arial"/>
          <w:color w:val="221E1F"/>
          <w:szCs w:val="14"/>
        </w:rPr>
        <w:t xml:space="preserve"> through cancer control planning</w:t>
      </w:r>
      <w:r w:rsidRPr="00B0148A">
        <w:rPr>
          <w:rFonts w:ascii="Arial" w:hAnsi="Arial" w:cs="Arial"/>
          <w:color w:val="221E1F"/>
          <w:szCs w:val="14"/>
        </w:rPr>
        <w:t xml:space="preserve">, </w:t>
      </w:r>
      <w:r w:rsidR="001C185A" w:rsidRPr="00B0148A">
        <w:rPr>
          <w:rFonts w:ascii="Arial" w:hAnsi="Arial" w:cs="Arial"/>
          <w:color w:val="221E1F"/>
          <w:szCs w:val="14"/>
        </w:rPr>
        <w:t xml:space="preserve">public/private </w:t>
      </w:r>
      <w:r w:rsidR="00CE0F23" w:rsidRPr="00B0148A">
        <w:rPr>
          <w:rFonts w:ascii="Arial" w:hAnsi="Arial" w:cs="Arial"/>
          <w:color w:val="221E1F"/>
          <w:szCs w:val="14"/>
        </w:rPr>
        <w:t>partnerships</w:t>
      </w:r>
      <w:r w:rsidR="001C185A" w:rsidRPr="00B0148A">
        <w:rPr>
          <w:rFonts w:ascii="Arial" w:hAnsi="Arial" w:cs="Arial"/>
          <w:color w:val="221E1F"/>
          <w:szCs w:val="14"/>
        </w:rPr>
        <w:t xml:space="preserve">, institutional twinning, </w:t>
      </w:r>
      <w:r w:rsidRPr="00B0148A">
        <w:rPr>
          <w:rFonts w:ascii="Arial" w:hAnsi="Arial" w:cs="Arial"/>
          <w:color w:val="221E1F"/>
          <w:szCs w:val="14"/>
        </w:rPr>
        <w:t>and</w:t>
      </w:r>
      <w:r w:rsidR="001C185A" w:rsidRPr="00B0148A">
        <w:rPr>
          <w:rFonts w:ascii="Arial" w:hAnsi="Arial" w:cs="Arial"/>
          <w:color w:val="221E1F"/>
          <w:szCs w:val="14"/>
        </w:rPr>
        <w:t xml:space="preserve"> the use of</w:t>
      </w:r>
      <w:r w:rsidRPr="00B0148A">
        <w:rPr>
          <w:rFonts w:ascii="Arial" w:hAnsi="Arial" w:cs="Arial"/>
          <w:color w:val="221E1F"/>
          <w:szCs w:val="14"/>
        </w:rPr>
        <w:t xml:space="preserve"> available tools such as </w:t>
      </w:r>
      <w:r w:rsidR="001C185A" w:rsidRPr="00B0148A">
        <w:rPr>
          <w:rFonts w:ascii="Arial" w:hAnsi="Arial" w:cs="Arial"/>
          <w:color w:val="221E1F"/>
          <w:szCs w:val="14"/>
        </w:rPr>
        <w:t xml:space="preserve">the </w:t>
      </w:r>
      <w:r w:rsidRPr="00B0148A">
        <w:rPr>
          <w:rFonts w:ascii="Arial" w:hAnsi="Arial" w:cs="Arial"/>
          <w:color w:val="221E1F"/>
          <w:szCs w:val="14"/>
        </w:rPr>
        <w:t xml:space="preserve">BHGI </w:t>
      </w:r>
      <w:r w:rsidR="001C185A" w:rsidRPr="00B0148A">
        <w:rPr>
          <w:rFonts w:ascii="Arial" w:hAnsi="Arial" w:cs="Arial"/>
          <w:color w:val="221E1F"/>
          <w:szCs w:val="14"/>
        </w:rPr>
        <w:t xml:space="preserve">resource-stratified </w:t>
      </w:r>
      <w:r w:rsidRPr="00B0148A">
        <w:rPr>
          <w:rFonts w:ascii="Arial" w:hAnsi="Arial" w:cs="Arial"/>
          <w:color w:val="221E1F"/>
          <w:szCs w:val="14"/>
        </w:rPr>
        <w:t xml:space="preserve">guidelines </w:t>
      </w:r>
      <w:r w:rsidR="001C185A" w:rsidRPr="00B0148A">
        <w:rPr>
          <w:rFonts w:ascii="Arial" w:hAnsi="Arial" w:cs="Arial"/>
          <w:color w:val="221E1F"/>
          <w:szCs w:val="14"/>
        </w:rPr>
        <w:t xml:space="preserve">can </w:t>
      </w:r>
      <w:r w:rsidRPr="00B0148A">
        <w:rPr>
          <w:rFonts w:ascii="Arial" w:hAnsi="Arial" w:cs="Arial"/>
          <w:color w:val="221E1F"/>
          <w:szCs w:val="14"/>
        </w:rPr>
        <w:t>allow local stakeholders to develop novel and innovative methods for improving breast health care.</w:t>
      </w:r>
      <w:r w:rsidR="001C185A">
        <w:rPr>
          <w:rFonts w:ascii="Arial" w:hAnsi="Arial" w:cs="Arial"/>
          <w:color w:val="221E1F"/>
          <w:szCs w:val="14"/>
        </w:rPr>
        <w:t xml:space="preserve">  The use of awareness education and distributed models of care to facilitate breast cancer down-staging is essential for most of Africa in order to decrease the number of patients who are unrealistic or inappropriate candidates for curative treatment and instead should be the focus of palliative efforts.  Diagnostic services based on tissue sampling is essential, both for making cancer diagnoses, but also for determining proper treatment planning.  The prolonged time from initial diagnosis to instigation of treatment is </w:t>
      </w:r>
      <w:r w:rsidR="006C5C3B">
        <w:rPr>
          <w:rFonts w:ascii="Arial" w:hAnsi="Arial" w:cs="Arial"/>
          <w:color w:val="221E1F"/>
          <w:szCs w:val="14"/>
        </w:rPr>
        <w:t>so lengthy as to be a measurable aspect of worsened breast cancer outcome.  In addition, healthcare systems in Africa need to be expanded and supported such that patients who begin a treatment regimen are likely to complete it.  Through this type of systematic approach to breast cancer care delivery in Africa, we can realistically anticipate seeing improvements in breast cancer outcomes given resources for organizational restructuring and time for realistic implementation.</w:t>
      </w:r>
    </w:p>
    <w:p w14:paraId="7311970C" w14:textId="77777777" w:rsidR="00745AF3" w:rsidRDefault="00745AF3" w:rsidP="00745AF3">
      <w:pPr>
        <w:spacing w:before="0" w:beforeAutospacing="0" w:after="0" w:afterAutospacing="0"/>
        <w:ind w:firstLine="720"/>
        <w:rPr>
          <w:rFonts w:ascii="Arial" w:hAnsi="Arial" w:cs="Arial"/>
          <w:color w:val="221E1F"/>
          <w:szCs w:val="14"/>
          <w:highlight w:val="yellow"/>
        </w:rPr>
      </w:pPr>
    </w:p>
    <w:p w14:paraId="123DFCC8" w14:textId="2B74DDBC" w:rsidR="00814E70" w:rsidRPr="00162834" w:rsidRDefault="00814E70" w:rsidP="00745AF3">
      <w:pPr>
        <w:autoSpaceDE w:val="0"/>
        <w:autoSpaceDN w:val="0"/>
        <w:adjustRightInd w:val="0"/>
        <w:spacing w:before="0" w:beforeAutospacing="0" w:after="0" w:afterAutospacing="0"/>
        <w:ind w:firstLine="720"/>
        <w:rPr>
          <w:rFonts w:ascii="Arial" w:hAnsi="Arial" w:cs="Arial"/>
          <w:color w:val="000000"/>
        </w:rPr>
      </w:pPr>
    </w:p>
    <w:p w14:paraId="09F423AE" w14:textId="77777777" w:rsidR="00AD4BA7" w:rsidRPr="00162834" w:rsidRDefault="00AD4BA7" w:rsidP="00233B8E">
      <w:pPr>
        <w:autoSpaceDE w:val="0"/>
        <w:autoSpaceDN w:val="0"/>
        <w:adjustRightInd w:val="0"/>
        <w:spacing w:before="0" w:beforeAutospacing="0" w:after="0" w:afterAutospacing="0"/>
        <w:ind w:firstLine="720"/>
        <w:rPr>
          <w:rFonts w:ascii="Arial" w:hAnsi="Arial" w:cs="Arial"/>
          <w:color w:val="000000"/>
        </w:rPr>
      </w:pPr>
    </w:p>
    <w:p w14:paraId="61048A80" w14:textId="77777777" w:rsidR="00AD4BA7" w:rsidRPr="00162834" w:rsidRDefault="00AD4BA7" w:rsidP="00315C83">
      <w:pPr>
        <w:rPr>
          <w:rFonts w:ascii="Arial" w:hAnsi="Arial" w:cs="Arial"/>
          <w:b/>
        </w:rPr>
      </w:pPr>
      <w:r w:rsidRPr="00162834">
        <w:rPr>
          <w:rFonts w:ascii="Arial" w:hAnsi="Arial" w:cs="Arial"/>
          <w:b/>
        </w:rPr>
        <w:br w:type="page"/>
      </w:r>
    </w:p>
    <w:p w14:paraId="64606FCA" w14:textId="0701897F" w:rsidR="00315C83" w:rsidRPr="00162834" w:rsidRDefault="00315C83" w:rsidP="009C47C7">
      <w:pPr>
        <w:pStyle w:val="Title"/>
      </w:pPr>
      <w:bookmarkStart w:id="76" w:name="_Toc436647483"/>
      <w:bookmarkStart w:id="77" w:name="_Toc436648279"/>
      <w:r w:rsidRPr="00162834">
        <w:t>References</w:t>
      </w:r>
      <w:bookmarkEnd w:id="76"/>
      <w:bookmarkEnd w:id="77"/>
    </w:p>
    <w:p w14:paraId="5136650B" w14:textId="01B5F599" w:rsidR="00F20FEE" w:rsidRPr="00F20FEE" w:rsidRDefault="00315C83" w:rsidP="00F20FEE">
      <w:pPr>
        <w:pStyle w:val="EndNoteBibliography"/>
        <w:spacing w:after="0"/>
      </w:pPr>
      <w:r w:rsidRPr="00162834">
        <w:rPr>
          <w:rFonts w:ascii="Arial" w:hAnsi="Arial" w:cs="Arial"/>
        </w:rPr>
        <w:fldChar w:fldCharType="begin"/>
      </w:r>
      <w:r w:rsidRPr="00162834">
        <w:rPr>
          <w:rFonts w:ascii="Arial" w:hAnsi="Arial" w:cs="Arial"/>
        </w:rPr>
        <w:instrText xml:space="preserve"> ADDIN EN.REFLIST </w:instrText>
      </w:r>
      <w:r w:rsidRPr="00162834">
        <w:rPr>
          <w:rFonts w:ascii="Arial" w:hAnsi="Arial" w:cs="Arial"/>
        </w:rPr>
        <w:fldChar w:fldCharType="separate"/>
      </w:r>
      <w:r w:rsidR="00F20FEE" w:rsidRPr="00F20FEE">
        <w:t xml:space="preserve">4aWoman, 2014. Project against gynaeological and breast cancer in Madagascar. Available at: </w:t>
      </w:r>
      <w:hyperlink r:id="rId10" w:history="1">
        <w:r w:rsidR="00F20FEE" w:rsidRPr="00F20FEE">
          <w:rPr>
            <w:rStyle w:val="Hyperlink"/>
          </w:rPr>
          <w:t>http://www.4awoman-madagascar.org/</w:t>
        </w:r>
      </w:hyperlink>
      <w:r w:rsidR="00F20FEE" w:rsidRPr="00F20FEE">
        <w:t>.</w:t>
      </w:r>
    </w:p>
    <w:p w14:paraId="0FA08127" w14:textId="77777777" w:rsidR="00F20FEE" w:rsidRPr="00F20FEE" w:rsidRDefault="00F20FEE" w:rsidP="00F20FEE">
      <w:pPr>
        <w:pStyle w:val="EndNoteBibliography"/>
        <w:spacing w:after="0"/>
      </w:pPr>
      <w:r w:rsidRPr="00F20FEE">
        <w:t>Abdalla, M., Brown, S., Anderson, B.O., Jeronimo, J., Bishop, A., Kayonde, L., 2013. Rwanda situation analysis on breast cancer: Final report from Susan G. Komen, PATH and BHGI.</w:t>
      </w:r>
    </w:p>
    <w:p w14:paraId="68E1819F" w14:textId="77777777" w:rsidR="00F20FEE" w:rsidRPr="00F20FEE" w:rsidRDefault="00F20FEE" w:rsidP="00F20FEE">
      <w:pPr>
        <w:pStyle w:val="EndNoteBibliography"/>
        <w:spacing w:after="0"/>
      </w:pPr>
      <w:r w:rsidRPr="00F20FEE">
        <w:t>Abdel-Fattah, M., Zaki, A., Bassili, A., el-Shazly, M., Tognoni, G., 2000. Breast self-examination practice and its impact on breast cancer diagnosis in Alexandria, Egypt. Eastern Mediterranean health journal = La revue de sante de la Mediterranee orientale = al-Majallah al-sihhiyah li-sharq al-mutawassit 6:34-40.</w:t>
      </w:r>
    </w:p>
    <w:p w14:paraId="19C167C7" w14:textId="77777777" w:rsidR="00F20FEE" w:rsidRPr="00F20FEE" w:rsidRDefault="00F20FEE" w:rsidP="00F20FEE">
      <w:pPr>
        <w:pStyle w:val="EndNoteBibliography"/>
        <w:spacing w:after="0"/>
      </w:pPr>
      <w:r w:rsidRPr="00F20FEE">
        <w:t>Abdel-Wahab, M., Bourque, J.M., Pynda, Y., Izewska, J., Van der Merwe, D., Zubizarreta, E., Rosenblatt, E., 2013. Status of radiotherapy resources in Africa: an International Atomic Energy Agency analysis. The lancet oncology 14:e168-75.</w:t>
      </w:r>
    </w:p>
    <w:p w14:paraId="3B16F1A7" w14:textId="77777777" w:rsidR="00F20FEE" w:rsidRPr="00F20FEE" w:rsidRDefault="00F20FEE" w:rsidP="00F20FEE">
      <w:pPr>
        <w:pStyle w:val="EndNoteBibliography"/>
        <w:spacing w:after="0"/>
      </w:pPr>
      <w:r w:rsidRPr="00F20FEE">
        <w:t>Abuidris, D.O., Elsheikh, A., Ali, M., Musa, H., Elgaili, E., Ahmed, A.O., Sulieman, I., Mohammed, S.I., 2013a. Breast-cancer screening with trained volunteers in a rural area of Sudan: a pilot study. The lancet oncology 14:363-70.</w:t>
      </w:r>
    </w:p>
    <w:p w14:paraId="4EF995C2" w14:textId="77777777" w:rsidR="00F20FEE" w:rsidRPr="00F20FEE" w:rsidRDefault="00F20FEE" w:rsidP="00F20FEE">
      <w:pPr>
        <w:pStyle w:val="EndNoteBibliography"/>
        <w:spacing w:after="0"/>
      </w:pPr>
      <w:r w:rsidRPr="00F20FEE">
        <w:t>Abuidris, D.O., Elsheikh, A., Ali, M., Musa, H., Elgaili, E., Ahmed, A.O., Sulieman, I., Mohammed, S.I., 2013b. Breast-cancer screening with trained volunteers in a rural area of Sudan: a pilot study. The lancet oncology 14:363-70.</w:t>
      </w:r>
    </w:p>
    <w:p w14:paraId="2540EC58" w14:textId="77777777" w:rsidR="00F20FEE" w:rsidRPr="00F20FEE" w:rsidRDefault="00F20FEE" w:rsidP="00F20FEE">
      <w:pPr>
        <w:pStyle w:val="EndNoteBibliography"/>
        <w:spacing w:after="0"/>
      </w:pPr>
      <w:r w:rsidRPr="00F20FEE">
        <w:t>Adesina, A., Chumba, D., Nelson, A.M., Orem, J., Roberts, D.J., Wabinga, H., Wilson, M., Rebbeck, T.R., 2013. Improvement of pathology in sub-Saharan Africa. The lancet oncology 14:e152-e57.</w:t>
      </w:r>
    </w:p>
    <w:p w14:paraId="64B95822" w14:textId="77777777" w:rsidR="00F20FEE" w:rsidRPr="00F20FEE" w:rsidRDefault="00F20FEE" w:rsidP="00F20FEE">
      <w:pPr>
        <w:pStyle w:val="EndNoteBibliography"/>
        <w:spacing w:after="0"/>
      </w:pPr>
      <w:r w:rsidRPr="00F20FEE">
        <w:t>Adesunkanmi, A.R.K., Lawal, O.O., Adelusola, K.A., Durosimi, M.A., 2006. The severity, outcome and challenges of breast cancer in Nigeria. Breast cancer research and treatment 15:399-409.</w:t>
      </w:r>
    </w:p>
    <w:p w14:paraId="3A7790FB" w14:textId="77777777" w:rsidR="00F20FEE" w:rsidRPr="00F20FEE" w:rsidRDefault="00F20FEE" w:rsidP="00F20FEE">
      <w:pPr>
        <w:pStyle w:val="EndNoteBibliography"/>
        <w:spacing w:after="0"/>
      </w:pPr>
      <w:r w:rsidRPr="00F20FEE">
        <w:t>Adeyi, O.A., 2011. Pathology services in developing countries-the West African experience. Arch Pathol Lab Med 135:183-6.</w:t>
      </w:r>
    </w:p>
    <w:p w14:paraId="17066550" w14:textId="77777777" w:rsidR="00F20FEE" w:rsidRPr="00F20FEE" w:rsidRDefault="00F20FEE" w:rsidP="00F20FEE">
      <w:pPr>
        <w:pStyle w:val="EndNoteBibliography"/>
        <w:spacing w:after="0"/>
      </w:pPr>
      <w:r w:rsidRPr="00F20FEE">
        <w:t>Adisa, A.O., Arowolo, O.A., Akinkuolie, A.A., Titiloye, N.A., Alatise, O.I., Lawal, O.O., Adesunkanmi, A.R.K., 2011. Metastatic breast cancer in a Nigerian tertiary hospital. African health sciences 11:279-84.</w:t>
      </w:r>
    </w:p>
    <w:p w14:paraId="66AB38A9" w14:textId="32E1ADA4" w:rsidR="00F20FEE" w:rsidRPr="00F20FEE" w:rsidRDefault="00F20FEE" w:rsidP="00F20FEE">
      <w:pPr>
        <w:pStyle w:val="EndNoteBibliography"/>
        <w:spacing w:after="0"/>
      </w:pPr>
      <w:r w:rsidRPr="00F20FEE">
        <w:t xml:space="preserve">AFRA, 2013. The African Regional Cooperative Agreement for Research, Development and Training Related to Nuclear Science and Technology (AFRA). Available at:  </w:t>
      </w:r>
      <w:hyperlink r:id="rId11" w:history="1">
        <w:r w:rsidRPr="00F20FEE">
          <w:rPr>
            <w:rStyle w:val="Hyperlink"/>
          </w:rPr>
          <w:t>http://www.afra-iaea.org.dz/</w:t>
        </w:r>
      </w:hyperlink>
      <w:r w:rsidRPr="00F20FEE">
        <w:t>, Algiers, Algeria.</w:t>
      </w:r>
    </w:p>
    <w:p w14:paraId="48A2D590" w14:textId="060209B7" w:rsidR="00F20FEE" w:rsidRPr="00F20FEE" w:rsidRDefault="00F20FEE" w:rsidP="00F20FEE">
      <w:pPr>
        <w:pStyle w:val="EndNoteBibliography"/>
        <w:spacing w:after="0"/>
      </w:pPr>
      <w:r w:rsidRPr="00F20FEE">
        <w:t xml:space="preserve">African Cancer Registry Network (AFCRN), 2015. African Cancer Registry Network (AFCRN): Available at: </w:t>
      </w:r>
      <w:hyperlink r:id="rId12" w:history="1">
        <w:r w:rsidRPr="00F20FEE">
          <w:rPr>
            <w:rStyle w:val="Hyperlink"/>
          </w:rPr>
          <w:t>http://afcrn.org/</w:t>
        </w:r>
      </w:hyperlink>
      <w:r w:rsidRPr="00F20FEE">
        <w:t>.</w:t>
      </w:r>
    </w:p>
    <w:p w14:paraId="3C00287B" w14:textId="77777777" w:rsidR="00F20FEE" w:rsidRPr="00F20FEE" w:rsidRDefault="00F20FEE" w:rsidP="00F20FEE">
      <w:pPr>
        <w:pStyle w:val="EndNoteBibliography"/>
        <w:spacing w:after="0"/>
      </w:pPr>
      <w:r w:rsidRPr="00F20FEE">
        <w:t>Ajekigbe, A.T., 1991. Fear of mastectomy: the most common factor responsible for late presentation of carcinoma of the breast in Nigeria. Clin Oncol (R Coll Radiol) 3:78-80.</w:t>
      </w:r>
    </w:p>
    <w:p w14:paraId="66C16753" w14:textId="77777777" w:rsidR="00F20FEE" w:rsidRPr="00F20FEE" w:rsidRDefault="00F20FEE" w:rsidP="00F20FEE">
      <w:pPr>
        <w:pStyle w:val="EndNoteBibliography"/>
        <w:spacing w:after="0"/>
      </w:pPr>
      <w:r w:rsidRPr="00F20FEE">
        <w:t>Alawad, A.A., 2014. Evaluation of clinical and pathological response after two cycles of neoadjuvant chemotherapy on Sudanese patients with locally advanced breast cancer. Ethiop J Health Sci 24:15-20.</w:t>
      </w:r>
    </w:p>
    <w:p w14:paraId="41DE6987" w14:textId="77777777" w:rsidR="00F20FEE" w:rsidRPr="00F20FEE" w:rsidRDefault="00F20FEE" w:rsidP="00F20FEE">
      <w:pPr>
        <w:pStyle w:val="EndNoteBibliography"/>
        <w:spacing w:after="0"/>
      </w:pPr>
      <w:r w:rsidRPr="00F20FEE">
        <w:t>Allemani, C., Weir, H.K., Carreira, H., Harewood, R., Spika, D., Wang, X.S., Bannon, F., Ahn, J.V., Johnson, C.J., et al., 2015. Global surveillance of cancer survival 1995-2009: analysis of individual data for 25,676,887 patients from 279 population-based registries in 67 countries (CONCORD-2). Lancet 385:977-1010.</w:t>
      </w:r>
    </w:p>
    <w:p w14:paraId="2E73FC48" w14:textId="77777777" w:rsidR="00F20FEE" w:rsidRPr="00F20FEE" w:rsidRDefault="00F20FEE" w:rsidP="00F20FEE">
      <w:pPr>
        <w:pStyle w:val="EndNoteBibliography"/>
        <w:spacing w:after="0"/>
      </w:pPr>
      <w:r w:rsidRPr="00F20FEE">
        <w:t>Anderson, B.O., Braun, S., Lim, S., Smith, R.A., Taplin, S., Thomas, D.B., Global Summit Early Detection, P., 2003. Early detection of breast cancer in countries with limited resources. Breast J 9 Suppl 2:S51-9.</w:t>
      </w:r>
    </w:p>
    <w:p w14:paraId="370FAEE1" w14:textId="77777777" w:rsidR="00F20FEE" w:rsidRPr="00F20FEE" w:rsidRDefault="00F20FEE" w:rsidP="00F20FEE">
      <w:pPr>
        <w:pStyle w:val="EndNoteBibliography"/>
        <w:spacing w:after="0"/>
      </w:pPr>
      <w:r w:rsidRPr="00F20FEE">
        <w:t>Anderson, B.O., Cazap, E., El Saghir, N.S., Yip, C.H., Khaled, H.M., Otero, I.V., Adebamowo, C.A., Badwe, R.A., Harford, J.B., 2011. Optimisation of breast cancer management in low-resource and middle-resource countries: executive summary of the Breast Health Global Initiative consensus, 2010. The lancet oncology 12:387-98.</w:t>
      </w:r>
    </w:p>
    <w:p w14:paraId="02780C45" w14:textId="77777777" w:rsidR="00F20FEE" w:rsidRPr="00F20FEE" w:rsidRDefault="00F20FEE" w:rsidP="00F20FEE">
      <w:pPr>
        <w:pStyle w:val="EndNoteBibliography"/>
        <w:spacing w:after="0"/>
      </w:pPr>
      <w:r w:rsidRPr="00F20FEE">
        <w:t>Anderson, B.O., Yip, C.H., Smith, R.A., Shyyan, R., Sener, S.F., Eniu, A., Carlson, R.W., Azavedo, E., Harford, J., 2008. Guideline implementation for breast healthcare in low-income and middle-income countries: overview of the Breast Health Global Initiative Global Summit 2007. Cancer 113:2221-43.</w:t>
      </w:r>
    </w:p>
    <w:p w14:paraId="32E90158" w14:textId="77777777" w:rsidR="00F20FEE" w:rsidRPr="00F20FEE" w:rsidRDefault="00F20FEE" w:rsidP="00F20FEE">
      <w:pPr>
        <w:pStyle w:val="EndNoteBibliography"/>
        <w:spacing w:after="0"/>
      </w:pPr>
      <w:r w:rsidRPr="00F20FEE">
        <w:t>Anyanwu, S.N., Nwose, P., Ihekwoaba, E., Mbaeri, A.T., Chukwuanukwu, T.O., 2010. Neoadjuvant chemotherapy for locally advanced premenopausal breast cancer in Nigerian women: early experience. Niger J Clin Pract 13:215-7.</w:t>
      </w:r>
    </w:p>
    <w:p w14:paraId="0EF94120" w14:textId="77777777" w:rsidR="00F20FEE" w:rsidRPr="00F20FEE" w:rsidRDefault="00F20FEE" w:rsidP="00F20FEE">
      <w:pPr>
        <w:pStyle w:val="EndNoteBibliography"/>
        <w:spacing w:after="0"/>
      </w:pPr>
      <w:r w:rsidRPr="00F20FEE">
        <w:t>Apffelstaedt, J.P., Steenkamp, V., Baatjes, K., 2008. Performance data of screening mammography at a dedicated breast health centre. S Afr Med J 98:950-3.</w:t>
      </w:r>
    </w:p>
    <w:p w14:paraId="7092EC64" w14:textId="77777777" w:rsidR="00F20FEE" w:rsidRPr="00F20FEE" w:rsidRDefault="00F20FEE" w:rsidP="00F20FEE">
      <w:pPr>
        <w:pStyle w:val="EndNoteBibliography"/>
        <w:spacing w:after="0"/>
      </w:pPr>
      <w:r w:rsidRPr="00F20FEE">
        <w:t>Asobayire, A., Barley, R., 2014. Women's cultural perceptions and attitudes towards breast cancer: Northern Ghana. Health promotion international.</w:t>
      </w:r>
    </w:p>
    <w:p w14:paraId="21C4F407" w14:textId="1DD31273" w:rsidR="00F20FEE" w:rsidRPr="00F20FEE" w:rsidRDefault="00F20FEE" w:rsidP="00F20FEE">
      <w:pPr>
        <w:pStyle w:val="EndNoteBibliography"/>
        <w:spacing w:after="0"/>
      </w:pPr>
      <w:r w:rsidRPr="00F20FEE">
        <w:t xml:space="preserve">Association Tunisienne pour la Recherche et les Etudes en Pharmacie, 2014. Stratégie nationale de lutte contre le cancer, 2010-2014. Available at: </w:t>
      </w:r>
      <w:hyperlink r:id="rId13" w:history="1">
        <w:r w:rsidRPr="00F20FEE">
          <w:rPr>
            <w:rStyle w:val="Hyperlink"/>
          </w:rPr>
          <w:t>http://www.insp.rns.tn/doc/cancer/plan_cancer_monastir_13_04_2014.pdf</w:t>
        </w:r>
      </w:hyperlink>
      <w:r w:rsidRPr="00F20FEE">
        <w:t>. Ministère de la Santé, Tunisia, Tunisia.</w:t>
      </w:r>
    </w:p>
    <w:p w14:paraId="3DAADF49" w14:textId="77777777" w:rsidR="00F20FEE" w:rsidRPr="00F20FEE" w:rsidRDefault="00F20FEE" w:rsidP="00F20FEE">
      <w:pPr>
        <w:pStyle w:val="EndNoteBibliography"/>
        <w:spacing w:after="0"/>
      </w:pPr>
      <w:r w:rsidRPr="00F20FEE">
        <w:t>Awadelkarim, K.D., Abdalla, A., Barberis, M.M., 2010. Role of pathology in sub-Saharan Africa: An example from Sudan, Pathology and Laboratory Medicine International. Dove Medical Press, pp. 49-57.</w:t>
      </w:r>
    </w:p>
    <w:p w14:paraId="6EBD8620" w14:textId="77777777" w:rsidR="00F20FEE" w:rsidRPr="00F20FEE" w:rsidRDefault="00F20FEE" w:rsidP="00F20FEE">
      <w:pPr>
        <w:pStyle w:val="EndNoteBibliography"/>
        <w:spacing w:after="0"/>
      </w:pPr>
      <w:r w:rsidRPr="00F20FEE">
        <w:t>Awuah, B., 2012. Re-establishing a Pathology Service at KATH, Kumasi, Ghana, World Cancer Congress Montreal, Canada.</w:t>
      </w:r>
    </w:p>
    <w:p w14:paraId="5B7DB69A" w14:textId="77777777" w:rsidR="00F20FEE" w:rsidRPr="00F20FEE" w:rsidRDefault="00F20FEE" w:rsidP="00F20FEE">
      <w:pPr>
        <w:pStyle w:val="EndNoteBibliography"/>
        <w:spacing w:after="0"/>
      </w:pPr>
      <w:r w:rsidRPr="00F20FEE">
        <w:t>Azage, M., Abeje, G., Mekonnen, A., 2013. Assessment of Factors Associated with Breast Self-Examination among Health Extension Workers in West Gojjam Zone, Northwest Ethiopia. International journal of breast cancer 2013:814395.</w:t>
      </w:r>
    </w:p>
    <w:p w14:paraId="047E853A" w14:textId="77777777" w:rsidR="00F20FEE" w:rsidRPr="00F20FEE" w:rsidRDefault="00F20FEE" w:rsidP="00F20FEE">
      <w:pPr>
        <w:pStyle w:val="EndNoteBibliography"/>
        <w:spacing w:after="0"/>
      </w:pPr>
      <w:r w:rsidRPr="00F20FEE">
        <w:t>Bazargani, Y.T., de Boer, A., Schellens, J.H., Leufkens, H.G., Mantel-Teeuwisse, A.K., 2015. Essential medicines for breast cancer in low and middle income countries. BMC cancer 15:591.</w:t>
      </w:r>
    </w:p>
    <w:p w14:paraId="294D1C96" w14:textId="77777777" w:rsidR="00F20FEE" w:rsidRPr="00F20FEE" w:rsidRDefault="00F20FEE" w:rsidP="00F20FEE">
      <w:pPr>
        <w:pStyle w:val="EndNoteBibliography"/>
        <w:spacing w:after="0"/>
      </w:pPr>
      <w:r w:rsidRPr="00F20FEE">
        <w:t>Bouchlaka, A., Ben Abdallah, M., Ben Aissa, R., Smida, S., Ouechtati, A., Boussen, H., Gueddana, N., 2009. [Practice of large scale mammography in the Ariana area of Tunisia: prelude to a mass screening?]. La Tunisie medicale 87:426-31.</w:t>
      </w:r>
    </w:p>
    <w:p w14:paraId="709EBC97" w14:textId="4CA567CA" w:rsidR="00F20FEE" w:rsidRPr="00F20FEE" w:rsidRDefault="00F20FEE" w:rsidP="00F20FEE">
      <w:pPr>
        <w:pStyle w:val="EndNoteBibliography"/>
        <w:spacing w:after="0"/>
      </w:pPr>
      <w:r w:rsidRPr="00F20FEE">
        <w:t xml:space="preserve">Cancer Association of South Africa, 2014. </w:t>
      </w:r>
      <w:hyperlink r:id="rId14" w:history="1">
        <w:r w:rsidRPr="00F20FEE">
          <w:rPr>
            <w:rStyle w:val="Hyperlink"/>
          </w:rPr>
          <w:t>http://www.cansa.org.za/screening-and-cancer-control/</w:t>
        </w:r>
      </w:hyperlink>
      <w:r w:rsidRPr="00F20FEE">
        <w:t>.</w:t>
      </w:r>
    </w:p>
    <w:p w14:paraId="1DE79D27" w14:textId="1F5BC2A1" w:rsidR="00F20FEE" w:rsidRPr="00F20FEE" w:rsidRDefault="00F20FEE" w:rsidP="00F20FEE">
      <w:pPr>
        <w:pStyle w:val="EndNoteBibliography"/>
        <w:spacing w:after="0"/>
      </w:pPr>
      <w:r w:rsidRPr="00F20FEE">
        <w:t xml:space="preserve">Cancer Free Women, 2013. </w:t>
      </w:r>
      <w:hyperlink r:id="rId15" w:history="1">
        <w:r w:rsidRPr="00F20FEE">
          <w:rPr>
            <w:rStyle w:val="Hyperlink"/>
          </w:rPr>
          <w:t>http://cancerfreewomen.org/</w:t>
        </w:r>
      </w:hyperlink>
      <w:r w:rsidRPr="00F20FEE">
        <w:t>.</w:t>
      </w:r>
    </w:p>
    <w:p w14:paraId="1C5CB9C4" w14:textId="77777777" w:rsidR="00F20FEE" w:rsidRPr="00F20FEE" w:rsidRDefault="00F20FEE" w:rsidP="00F20FEE">
      <w:pPr>
        <w:pStyle w:val="EndNoteBibliography"/>
        <w:spacing w:after="0"/>
      </w:pPr>
      <w:r w:rsidRPr="00F20FEE">
        <w:t>Clegg-Lamptey, J., Dakubo, J., Attobra, Y.N., 2009. Why Do Breast Cancer Patients Report Late or Abscond During Treatment in Ghana? A Pilot Study. Ghana Med J 43:127-31.</w:t>
      </w:r>
    </w:p>
    <w:p w14:paraId="1478DD17" w14:textId="77777777" w:rsidR="00F20FEE" w:rsidRPr="00F20FEE" w:rsidRDefault="00F20FEE" w:rsidP="00F20FEE">
      <w:pPr>
        <w:pStyle w:val="EndNoteBibliography"/>
        <w:spacing w:after="0"/>
      </w:pPr>
      <w:r w:rsidRPr="00F20FEE">
        <w:t>Coleman, M.P., Quaresma, M., Berrino, F., Lutz, J.M., De Angelis, R., Capocaccia, R., Baili, P., Rachet, B., Gatta, G., et al., 2008. Cancer survival in five continents: a worldwide population-based study (CONCORD). The lancet oncology 9:730-56.</w:t>
      </w:r>
    </w:p>
    <w:p w14:paraId="4249FCEF" w14:textId="69D7B2F1" w:rsidR="00F20FEE" w:rsidRPr="00F20FEE" w:rsidRDefault="00F20FEE" w:rsidP="00F20FEE">
      <w:pPr>
        <w:pStyle w:val="EndNoteBibliography"/>
        <w:spacing w:after="0"/>
      </w:pPr>
      <w:r w:rsidRPr="00F20FEE">
        <w:t xml:space="preserve">Corbex, M., 2009. Breast Cancer in Egypt: Situation analysis with a focus on early detection. Avaialble from  </w:t>
      </w:r>
      <w:hyperlink r:id="rId16" w:history="1">
        <w:r w:rsidRPr="00F20FEE">
          <w:rPr>
            <w:rStyle w:val="Hyperlink"/>
          </w:rPr>
          <w:t>http://www.jhuccp.org/resource_center/media/breast-cancer-egypt-situation-analysis-focus-early-detection.</w:t>
        </w:r>
      </w:hyperlink>
      <w:r w:rsidRPr="00F20FEE">
        <w:t>, in: USAID (Ed.), Communication for Healthy Leaving – Egypt, pp. 1-65.</w:t>
      </w:r>
    </w:p>
    <w:p w14:paraId="257B1E60" w14:textId="77777777" w:rsidR="00F20FEE" w:rsidRPr="00F20FEE" w:rsidRDefault="00F20FEE" w:rsidP="00F20FEE">
      <w:pPr>
        <w:pStyle w:val="EndNoteBibliography"/>
        <w:spacing w:after="0"/>
      </w:pPr>
      <w:r w:rsidRPr="00F20FEE">
        <w:t>Corbex, M., Bouzbid, S., Boffetta, P., 2014. Features of breast cancer in developing countries, examples from North-Africa. European journal of cancer (Oxford, England : 1990) 50:1808-18.</w:t>
      </w:r>
    </w:p>
    <w:p w14:paraId="31D16EA8" w14:textId="77777777" w:rsidR="00F20FEE" w:rsidRPr="00F20FEE" w:rsidRDefault="00F20FEE" w:rsidP="00F20FEE">
      <w:pPr>
        <w:pStyle w:val="EndNoteBibliography"/>
        <w:spacing w:after="0"/>
      </w:pPr>
      <w:r w:rsidRPr="00F20FEE">
        <w:t>Daher, M., 2012. Cultural beliefs and values in cancer patients. Annals of Oncology 23:66-69.</w:t>
      </w:r>
    </w:p>
    <w:p w14:paraId="510EE4E5" w14:textId="77777777" w:rsidR="00F20FEE" w:rsidRPr="00F20FEE" w:rsidRDefault="00F20FEE" w:rsidP="00F20FEE">
      <w:pPr>
        <w:pStyle w:val="EndNoteBibliography"/>
        <w:spacing w:after="0"/>
      </w:pPr>
      <w:r w:rsidRPr="00F20FEE">
        <w:t>De Ver Dye, T., Bogale, S., Hobden, C., Tilahun, Y., Hechter, V., Deressa, T., Bize, M., Reeler, A., 2011. A mixed-method assessment of beliefs and practice around breast cancer in Ethiopia: implications for public health programming and cancer control. Global public health 6:719-31.</w:t>
      </w:r>
    </w:p>
    <w:p w14:paraId="5BCED0B1" w14:textId="77777777" w:rsidR="00F20FEE" w:rsidRPr="00F20FEE" w:rsidRDefault="00F20FEE" w:rsidP="00F20FEE">
      <w:pPr>
        <w:pStyle w:val="EndNoteBibliography"/>
        <w:spacing w:after="0"/>
      </w:pPr>
      <w:r w:rsidRPr="00F20FEE">
        <w:t>Dickens, C., Joffe, M., Jacobson, J., Venter, F., Schuz, J., Cubasch, H., McCormack, V., 2014. Stage at breast cancer diagnosis and distance from diagnostic hospital in a periurban setting: a South African public hospital case series of over 1,000 women. International journal of cancer. Journal international du cancer 135:2173-82.</w:t>
      </w:r>
    </w:p>
    <w:p w14:paraId="4657D4D4" w14:textId="77777777" w:rsidR="00F20FEE" w:rsidRPr="00F20FEE" w:rsidRDefault="00F20FEE" w:rsidP="00F20FEE">
      <w:pPr>
        <w:pStyle w:val="EndNoteBibliography"/>
        <w:spacing w:after="0"/>
      </w:pPr>
      <w:r w:rsidRPr="00F20FEE">
        <w:t>Ekortarl, A., Ndom, P., Sacks, A., 2007. A study of patients who appear with far advanced cancer at Yaounde General Hospital, Cameroon, Africa. Psycho-oncology 16:255-7.</w:t>
      </w:r>
    </w:p>
    <w:p w14:paraId="16BD12CD" w14:textId="5CD4E8D2" w:rsidR="00F20FEE" w:rsidRPr="00F20FEE" w:rsidRDefault="00F20FEE" w:rsidP="00F20FEE">
      <w:pPr>
        <w:pStyle w:val="EndNoteBibliography"/>
        <w:spacing w:after="0"/>
      </w:pPr>
      <w:r w:rsidRPr="00F20FEE">
        <w:t xml:space="preserve">El-Zanaty, F., Way, A., 2009. Egypt Demographic and Health Survey, 2008 Available from: </w:t>
      </w:r>
      <w:hyperlink r:id="rId17" w:history="1">
        <w:r w:rsidRPr="00F20FEE">
          <w:rPr>
            <w:rStyle w:val="Hyperlink"/>
          </w:rPr>
          <w:t>http://www.measuredhs.com/pubs/pdf/FR220/FR220.pdf</w:t>
        </w:r>
      </w:hyperlink>
      <w:r w:rsidRPr="00F20FEE">
        <w:t>. Ministry of Health and Population, Cairo, Egypt.</w:t>
      </w:r>
    </w:p>
    <w:p w14:paraId="7283078B" w14:textId="77777777" w:rsidR="00F20FEE" w:rsidRPr="00F20FEE" w:rsidRDefault="00F20FEE" w:rsidP="00F20FEE">
      <w:pPr>
        <w:pStyle w:val="EndNoteBibliography"/>
        <w:spacing w:after="0"/>
      </w:pPr>
      <w:r w:rsidRPr="00F20FEE">
        <w:t>El Mhamdi, S., Bouanene, I., Mhirsi, A., Sriha, A., Ben Salem, K., Soltani, M.S., 2013. Women's knowledge, attitudes and practice about breast cancer screening in the region of Monastir (Tunisia). Australian journal of primary health 19:68-73.</w:t>
      </w:r>
    </w:p>
    <w:p w14:paraId="1779792F" w14:textId="77777777" w:rsidR="00F20FEE" w:rsidRPr="00F20FEE" w:rsidRDefault="00F20FEE" w:rsidP="00F20FEE">
      <w:pPr>
        <w:pStyle w:val="EndNoteBibliography"/>
        <w:spacing w:after="0"/>
      </w:pPr>
      <w:r w:rsidRPr="00F20FEE">
        <w:t>El Saghir, N.S., Seoud, M., Khalil, M.K., Charafeddine, M., Salem, Z.K., Geara, F.B., Shamseddine, A.I., 2006. Effects of young age at presentation on survival in breast cancer. BMC cancer 6:194.</w:t>
      </w:r>
    </w:p>
    <w:p w14:paraId="0BAA735E" w14:textId="77777777" w:rsidR="00F20FEE" w:rsidRPr="00F20FEE" w:rsidRDefault="00F20FEE" w:rsidP="00F20FEE">
      <w:pPr>
        <w:pStyle w:val="EndNoteBibliography"/>
        <w:spacing w:after="0"/>
      </w:pPr>
      <w:r w:rsidRPr="00F20FEE">
        <w:t>El Saghir, N.S., Shamseddine, A.I., Geara, F., Bikhazi, K., Rahal, B., Salem, Z.M., Taher, A., Tawil, A., El Khatib, Z., et al., 2002. Age distribution of breast cancer in Lebanon: increased percentages and age adjusted incidence rates of younger-aged groups at presentation. Le Journal medical libanais. The Lebanese medical journal 50:3-9.</w:t>
      </w:r>
    </w:p>
    <w:p w14:paraId="2A62405B" w14:textId="77777777" w:rsidR="00F20FEE" w:rsidRPr="00F20FEE" w:rsidRDefault="00F20FEE" w:rsidP="00F20FEE">
      <w:pPr>
        <w:pStyle w:val="EndNoteBibliography"/>
        <w:spacing w:after="0"/>
      </w:pPr>
      <w:r w:rsidRPr="00F20FEE">
        <w:t>Eniu, A., Carlson, R.W., El Saghir, N.S., Bines, J., Bese, N.S., Vorobiof, D., Masetti, R., Anderson, B.O., Breast Health Global Initiative Treatment, P., 2008. Guideline implementation for breast healthcare in low- and middle-income countries: treatment resource allocation. Cancer 113:2269-81.</w:t>
      </w:r>
    </w:p>
    <w:p w14:paraId="2A2373B3" w14:textId="77777777" w:rsidR="00F20FEE" w:rsidRPr="00F20FEE" w:rsidRDefault="00F20FEE" w:rsidP="00F20FEE">
      <w:pPr>
        <w:pStyle w:val="EndNoteBibliography"/>
        <w:spacing w:after="0"/>
      </w:pPr>
      <w:r w:rsidRPr="00F20FEE">
        <w:t>Ermiah, E., Abdalla, F., Buhmeida, A., Larbesh, E., Pyrhonen, S., Collan, Y., 2012. Diagnosis delay in Libyan female breast cancer. BMC research notes 5:452.</w:t>
      </w:r>
    </w:p>
    <w:p w14:paraId="45CCFA41" w14:textId="77777777" w:rsidR="00F20FEE" w:rsidRPr="00F20FEE" w:rsidRDefault="00F20FEE" w:rsidP="00F20FEE">
      <w:pPr>
        <w:pStyle w:val="EndNoteBibliography"/>
        <w:spacing w:after="0"/>
      </w:pPr>
      <w:r w:rsidRPr="00F20FEE">
        <w:t>Ezzat, A.A., Ibrahim, E.M., Raja, M.A., Al-Sobhi, S., Rostom, A., Stuart, R.K., 1999. Locally advanced breast cancer in Saudi Arabia: high frequency of stage III in a young population. Medical oncology (Northwood, London, England) 16:95-103.</w:t>
      </w:r>
    </w:p>
    <w:p w14:paraId="23E08E61" w14:textId="77777777" w:rsidR="00F20FEE" w:rsidRPr="00F20FEE" w:rsidRDefault="00F20FEE" w:rsidP="00F20FEE">
      <w:pPr>
        <w:pStyle w:val="EndNoteBibliography"/>
        <w:spacing w:after="0"/>
      </w:pPr>
      <w:r w:rsidRPr="00F20FEE">
        <w:t>Farmer, P., Frenk, J., Knaul, F.M., Shulman, L.N., Alleyne, G., Armstrong, L., Atun, R., Blayney, D., Chen, L., et al., 2010. Expansion of cancer care and control in countries of low and middle income: a call to action. Lancet 376:1186-93.</w:t>
      </w:r>
    </w:p>
    <w:p w14:paraId="316BD3A3" w14:textId="77777777" w:rsidR="00F20FEE" w:rsidRPr="00F20FEE" w:rsidRDefault="00F20FEE" w:rsidP="00F20FEE">
      <w:pPr>
        <w:pStyle w:val="EndNoteBibliography"/>
        <w:spacing w:after="0"/>
      </w:pPr>
      <w:r w:rsidRPr="00F20FEE">
        <w:t>Ferlay, J., Soerjomataram, I., Dikshit, R., Eser, S., Mathers, C., Rebelo, M., Parkin, D.M., Forman, D., Bray, F., 2015. Cancer incidence and mortality worldwide: sources, methods and major patterns in GLOBOCAN 2012. International journal of cancer. Journal international du cancer 136:E359-86.</w:t>
      </w:r>
    </w:p>
    <w:p w14:paraId="339F3121" w14:textId="63989267" w:rsidR="00F20FEE" w:rsidRPr="00F20FEE" w:rsidRDefault="00F20FEE" w:rsidP="00F20FEE">
      <w:pPr>
        <w:pStyle w:val="EndNoteBibliography"/>
        <w:spacing w:after="0"/>
      </w:pPr>
      <w:r w:rsidRPr="00F20FEE">
        <w:t xml:space="preserve">Ferlay, J., Soerjomataram, I., Ervik, M., Dikshit, R., Eser, S., Mathers, C., Rebelo, M., Parkin, D.M., Forman, D., et al., 2013. GLOBOCAN 2012 v1.0, Cancer Incidence and Mortality Worldwide: IARC CancerBase No. 11  Available from: </w:t>
      </w:r>
      <w:hyperlink r:id="rId18" w:history="1">
        <w:r w:rsidRPr="00F20FEE">
          <w:rPr>
            <w:rStyle w:val="Hyperlink"/>
          </w:rPr>
          <w:t>http://globocan.iarc.fr</w:t>
        </w:r>
      </w:hyperlink>
      <w:r w:rsidRPr="00F20FEE">
        <w:t>, accessed on 29/10/2015. International Agency for Research on Cancer, Lyon, France.</w:t>
      </w:r>
    </w:p>
    <w:p w14:paraId="2563B49B" w14:textId="77777777" w:rsidR="00F20FEE" w:rsidRPr="00F20FEE" w:rsidRDefault="00F20FEE" w:rsidP="00F20FEE">
      <w:pPr>
        <w:pStyle w:val="EndNoteBibliography"/>
        <w:spacing w:after="0"/>
      </w:pPr>
      <w:r w:rsidRPr="00F20FEE">
        <w:t>Fitzmaurice, C., Dicker, D., Pain, A., Hamavid, H., Moradi-Lakeh, M., MacIntyre, M.F., Allen, C., Hansen, G., Woodbrook, R., et al., 2015. The Global Burden of Cancer 2013. JAMA Oncol 1:505-27.</w:t>
      </w:r>
    </w:p>
    <w:p w14:paraId="04DBD622" w14:textId="262BD124" w:rsidR="00F20FEE" w:rsidRPr="00F20FEE" w:rsidRDefault="00F20FEE" w:rsidP="00F20FEE">
      <w:pPr>
        <w:pStyle w:val="EndNoteBibliography"/>
        <w:spacing w:after="0"/>
      </w:pPr>
      <w:r w:rsidRPr="00F20FEE">
        <w:t xml:space="preserve">Forman, D., Bray, F., Brewster, D.H., Gombe Mbalawa, C., Kohler, B., Piñeros, M., Steliarova-Foucher, E., Swaminathan, R., Ferlay, J., 2013. Cancer Incidence in Five Continents. Available at: </w:t>
      </w:r>
      <w:hyperlink r:id="rId19" w:history="1">
        <w:r w:rsidRPr="00F20FEE">
          <w:rPr>
            <w:rStyle w:val="Hyperlink"/>
          </w:rPr>
          <w:t>http://ci5.iarc.fr</w:t>
        </w:r>
      </w:hyperlink>
      <w:r w:rsidRPr="00F20FEE">
        <w:t>. International Agency for Research on Cancer, Lyon, France.</w:t>
      </w:r>
    </w:p>
    <w:p w14:paraId="0FB43DE7" w14:textId="77777777" w:rsidR="00F20FEE" w:rsidRPr="00F20FEE" w:rsidRDefault="00F20FEE" w:rsidP="00F20FEE">
      <w:pPr>
        <w:pStyle w:val="EndNoteBibliography"/>
        <w:spacing w:after="0"/>
      </w:pPr>
      <w:r w:rsidRPr="00F20FEE">
        <w:t>Frikha, M., Yaiche, O., Elloumi, F., Mnejja, W., Slimi, L., Kassis, M., Daoud, J., 2013. [Results of a pilot study for breast cancer screening by mammography in Sfax region, Tunisia]. Journal de gynecologie, obstetrique et biologie de la reproduction 42:252-61.</w:t>
      </w:r>
    </w:p>
    <w:p w14:paraId="6A89BF49" w14:textId="77777777" w:rsidR="00F20FEE" w:rsidRPr="00F20FEE" w:rsidRDefault="00F20FEE" w:rsidP="00F20FEE">
      <w:pPr>
        <w:pStyle w:val="EndNoteBibliography"/>
        <w:spacing w:after="0"/>
      </w:pPr>
      <w:r w:rsidRPr="00F20FEE">
        <w:t>Gakunga, R., Parkin, D.M., 2015. Cancer registries in Africa 2014: A survey of operational features and uses in cancer control planning. International journal of cancer. Journal international du cancer 137:2045-52.</w:t>
      </w:r>
    </w:p>
    <w:p w14:paraId="557BA1A0" w14:textId="77777777" w:rsidR="00F20FEE" w:rsidRPr="00F20FEE" w:rsidRDefault="00F20FEE" w:rsidP="00F20FEE">
      <w:pPr>
        <w:pStyle w:val="EndNoteBibliography"/>
        <w:spacing w:after="0"/>
      </w:pPr>
      <w:r w:rsidRPr="00F20FEE">
        <w:t>Gakwaya, A., Galukande, M., Luwaga, A., Jombwe, J., Fualal, J., Kiguli-Malwadde, E., Baguma, P., Kanyike, A., Kigula-Mugamba, J.B., et al., 2008a. Breast cancer guidelines for Uganda (2nd Edition 2008). African health sciences 8:126-32.</w:t>
      </w:r>
    </w:p>
    <w:p w14:paraId="1EE6F646" w14:textId="77777777" w:rsidR="00F20FEE" w:rsidRPr="00F20FEE" w:rsidRDefault="00F20FEE" w:rsidP="00F20FEE">
      <w:pPr>
        <w:pStyle w:val="EndNoteBibliography"/>
        <w:spacing w:after="0"/>
      </w:pPr>
      <w:r w:rsidRPr="00F20FEE">
        <w:t>Gakwaya, A., Kigula-Mugambe, J.B., Kavuma, A., Luwaga, A., Fualal, J., Jombwe, J., Galukande, M., Kanyike, D., 2008b. Cancer of the breast: 5-year survival in a tertiary hospital in Uganda. Br J Cancer 99:63-67.</w:t>
      </w:r>
    </w:p>
    <w:p w14:paraId="35F31D78" w14:textId="77777777" w:rsidR="00F20FEE" w:rsidRPr="00F20FEE" w:rsidRDefault="00F20FEE" w:rsidP="00F20FEE">
      <w:pPr>
        <w:pStyle w:val="EndNoteBibliography"/>
        <w:spacing w:after="0"/>
      </w:pPr>
      <w:r w:rsidRPr="00F20FEE">
        <w:t>Galukande, M., Kiguli-Malwadde, E., 2010. Rethinking breast cancer screening strategies in resource-limited settings. African health sciences 10:89-92.</w:t>
      </w:r>
    </w:p>
    <w:p w14:paraId="36C88B6F" w14:textId="77777777" w:rsidR="00F20FEE" w:rsidRPr="00F20FEE" w:rsidRDefault="00F20FEE" w:rsidP="00F20FEE">
      <w:pPr>
        <w:pStyle w:val="EndNoteBibliography"/>
        <w:spacing w:after="0"/>
      </w:pPr>
      <w:r w:rsidRPr="00F20FEE">
        <w:t>Ghanem, S., Glaoui, M., Elkhoyaali, S., Mesmoudi, M., Boutayeb, S., Errihani, H., 2011. Knowledge of risk factors, beliefs and practices of female healthcare professionals towards breast cancer, Morocco. The Pan African medical journal 10:21.</w:t>
      </w:r>
    </w:p>
    <w:p w14:paraId="029B25D4" w14:textId="77777777" w:rsidR="00F20FEE" w:rsidRPr="00F20FEE" w:rsidRDefault="00F20FEE" w:rsidP="00F20FEE">
      <w:pPr>
        <w:pStyle w:val="EndNoteBibliography"/>
        <w:spacing w:after="0"/>
      </w:pPr>
      <w:r w:rsidRPr="00F20FEE">
        <w:t>Gopal, S., Krysiak, R., Liomba, N.G., Horner, M.-J., Shores, C.G., Alide, N., Kamiza, S., Kampani, C., Chimzimu, F., et al., 2013. Early Experience after Developing a Pathology Laboratory in Malawi, with Emphasis on Cancer Diagnoses. PloS one 8:e70361.</w:t>
      </w:r>
    </w:p>
    <w:p w14:paraId="3D0D27AF" w14:textId="77777777" w:rsidR="00F20FEE" w:rsidRPr="00F20FEE" w:rsidRDefault="00F20FEE" w:rsidP="00F20FEE">
      <w:pPr>
        <w:pStyle w:val="EndNoteBibliography"/>
        <w:spacing w:after="0"/>
      </w:pPr>
      <w:r w:rsidRPr="00F20FEE">
        <w:t>Gray, A.L., Wirtz, V.J., t Hoen, E.F.M., Reich, M.R., Hogerzeil, H.V., 2015. Essential medicines are still essential. The Lancet 386:1601-03.</w:t>
      </w:r>
    </w:p>
    <w:p w14:paraId="64C177A9" w14:textId="77777777" w:rsidR="00F20FEE" w:rsidRPr="00F20FEE" w:rsidRDefault="00F20FEE" w:rsidP="00F20FEE">
      <w:pPr>
        <w:pStyle w:val="EndNoteBibliography"/>
        <w:spacing w:after="0"/>
      </w:pPr>
      <w:r w:rsidRPr="00F20FEE">
        <w:t>Grover, S., Ju Xu, M., Yeager, A., Rosman, L., Groen, R., Chackungal, S., Mangaali, M., Rodin, D., Nurkic, S., et al., 2015. A systematic review of radiotherapy capacity in low and middle income countries. Frontiers in Oncology 4.</w:t>
      </w:r>
    </w:p>
    <w:p w14:paraId="5CDB190F" w14:textId="77777777" w:rsidR="00F20FEE" w:rsidRPr="00F20FEE" w:rsidRDefault="00F20FEE" w:rsidP="00F20FEE">
      <w:pPr>
        <w:pStyle w:val="EndNoteBibliography"/>
        <w:spacing w:after="0"/>
      </w:pPr>
      <w:r w:rsidRPr="00F20FEE">
        <w:t>Gueye, S.M., Bawa, K.D., Ba, M.G., Mendes, V., Toure, C.T., Moreau, J.C., 2009. [Breast cancer screening in Dakar: knowledge and practice of breast self examination among a female population in Senegal]. Revue medicale de Bruxelles 30:77-82.</w:t>
      </w:r>
    </w:p>
    <w:p w14:paraId="0012E40C" w14:textId="77777777" w:rsidR="00F20FEE" w:rsidRPr="00F20FEE" w:rsidRDefault="00F20FEE" w:rsidP="00F20FEE">
      <w:pPr>
        <w:pStyle w:val="EndNoteBibliography"/>
        <w:spacing w:after="0"/>
      </w:pPr>
      <w:r w:rsidRPr="00F20FEE">
        <w:t>Gwarzo, U., Sabitu, K., Idris, S., 2009. Knowledge and practice of breast-self examination among female undergraduate students of Ahmadu Bello University Zaria, Northwestern Nigeria, pp. 55-58.</w:t>
      </w:r>
    </w:p>
    <w:p w14:paraId="33136378" w14:textId="77777777" w:rsidR="00F20FEE" w:rsidRPr="00F20FEE" w:rsidRDefault="00F20FEE" w:rsidP="00F20FEE">
      <w:pPr>
        <w:pStyle w:val="EndNoteBibliography"/>
        <w:spacing w:after="0"/>
      </w:pPr>
      <w:r w:rsidRPr="00F20FEE">
        <w:t>Hamad, H.M., 2006. Cancer initiatives in Sudan. Annals of oncology : official journal of the European Society for Medical Oncology / ESMO 17 Suppl 8:viii32-viii36.</w:t>
      </w:r>
    </w:p>
    <w:p w14:paraId="24F89DD2" w14:textId="77777777" w:rsidR="00F20FEE" w:rsidRPr="00F20FEE" w:rsidRDefault="00F20FEE" w:rsidP="00F20FEE">
      <w:pPr>
        <w:pStyle w:val="EndNoteBibliography"/>
        <w:spacing w:after="0"/>
      </w:pPr>
      <w:r w:rsidRPr="00F20FEE">
        <w:t>Hamdi Cherif, M., Serraino, D., Mahnane, A., Laouamri, S., Zaidi, Z., Boukharouba, H., Cherka, D., Rakeb, M., Kara, L., et al., 2014. Time trends of cancer incidence in Setif, Algeria, 1986-2010: an observational study. BMC cancer 14:637.</w:t>
      </w:r>
    </w:p>
    <w:p w14:paraId="73AF27B6" w14:textId="5DCECCBE" w:rsidR="00F20FEE" w:rsidRPr="00F20FEE" w:rsidRDefault="00F20FEE" w:rsidP="00F20FEE">
      <w:pPr>
        <w:pStyle w:val="EndNoteBibliography"/>
        <w:spacing w:after="0"/>
      </w:pPr>
      <w:r w:rsidRPr="00F20FEE">
        <w:t xml:space="preserve">Hammouda, D., Aït-Hamadouche, N., Afiane, M., Bouhadef, A., 2003. Enquête nationale sur l’incidence et la prévalence des cancers. Available at: </w:t>
      </w:r>
      <w:hyperlink r:id="rId20" w:history="1">
        <w:r w:rsidRPr="00F20FEE">
          <w:rPr>
            <w:rStyle w:val="Hyperlink"/>
          </w:rPr>
          <w:t>http://www.sante.dz/insp/ENQUET-NLE-CANCER-RESULTATS-NATIONAUX.pdf</w:t>
        </w:r>
      </w:hyperlink>
      <w:r w:rsidRPr="00F20FEE">
        <w:t>. Ministry of Health, Algeria, Algeria.</w:t>
      </w:r>
    </w:p>
    <w:p w14:paraId="76E5F7E2" w14:textId="77777777" w:rsidR="00F20FEE" w:rsidRPr="00F20FEE" w:rsidRDefault="00F20FEE" w:rsidP="00F20FEE">
      <w:pPr>
        <w:pStyle w:val="EndNoteBibliography"/>
        <w:spacing w:after="0"/>
      </w:pPr>
      <w:r w:rsidRPr="00F20FEE">
        <w:t>Harford, J.B., 2011. Breast-cancer early detection in low-income and middle-income countries: do what you can versus one size fits all. The lancet oncology 12:306-12.</w:t>
      </w:r>
    </w:p>
    <w:p w14:paraId="5B47D3B8" w14:textId="77777777" w:rsidR="00F20FEE" w:rsidRPr="00F20FEE" w:rsidRDefault="00F20FEE" w:rsidP="00F20FEE">
      <w:pPr>
        <w:pStyle w:val="EndNoteBibliography"/>
        <w:spacing w:after="0"/>
      </w:pPr>
      <w:r w:rsidRPr="00F20FEE">
        <w:t>Harford, J.B., 2015. Barriers to overcome for effective cancer control in Africa. The lancet oncology 16:e385-93.</w:t>
      </w:r>
    </w:p>
    <w:p w14:paraId="61FB7310" w14:textId="77777777" w:rsidR="00F20FEE" w:rsidRPr="00F20FEE" w:rsidRDefault="00F20FEE" w:rsidP="00F20FEE">
      <w:pPr>
        <w:pStyle w:val="EndNoteBibliography"/>
        <w:spacing w:after="0"/>
      </w:pPr>
      <w:r w:rsidRPr="00F20FEE">
        <w:t>Hoenecke, H., Lee, V., Roy, I., 2011. Pathologists overseas: coordinating volunteer pathology services for 19 years. Arch Pathol Lab Med 135:173-8.</w:t>
      </w:r>
    </w:p>
    <w:p w14:paraId="15C4FF28" w14:textId="5E9F36ED" w:rsidR="00F20FEE" w:rsidRPr="00F20FEE" w:rsidRDefault="00F20FEE" w:rsidP="00F20FEE">
      <w:pPr>
        <w:pStyle w:val="EndNoteBibliography"/>
        <w:spacing w:after="0"/>
      </w:pPr>
      <w:r w:rsidRPr="00F20FEE">
        <w:t xml:space="preserve">IAEA, 2015a. Advisory Group on increasing access to Radiotherapy Technology in low and middle income countries (AGaRT). Avaialble at: </w:t>
      </w:r>
      <w:hyperlink r:id="rId21" w:history="1">
        <w:r w:rsidRPr="00F20FEE">
          <w:rPr>
            <w:rStyle w:val="Hyperlink"/>
          </w:rPr>
          <w:t>http://cancer.iaea.org/agart.asp</w:t>
        </w:r>
      </w:hyperlink>
      <w:r w:rsidRPr="00F20FEE">
        <w:t xml:space="preserve"> Program for Action for Cancer Therpay (PACT).</w:t>
      </w:r>
    </w:p>
    <w:p w14:paraId="2B5FD6D8" w14:textId="352571AB" w:rsidR="00F20FEE" w:rsidRPr="00F20FEE" w:rsidRDefault="00F20FEE" w:rsidP="00F20FEE">
      <w:pPr>
        <w:pStyle w:val="EndNoteBibliography"/>
        <w:spacing w:after="0"/>
      </w:pPr>
      <w:r w:rsidRPr="00F20FEE">
        <w:t xml:space="preserve">IAEA, 2015b. IAEA Programme for Action for Cancer Therapy. avaialbe at: </w:t>
      </w:r>
      <w:hyperlink r:id="rId22" w:history="1">
        <w:r w:rsidRPr="00F20FEE">
          <w:rPr>
            <w:rStyle w:val="Hyperlink"/>
          </w:rPr>
          <w:t>http://cancer.iaea.org/index.asp</w:t>
        </w:r>
      </w:hyperlink>
      <w:r w:rsidRPr="00F20FEE">
        <w:t>, in: IAEA (Ed.). IAEA Division of Programme of Action for Cancer Therapy, Vienna, Austria.</w:t>
      </w:r>
    </w:p>
    <w:p w14:paraId="2977E45C" w14:textId="77777777" w:rsidR="00F20FEE" w:rsidRPr="00F20FEE" w:rsidRDefault="00F20FEE" w:rsidP="00F20FEE">
      <w:pPr>
        <w:pStyle w:val="EndNoteBibliography"/>
        <w:spacing w:after="0"/>
      </w:pPr>
      <w:r w:rsidRPr="00F20FEE">
        <w:t>IAEA, 2015c. Technical Cooperation Report for 2014: report by the Director General.</w:t>
      </w:r>
    </w:p>
    <w:p w14:paraId="26BEEE98" w14:textId="77777777" w:rsidR="00F20FEE" w:rsidRPr="00F20FEE" w:rsidRDefault="00F20FEE" w:rsidP="00F20FEE">
      <w:pPr>
        <w:pStyle w:val="EndNoteBibliography"/>
        <w:spacing w:after="0"/>
      </w:pPr>
      <w:r w:rsidRPr="00F20FEE">
        <w:t>Ibrahim, A.S., Khaled, H.M., Mikhail, N.N., Baraka, H., Kamel, H., 2014. Cancer incidence in egypt: results of the national population-based cancer registry program. J Cancer Epidemiol 2014:437971.</w:t>
      </w:r>
    </w:p>
    <w:p w14:paraId="293C08A9" w14:textId="77777777" w:rsidR="00F20FEE" w:rsidRPr="00F20FEE" w:rsidRDefault="00F20FEE" w:rsidP="00F20FEE">
      <w:pPr>
        <w:pStyle w:val="EndNoteBibliography"/>
        <w:spacing w:after="0"/>
      </w:pPr>
      <w:r w:rsidRPr="00F20FEE">
        <w:t>Islami, F., Lortet-Tieulent, J., Okello, C., Adoubi, I., Mbalawa, C.G., Ward, E.M., Parkin, D.M., Jemal, A., 2015. Tumor size and stage of breast cancer in Cote d'Ivoire and Republic of Congo - Results from population-based cancer registries. Breast (Edinburgh, Scotland).</w:t>
      </w:r>
    </w:p>
    <w:p w14:paraId="3DBC7E03" w14:textId="77777777" w:rsidR="00F20FEE" w:rsidRPr="00F20FEE" w:rsidRDefault="00F20FEE" w:rsidP="00F20FEE">
      <w:pPr>
        <w:pStyle w:val="EndNoteBibliography"/>
        <w:spacing w:after="0"/>
      </w:pPr>
      <w:r w:rsidRPr="00F20FEE">
        <w:t>Jedy-Agba, E.E., Oga, E.A., Odutola, M., Abdullahi, Y.M., Popoola, A., Achara, P., Afolayan, E., Banjo, A.A., Ekanem, I.O., et al., 2015. Developing National Cancer Registration in Developing Countries - Case Study of the Nigerian National System of Cancer Registries. Front Public Health 3:186.</w:t>
      </w:r>
    </w:p>
    <w:p w14:paraId="76B0A7DB" w14:textId="77777777" w:rsidR="00F20FEE" w:rsidRPr="00F20FEE" w:rsidRDefault="00F20FEE" w:rsidP="00F20FEE">
      <w:pPr>
        <w:pStyle w:val="EndNoteBibliography"/>
        <w:spacing w:after="0"/>
      </w:pPr>
      <w:r w:rsidRPr="00F20FEE">
        <w:t>Kemfang Ngowa, J.D., Yomi, J., Kasia, J.M., Mawamba, Y., Ekortarh, A.C., Vlastos, G., 2011. Breast Cancer Profile in a Group of Patients Followed up at the Radiation Therapy Unit of the Yaounde General Hospital, Cameroon. Obstet Gynecol Int 2011:143506.</w:t>
      </w:r>
    </w:p>
    <w:p w14:paraId="7D71A34C" w14:textId="77777777" w:rsidR="00F20FEE" w:rsidRPr="00F20FEE" w:rsidRDefault="00F20FEE" w:rsidP="00F20FEE">
      <w:pPr>
        <w:pStyle w:val="EndNoteBibliography"/>
        <w:spacing w:after="0"/>
      </w:pPr>
      <w:r w:rsidRPr="00F20FEE">
        <w:t>Kemfang Ngowa, J.D., Yomi, J., Kasia, J.M., Mawamba, Y., Ekortarh, A.C., Vlastos, G., 2011. Breast Cancer Profile in a Group of Patients Followed up at the Radiation Therapy Unit of the Yaounde General Hospital, Cameroon. Obstetrics and Gynecology International 2011:Article ID 143506.</w:t>
      </w:r>
    </w:p>
    <w:p w14:paraId="0F3372CD" w14:textId="77777777" w:rsidR="00F20FEE" w:rsidRPr="00F20FEE" w:rsidRDefault="00F20FEE" w:rsidP="00F20FEE">
      <w:pPr>
        <w:pStyle w:val="EndNoteBibliography"/>
        <w:spacing w:after="0"/>
      </w:pPr>
      <w:r w:rsidRPr="00F20FEE">
        <w:t>Kendig, C.E., Samuel, J.C., Tyson, A.F., Khoury, A.L., Boschini, L.P., Mabedi, C., Cairns, B.A., Varela, C., Shores, C.G., et al., 2013. Cancer Treatment in Malawi: A Disease of Palliation. World journal of oncology 4:142-46.</w:t>
      </w:r>
    </w:p>
    <w:p w14:paraId="677299E6" w14:textId="77777777" w:rsidR="00F20FEE" w:rsidRPr="00F20FEE" w:rsidRDefault="00F20FEE" w:rsidP="00F20FEE">
      <w:pPr>
        <w:pStyle w:val="EndNoteBibliography"/>
        <w:spacing w:after="0"/>
      </w:pPr>
      <w:r w:rsidRPr="00F20FEE">
        <w:t>Keusch, G.T., Wilentz, J., Kleinman, A., 2006. Stigma and global health: developing a research agenda. The Lancet 367:525-27.</w:t>
      </w:r>
    </w:p>
    <w:p w14:paraId="61B2BC15" w14:textId="77777777" w:rsidR="00F20FEE" w:rsidRPr="00F20FEE" w:rsidRDefault="00F20FEE" w:rsidP="00F20FEE">
      <w:pPr>
        <w:pStyle w:val="EndNoteBibliography"/>
        <w:spacing w:after="0"/>
      </w:pPr>
      <w:r w:rsidRPr="00F20FEE">
        <w:t>Kharboush, I.F., Ismail, H.M., Kandil, A.A., Mamdouh, H.M., Muhammad, Y.Y., El Sharkawy, O.G., Sallam, H.N., 2011. Raising the Breast Health Awareness amongst Women in an Urban Slum Area in Alexandria, Egypt. Breast care (Basel, Switzerland) 6:375-79.</w:t>
      </w:r>
    </w:p>
    <w:p w14:paraId="702A91B6" w14:textId="77777777" w:rsidR="00F20FEE" w:rsidRPr="00F20FEE" w:rsidRDefault="00F20FEE" w:rsidP="00F20FEE">
      <w:pPr>
        <w:pStyle w:val="EndNoteBibliography"/>
        <w:spacing w:after="0"/>
      </w:pPr>
      <w:r w:rsidRPr="00F20FEE">
        <w:t>Khatib, O.M.N., 2006. Guidelines for the early detection and screening of breast cancer, in: Mediterranean, W.R.O.f.E. (Ed.), EMRO Technical Publications Series. WHO.</w:t>
      </w:r>
    </w:p>
    <w:p w14:paraId="1EB47844" w14:textId="77777777" w:rsidR="00F20FEE" w:rsidRPr="00F20FEE" w:rsidRDefault="00F20FEE" w:rsidP="00F20FEE">
      <w:pPr>
        <w:pStyle w:val="EndNoteBibliography"/>
        <w:spacing w:after="0"/>
      </w:pPr>
      <w:r w:rsidRPr="00F20FEE">
        <w:t>Kigali, 2014. Breast cancer  screening.</w:t>
      </w:r>
    </w:p>
    <w:p w14:paraId="7563ECDA" w14:textId="77777777" w:rsidR="00F20FEE" w:rsidRPr="00F20FEE" w:rsidRDefault="00F20FEE" w:rsidP="00F20FEE">
      <w:pPr>
        <w:pStyle w:val="EndNoteBibliography"/>
        <w:spacing w:after="0"/>
      </w:pPr>
      <w:r w:rsidRPr="00F20FEE">
        <w:t>Kingham, T.P., Alatise, O.I., Vanderpuye, V., Casper, C., Abantanga, F.A., Kamara, T.B., Olopade, O.I., Habeebu, M., Abdulkareem, F.B., et al., 2013. Treatment of cancer in sub-Saharan Africa. The lancet oncology 14:e158-e67.</w:t>
      </w:r>
    </w:p>
    <w:p w14:paraId="45839449" w14:textId="77777777" w:rsidR="00F20FEE" w:rsidRPr="00F20FEE" w:rsidRDefault="00F20FEE" w:rsidP="00F20FEE">
      <w:pPr>
        <w:pStyle w:val="EndNoteBibliography"/>
        <w:spacing w:after="0"/>
      </w:pPr>
      <w:r w:rsidRPr="00F20FEE">
        <w:t>Lagos, 2014. Breast cancer screening and awareness programme. Lagios State Ministry of Health.</w:t>
      </w:r>
    </w:p>
    <w:p w14:paraId="7412D9D8" w14:textId="63066210" w:rsidR="00F20FEE" w:rsidRPr="00F20FEE" w:rsidRDefault="00F20FEE" w:rsidP="00F20FEE">
      <w:pPr>
        <w:pStyle w:val="EndNoteBibliography"/>
        <w:spacing w:after="0"/>
      </w:pPr>
      <w:r w:rsidRPr="00F20FEE">
        <w:t xml:space="preserve">Lagos State Ministry of Health, 2011. Breast Cancer Screening And Awareness Programme. Available at: </w:t>
      </w:r>
      <w:hyperlink r:id="rId23" w:anchor=".VSWnNZNkaNY" w:history="1">
        <w:r w:rsidRPr="00F20FEE">
          <w:rPr>
            <w:rStyle w:val="Hyperlink"/>
          </w:rPr>
          <w:t>http://www.lagosstateministryofhealth.com/programmes/breast-cancer-screening-and-awareness-programme#.VSWnNZNkaNY</w:t>
        </w:r>
      </w:hyperlink>
      <w:r w:rsidRPr="00F20FEE">
        <w:t>, Nigeria.</w:t>
      </w:r>
    </w:p>
    <w:p w14:paraId="08C71B6A" w14:textId="77777777" w:rsidR="00F20FEE" w:rsidRPr="00F20FEE" w:rsidRDefault="00F20FEE" w:rsidP="00F20FEE">
      <w:pPr>
        <w:pStyle w:val="EndNoteBibliography"/>
        <w:spacing w:after="0"/>
      </w:pPr>
      <w:r w:rsidRPr="00F20FEE">
        <w:t>Laryea, D., Awuah, B., Amoako, Y., Osei-Bonsu, E., Dogbe, J., Larsen-Reindorf, R., Ansong, D., Yeboah-Awudzi, K., Oppong, J., et al., 2014. Cancer incidence in Ghana, 2012: evidence from a population-based cancer registry. BMC cancer 14:362.</w:t>
      </w:r>
    </w:p>
    <w:p w14:paraId="49DB38D4" w14:textId="77777777" w:rsidR="00F20FEE" w:rsidRPr="00F20FEE" w:rsidRDefault="00F20FEE" w:rsidP="00F20FEE">
      <w:pPr>
        <w:pStyle w:val="EndNoteBibliography"/>
        <w:spacing w:after="0"/>
      </w:pPr>
      <w:r w:rsidRPr="00F20FEE">
        <w:t>Lopes, L.V., Miguel, F., Freitas, H., Tavares, A., Pangui, S., Castro, C., Lacerda, G.F., Longatto-Filho, A., Weiderpass, E., et al., 2015. Stage at presentation of breast cancer in Luanda, Angola - a retrospective study. BMC Health Serv Res 15:471.</w:t>
      </w:r>
    </w:p>
    <w:p w14:paraId="50339F53" w14:textId="77777777" w:rsidR="00F20FEE" w:rsidRPr="00F20FEE" w:rsidRDefault="00F20FEE" w:rsidP="00F20FEE">
      <w:pPr>
        <w:pStyle w:val="EndNoteBibliography"/>
        <w:spacing w:after="0"/>
      </w:pPr>
      <w:r w:rsidRPr="00F20FEE">
        <w:t>Luyeye Mvila, G., Postema, S., Marchal, G., Van Limbergen, E., Verdonck, F., Matthijs, G., Devriendt, K., Michils, G., Van Ongeval, C., 2014. From the set-up of a screening program of breast cancer patients to the identification of the first BRCA mutation in the DR Congo. BMC Public Health 14:759.</w:t>
      </w:r>
    </w:p>
    <w:p w14:paraId="5352B031" w14:textId="77777777" w:rsidR="00F20FEE" w:rsidRPr="00F20FEE" w:rsidRDefault="00F20FEE" w:rsidP="00F20FEE">
      <w:pPr>
        <w:pStyle w:val="EndNoteBibliography"/>
        <w:spacing w:after="0"/>
      </w:pPr>
      <w:r w:rsidRPr="00F20FEE">
        <w:t>Ly, M., Antoine, M., Dembele, A.K., Levy, P., Rodenas, A., Toure, B.A., Badiaga, Y., Dembele, B.K., Bagayogo, D.C., et al., 2012. High incidence of triple-negative tumors in sub-saharan Africa: a prospective study of breast cancer characteristics and risk factors in Malian women seen in a Bamako university hospital. Oncology 83:257-63.</w:t>
      </w:r>
    </w:p>
    <w:p w14:paraId="7860C70E" w14:textId="77777777" w:rsidR="00F20FEE" w:rsidRPr="00F20FEE" w:rsidRDefault="00F20FEE" w:rsidP="00F20FEE">
      <w:pPr>
        <w:pStyle w:val="EndNoteBibliography"/>
        <w:spacing w:after="0"/>
      </w:pPr>
      <w:r w:rsidRPr="00F20FEE">
        <w:t>Makanjuola, S.B., Popoola, A.O., Oludara, M.A., 2014. Radiation therapy: a major factor in the five-year survival analysis of women with breast cancer in Lagos, Nigeria. Radiother Oncol 111:321-6.</w:t>
      </w:r>
    </w:p>
    <w:p w14:paraId="47A825F7" w14:textId="77777777" w:rsidR="00F20FEE" w:rsidRPr="00F20FEE" w:rsidRDefault="00F20FEE" w:rsidP="00F20FEE">
      <w:pPr>
        <w:pStyle w:val="EndNoteBibliography"/>
        <w:spacing w:after="0"/>
      </w:pPr>
      <w:r w:rsidRPr="00F20FEE">
        <w:t>Masood, S., Vass, L., Ibarra, J.A., Jr., Ljung, B.M., Stalsberg, H., Eniu, A., Carlson, R.W., Anderson, B.O., Breast Health Global Initiative Pathology Focus, G., 2008. Breast pathology guideline implementation in low- and middle-income countries. Cancer 113:2297-304.</w:t>
      </w:r>
    </w:p>
    <w:p w14:paraId="68E13F60" w14:textId="77777777" w:rsidR="00F20FEE" w:rsidRPr="00F20FEE" w:rsidRDefault="00F20FEE" w:rsidP="00F20FEE">
      <w:pPr>
        <w:pStyle w:val="EndNoteBibliography"/>
        <w:spacing w:after="0"/>
      </w:pPr>
      <w:r w:rsidRPr="00F20FEE">
        <w:t>Matheka, D., 2014. Tackling Cancer in Kenya, Translational Global Health. PLOS.org.</w:t>
      </w:r>
    </w:p>
    <w:p w14:paraId="2A099F54" w14:textId="767A3966" w:rsidR="00F20FEE" w:rsidRPr="00F20FEE" w:rsidRDefault="00F20FEE" w:rsidP="00F20FEE">
      <w:pPr>
        <w:pStyle w:val="EndNoteBibliography"/>
        <w:spacing w:after="0"/>
      </w:pPr>
      <w:r w:rsidRPr="00F20FEE">
        <w:t xml:space="preserve">Mauritius, C.A.o., 2015. Cancer Association Mauritius: Available at: </w:t>
      </w:r>
      <w:hyperlink r:id="rId24" w:history="1">
        <w:r w:rsidRPr="00F20FEE">
          <w:rPr>
            <w:rStyle w:val="Hyperlink"/>
          </w:rPr>
          <w:t>http://cancermauritius.com/</w:t>
        </w:r>
      </w:hyperlink>
      <w:r w:rsidRPr="00F20FEE">
        <w:t>, Ebene, Mauritius.</w:t>
      </w:r>
    </w:p>
    <w:p w14:paraId="53F60AEB" w14:textId="77777777" w:rsidR="00F20FEE" w:rsidRPr="00F20FEE" w:rsidRDefault="00F20FEE" w:rsidP="00F20FEE">
      <w:pPr>
        <w:pStyle w:val="EndNoteBibliography"/>
        <w:spacing w:after="0"/>
      </w:pPr>
      <w:r w:rsidRPr="00F20FEE">
        <w:t>McClure, E.M., Nathan, R.O., Saleem, S., Esamai, F., Garces, A., Chomba, E., Tshefu, A., Swanson, D., Mabeya, H., et al., 2014. First look: a cluster-randomized trial of ultrasound to improve pregnancy outcomes in low income country settings. BMC Pregnancy Childbirth 14:73.</w:t>
      </w:r>
    </w:p>
    <w:p w14:paraId="4D641247" w14:textId="77777777" w:rsidR="00F20FEE" w:rsidRPr="00F20FEE" w:rsidRDefault="00F20FEE" w:rsidP="00F20FEE">
      <w:pPr>
        <w:pStyle w:val="EndNoteBibliography"/>
        <w:spacing w:after="0"/>
      </w:pPr>
      <w:r w:rsidRPr="00F20FEE">
        <w:t>McDonald, S., Saslow, D., Alciati, M.H., 2004. Performance and reporting of clinical breast examination: a review of the literature. CA: a cancer journal for clinicians 54:345-61.</w:t>
      </w:r>
    </w:p>
    <w:p w14:paraId="3E7BFA06" w14:textId="77777777" w:rsidR="00F20FEE" w:rsidRPr="00F20FEE" w:rsidRDefault="00F20FEE" w:rsidP="00F20FEE">
      <w:pPr>
        <w:pStyle w:val="EndNoteBibliography"/>
        <w:spacing w:after="0"/>
      </w:pPr>
      <w:r w:rsidRPr="00F20FEE">
        <w:t>Mena, M., Wiafe-Addai, B., Sauvaget, C., Ali, I.A., Wiafe, S.A., Dabis, F., Anderson, B.O., Malvy, D., Sasco, A.J., 2014. Evaluation of the impact of a breast cancer awareness program in rural Ghana: a cross-sectional survey. International journal of cancer. Journal international du cancer 134:913-24.</w:t>
      </w:r>
    </w:p>
    <w:p w14:paraId="508967CE" w14:textId="77777777" w:rsidR="00F20FEE" w:rsidRPr="00F20FEE" w:rsidRDefault="00F20FEE" w:rsidP="00F20FEE">
      <w:pPr>
        <w:pStyle w:val="EndNoteBibliography"/>
        <w:spacing w:after="0"/>
      </w:pPr>
      <w:r w:rsidRPr="00F20FEE">
        <w:t>Miller, A.B., 2008. Practical Applications for Clinical Breast Examination (CBE) and Breast Self-Examination (BSE) in Screening and Early Detection of Breast Cancer. Breast care (Basel, Switzerland) 3:17-20.</w:t>
      </w:r>
    </w:p>
    <w:p w14:paraId="70C64B0B" w14:textId="5C3489D8" w:rsidR="00F20FEE" w:rsidRPr="00F20FEE" w:rsidRDefault="00F20FEE" w:rsidP="00F20FEE">
      <w:pPr>
        <w:pStyle w:val="EndNoteBibliography"/>
        <w:spacing w:after="0"/>
      </w:pPr>
      <w:r w:rsidRPr="00F20FEE">
        <w:t xml:space="preserve">Ministry of Health and Child Care of Zimbabwe, 2013. National Cancer Prevention and Control Strategy for Zimbabwe 2014 - 2018. Available at: </w:t>
      </w:r>
      <w:hyperlink r:id="rId25" w:history="1">
        <w:r w:rsidRPr="00F20FEE">
          <w:rPr>
            <w:rStyle w:val="Hyperlink"/>
          </w:rPr>
          <w:t>http://www.cancerzimbabwe.org/articles/Nat%20Cancer%20Prevention%20and%20Control%20Doc_18_3_14.pdf</w:t>
        </w:r>
      </w:hyperlink>
      <w:r w:rsidRPr="00F20FEE">
        <w:t>.</w:t>
      </w:r>
    </w:p>
    <w:p w14:paraId="1E44295B" w14:textId="490BA750" w:rsidR="00F20FEE" w:rsidRPr="00F20FEE" w:rsidRDefault="00F20FEE" w:rsidP="00F20FEE">
      <w:pPr>
        <w:pStyle w:val="EndNoteBibliography"/>
        <w:spacing w:after="0"/>
      </w:pPr>
      <w:r w:rsidRPr="00F20FEE">
        <w:t xml:space="preserve">Ministry of Public Health and Sanitation and the Ministry of Medical Services, 2012. National  Cancer Control Strategy 2011-2016 . Available at </w:t>
      </w:r>
      <w:hyperlink r:id="rId26" w:history="1">
        <w:r w:rsidRPr="00F20FEE">
          <w:rPr>
            <w:rStyle w:val="Hyperlink"/>
          </w:rPr>
          <w:t>http://www.ipcrc.net/pdfs/Kenya-National-Cancer-Control-strategy.pdf</w:t>
        </w:r>
      </w:hyperlink>
      <w:r w:rsidRPr="00F20FEE">
        <w:t>, Kenya.</w:t>
      </w:r>
    </w:p>
    <w:p w14:paraId="0E27C1EC" w14:textId="77777777" w:rsidR="00F20FEE" w:rsidRPr="00F20FEE" w:rsidRDefault="00F20FEE" w:rsidP="00F20FEE">
      <w:pPr>
        <w:pStyle w:val="EndNoteBibliography"/>
        <w:spacing w:after="0"/>
      </w:pPr>
      <w:r w:rsidRPr="00F20FEE">
        <w:t>Monu, J.U., Muyinda, Z., Taljanovic, M., 2012. ISS outreach sub-Saharan Africa insight: Uganda 2011. Skeletal Radiol 41:1347-8.</w:t>
      </w:r>
    </w:p>
    <w:p w14:paraId="2003504D" w14:textId="77777777" w:rsidR="00F20FEE" w:rsidRPr="00F20FEE" w:rsidRDefault="00F20FEE" w:rsidP="00F20FEE">
      <w:pPr>
        <w:pStyle w:val="EndNoteBibliography"/>
        <w:spacing w:after="0"/>
      </w:pPr>
      <w:r w:rsidRPr="00F20FEE">
        <w:t>Morhason-Bello, I.O., Odedina, F., Rebbeck, T.R., Harford, J., Dangou, J.M., Denny, L., Adewole, I.F., 2013. Challenges and opportunities in cancer control in Africa: a perspective from the African Organisation for Research and Training in Cancer. The lancet oncology 14:e142-51.</w:t>
      </w:r>
    </w:p>
    <w:p w14:paraId="23C0A735" w14:textId="77777777" w:rsidR="00F20FEE" w:rsidRPr="00F20FEE" w:rsidRDefault="00F20FEE" w:rsidP="00F20FEE">
      <w:pPr>
        <w:pStyle w:val="EndNoteBibliography"/>
        <w:spacing w:after="0"/>
      </w:pPr>
      <w:r w:rsidRPr="00F20FEE">
        <w:t>Msyamboza, K.P., Dzamalala, C., Mdokwe, C., Kamiza, S., Lemerani, M., Dzowela, T., Kathyola, D., 2012. Burden of cancer in Malawi; common types, incidence and trends: national population-based cancer registry. BMC research notes 5:149.</w:t>
      </w:r>
    </w:p>
    <w:p w14:paraId="62BC44CF" w14:textId="77777777" w:rsidR="00F20FEE" w:rsidRPr="00F20FEE" w:rsidRDefault="00F20FEE" w:rsidP="00F20FEE">
      <w:pPr>
        <w:pStyle w:val="EndNoteBibliography"/>
        <w:spacing w:after="0"/>
      </w:pPr>
      <w:r w:rsidRPr="00F20FEE">
        <w:t>Mutebi, M., Wasike, R., Mushtaq, A., Kahie, A., Ntoburi, S., 2013. The effectiveness of an abbreviated training program for health workers in breast cancer awareness: innovative strategies for resource constrained environments. SpringerPlus 2:528.</w:t>
      </w:r>
    </w:p>
    <w:p w14:paraId="2436903C" w14:textId="77777777" w:rsidR="00F20FEE" w:rsidRPr="00F20FEE" w:rsidRDefault="00F20FEE" w:rsidP="00F20FEE">
      <w:pPr>
        <w:pStyle w:val="EndNoteBibliography"/>
        <w:spacing w:after="0"/>
      </w:pPr>
      <w:r w:rsidRPr="00F20FEE">
        <w:t>Muthoni, A., Miller, A.N., 2010. An exploration of rural and urban Kenyan women's knowledge and attitudes regarding breast cancer and breast cancer early detection measures. Health care for women international 31:801-16.</w:t>
      </w:r>
    </w:p>
    <w:p w14:paraId="0F1D3E4C" w14:textId="0701BA43" w:rsidR="00F20FEE" w:rsidRPr="00F20FEE" w:rsidRDefault="00F20FEE" w:rsidP="00F20FEE">
      <w:pPr>
        <w:pStyle w:val="EndNoteBibliography"/>
        <w:spacing w:after="0"/>
      </w:pPr>
      <w:r w:rsidRPr="00F20FEE">
        <w:t xml:space="preserve">National Cancer Registry of South Africa, 2015. National Cancer Registry. Avaialble at: </w:t>
      </w:r>
      <w:hyperlink r:id="rId27" w:history="1">
        <w:r w:rsidRPr="00F20FEE">
          <w:rPr>
            <w:rStyle w:val="Hyperlink"/>
          </w:rPr>
          <w:t>http://www.nioh.ac.za/?page=national_cancer_registry&amp;id=41</w:t>
        </w:r>
      </w:hyperlink>
      <w:r w:rsidRPr="00F20FEE">
        <w:t>. National Institute for Occupational Health (NIOH).</w:t>
      </w:r>
    </w:p>
    <w:p w14:paraId="3CF066EC" w14:textId="60104553" w:rsidR="00F20FEE" w:rsidRPr="00F20FEE" w:rsidRDefault="00F20FEE" w:rsidP="00F20FEE">
      <w:pPr>
        <w:pStyle w:val="EndNoteBibliography"/>
        <w:spacing w:after="0"/>
      </w:pPr>
      <w:r w:rsidRPr="00F20FEE">
        <w:t xml:space="preserve">National Cancer Registry Program of Egypt, National Cancer Registry Program of Egypt. Avaialble at: </w:t>
      </w:r>
      <w:hyperlink r:id="rId28" w:history="1">
        <w:r w:rsidRPr="00F20FEE">
          <w:rPr>
            <w:rStyle w:val="Hyperlink"/>
          </w:rPr>
          <w:t>http://www.cancerregistry.gov.eg</w:t>
        </w:r>
      </w:hyperlink>
      <w:r w:rsidRPr="00F20FEE">
        <w:t>.</w:t>
      </w:r>
    </w:p>
    <w:p w14:paraId="7C61B8EB" w14:textId="77777777" w:rsidR="00F20FEE" w:rsidRPr="00F20FEE" w:rsidRDefault="00F20FEE" w:rsidP="00F20FEE">
      <w:pPr>
        <w:pStyle w:val="EndNoteBibliography"/>
        <w:spacing w:after="0"/>
      </w:pPr>
      <w:r w:rsidRPr="00F20FEE">
        <w:t>Nour, A., 2003. Breast-conserving therapy in low-literacy patients in a developing country. The breast journal 9:71-3.</w:t>
      </w:r>
    </w:p>
    <w:p w14:paraId="389E805D" w14:textId="77777777" w:rsidR="00F20FEE" w:rsidRPr="00F20FEE" w:rsidRDefault="00F20FEE" w:rsidP="00F20FEE">
      <w:pPr>
        <w:pStyle w:val="EndNoteBibliography"/>
        <w:spacing w:after="0"/>
      </w:pPr>
      <w:r w:rsidRPr="00F20FEE">
        <w:t>Ntirenganya, F., Petroze, R.T., Kamara, T.B., Groen, R.S., Kushner, A.L., Kyamanywa, P., Calland, J.F., Kingham, T.P., 2014. Prevalence of breast masses and barriers to care: Results from a population-based survey in Rwanda and Sierra Leone. Journal of surgical oncology.</w:t>
      </w:r>
    </w:p>
    <w:p w14:paraId="68297F77" w14:textId="77777777" w:rsidR="00F20FEE" w:rsidRPr="00F20FEE" w:rsidRDefault="00F20FEE" w:rsidP="00F20FEE">
      <w:pPr>
        <w:pStyle w:val="EndNoteBibliography"/>
        <w:spacing w:after="0"/>
      </w:pPr>
      <w:r w:rsidRPr="00F20FEE">
        <w:t>Ohene-Yeboah, M., Adjei, E., 2012. Breast Cancer in Kumasi, Ghana. Ghana Medical Journal 46:8-13.</w:t>
      </w:r>
    </w:p>
    <w:p w14:paraId="553F85C4" w14:textId="77777777" w:rsidR="00F20FEE" w:rsidRPr="00F20FEE" w:rsidRDefault="00F20FEE" w:rsidP="00F20FEE">
      <w:pPr>
        <w:pStyle w:val="EndNoteBibliography"/>
        <w:spacing w:after="0"/>
      </w:pPr>
      <w:r w:rsidRPr="00F20FEE">
        <w:t>Olugbenga-Bello, A., Oladele, E.A., Bello, T.O., Ojo, J.O., Oguntola, A.S., 2011. Awareness and breast cancer risk factors: perception and screening practices among females in a tertiary institution in Southwest Nigeria. Niger Postgrad Med J 18:8-15.</w:t>
      </w:r>
    </w:p>
    <w:p w14:paraId="693E1B3A" w14:textId="77777777" w:rsidR="00F20FEE" w:rsidRPr="00F20FEE" w:rsidRDefault="00F20FEE" w:rsidP="00F20FEE">
      <w:pPr>
        <w:pStyle w:val="EndNoteBibliography"/>
        <w:spacing w:after="0"/>
      </w:pPr>
      <w:r w:rsidRPr="00F20FEE">
        <w:t>Oluwole, D., Kraemer, J., 2013. Innovative public-private partnership: a diagonal approach to combating women's cancers in Africa. Bulletin of the World Health Organization 91:691-6.</w:t>
      </w:r>
    </w:p>
    <w:p w14:paraId="76613D8E" w14:textId="77777777" w:rsidR="00F20FEE" w:rsidRPr="00F20FEE" w:rsidRDefault="00F20FEE" w:rsidP="00F20FEE">
      <w:pPr>
        <w:pStyle w:val="EndNoteBibliography"/>
        <w:spacing w:after="0"/>
      </w:pPr>
      <w:r w:rsidRPr="00F20FEE">
        <w:t>Omar, S., Khaled, H., Gaafar, R., Zekry, A.R., Eissa, S., el-Khatib, O., 2003. Breast cancer in Egypt: a review of disease presentation and detection strategies. Eastern Mediterranean health journal = La revue de sante de la Mediterranee orientale = al-Majallah al-sihhiyah li-sharq al-mutawassit 9:448-63.</w:t>
      </w:r>
    </w:p>
    <w:p w14:paraId="5467D2F5" w14:textId="77777777" w:rsidR="00F20FEE" w:rsidRPr="00F20FEE" w:rsidRDefault="00F20FEE" w:rsidP="00F20FEE">
      <w:pPr>
        <w:pStyle w:val="EndNoteBibliography"/>
        <w:spacing w:after="0"/>
      </w:pPr>
      <w:r w:rsidRPr="00F20FEE">
        <w:t>Opoku, S.Y., Benwell, M., Yarney, J., 2012. Knowledge, attitudes, beliefs, behaviour and breast cancer screening practices in Ghana, West Africa. The Pan African medical journal 11:28.</w:t>
      </w:r>
    </w:p>
    <w:p w14:paraId="3D62A791" w14:textId="77777777" w:rsidR="00F20FEE" w:rsidRPr="00F20FEE" w:rsidRDefault="00F20FEE" w:rsidP="00F20FEE">
      <w:pPr>
        <w:pStyle w:val="EndNoteBibliography"/>
        <w:spacing w:after="0"/>
      </w:pPr>
      <w:r w:rsidRPr="00F20FEE">
        <w:t>Pace, L.E., Mpunga, T., Hategekimana, V., Dusengimana, J.M., Habineza, H., Bigirimana, J.B., Mutumbira, C., Mpanumusingo, E., Ngiruwera, J.P., et al., 2015. Delays in Breast Cancer Presentation and Diagnosis at Two Rural Cancer Referral Centers in Rwanda. The oncologist 20:780-8.</w:t>
      </w:r>
    </w:p>
    <w:p w14:paraId="3B9A6FD3" w14:textId="77777777" w:rsidR="00F20FEE" w:rsidRPr="00F20FEE" w:rsidRDefault="00F20FEE" w:rsidP="00F20FEE">
      <w:pPr>
        <w:pStyle w:val="EndNoteBibliography"/>
        <w:spacing w:after="0"/>
      </w:pPr>
      <w:r w:rsidRPr="00F20FEE">
        <w:t>Peltzer, K., Phaswana-Mafuya, N., 2014. Breast and cervical cancer screening and associated factors among older adult women in South Africa. Asian Pacific journal of cancer prevention : APJCP 15:2473-6.</w:t>
      </w:r>
    </w:p>
    <w:p w14:paraId="3509556C" w14:textId="77777777" w:rsidR="00F20FEE" w:rsidRPr="00F20FEE" w:rsidRDefault="00F20FEE" w:rsidP="00F20FEE">
      <w:pPr>
        <w:pStyle w:val="EndNoteBibliography"/>
        <w:spacing w:after="0"/>
      </w:pPr>
      <w:r w:rsidRPr="00F20FEE">
        <w:t>Price, A.J., Ndom, P., Atenguena, E., Mambou Nouemssi, J.P., Ryder, R.W., 2012. Cancer care challenges in developing countries. Cancer 118:3627-35.</w:t>
      </w:r>
    </w:p>
    <w:p w14:paraId="43E6C914" w14:textId="3DF1A1E7" w:rsidR="00F20FEE" w:rsidRPr="00F20FEE" w:rsidRDefault="00F20FEE" w:rsidP="00F20FEE">
      <w:pPr>
        <w:pStyle w:val="EndNoteBibliography"/>
        <w:spacing w:after="0"/>
      </w:pPr>
      <w:r w:rsidRPr="00F20FEE">
        <w:t xml:space="preserve">Republic of Mauritius, 2014. National Cancer Control Programme. Available at: </w:t>
      </w:r>
      <w:hyperlink r:id="rId29" w:history="1">
        <w:r w:rsidRPr="00F20FEE">
          <w:rPr>
            <w:rStyle w:val="Hyperlink"/>
          </w:rPr>
          <w:t>http://health.gov.mu/English/Documents/cancer-ap.pdf</w:t>
        </w:r>
      </w:hyperlink>
      <w:r w:rsidRPr="00F20FEE">
        <w:t>.</w:t>
      </w:r>
    </w:p>
    <w:p w14:paraId="5D243782" w14:textId="77777777" w:rsidR="00F20FEE" w:rsidRPr="00F20FEE" w:rsidRDefault="00F20FEE" w:rsidP="00F20FEE">
      <w:pPr>
        <w:pStyle w:val="EndNoteBibliography"/>
        <w:spacing w:after="0"/>
      </w:pPr>
      <w:r w:rsidRPr="00F20FEE">
        <w:t>Salem, D.S., Kamal, R.M., Helal, M.H., Hamed, S.T., Abdelrazek, N.A., Said, N.H., Adel, I., Maksoud, S.A., Mansour, S., et al., 2008. Women Health Outreach Program; a New Experience for all Egyptian Women. Journal of the Egyptian National Cancer Institute 20:313-22.</w:t>
      </w:r>
    </w:p>
    <w:p w14:paraId="5858C644" w14:textId="77777777" w:rsidR="00F20FEE" w:rsidRPr="00F20FEE" w:rsidRDefault="00F20FEE" w:rsidP="00F20FEE">
      <w:pPr>
        <w:pStyle w:val="EndNoteBibliography"/>
        <w:spacing w:after="0"/>
      </w:pPr>
      <w:r w:rsidRPr="00F20FEE">
        <w:t>Salhia, B., Tapia, C., Ishak, E.A., Gaber, S., Berghuis, B., Hussain, K.H., DuQuette, R.A., Resau, J., Carpten, J., 2011. Molecular subtype analysis determines the association of advanced breast cancer in Egypt with favorable biology. BMC women's health 11.</w:t>
      </w:r>
    </w:p>
    <w:p w14:paraId="0A8EE720" w14:textId="77777777" w:rsidR="00F20FEE" w:rsidRPr="00F20FEE" w:rsidRDefault="00F20FEE" w:rsidP="00F20FEE">
      <w:pPr>
        <w:pStyle w:val="EndNoteBibliography"/>
        <w:spacing w:after="0"/>
      </w:pPr>
      <w:r w:rsidRPr="00F20FEE">
        <w:t>Salminen, E., Kiel, K., Ibbott, G., Joiner, M., Rosenblatt, E., Zubizarreta, E., Wondergem, J., Meghzifene, A., 2011. International Conference on Advances in Radiation Oncology (ICARO): Outcomes of an IAEA Meeting. Radiation Oncology 6:11.</w:t>
      </w:r>
    </w:p>
    <w:p w14:paraId="2A0DDEC9" w14:textId="2CDFCA5D" w:rsidR="00F20FEE" w:rsidRPr="00F20FEE" w:rsidRDefault="00F20FEE" w:rsidP="00F20FEE">
      <w:pPr>
        <w:pStyle w:val="EndNoteBibliography"/>
        <w:spacing w:after="0"/>
      </w:pPr>
      <w:r w:rsidRPr="00F20FEE">
        <w:t>Scheel, J.R., Nealey, E.M., Orem, J., Bugeza, S., Muyinda, Z., Nathan, R.O., Porter, P.L., Lehman, C.D., 2015. ACR BI-RADS Use in Low-Income Countries: An Analysis of Diagnostic Breast Ultrasound Practice in Uganda. J Am Coll Radiol.</w:t>
      </w:r>
      <w:r w:rsidR="002C43E9" w:rsidRPr="002C43E9">
        <w:t xml:space="preserve"> </w:t>
      </w:r>
      <w:r w:rsidR="002C43E9">
        <w:t xml:space="preserve">Published electronically on Sept 23, 2015 at </w:t>
      </w:r>
      <w:r w:rsidR="002C43E9" w:rsidRPr="002C43E9">
        <w:t>http://www.ncbi.nlm.nih.gov/pubmed/26419306</w:t>
      </w:r>
      <w:r w:rsidR="002C43E9">
        <w:t>.</w:t>
      </w:r>
    </w:p>
    <w:p w14:paraId="2A4C761F" w14:textId="77777777" w:rsidR="00F20FEE" w:rsidRPr="00F20FEE" w:rsidRDefault="00F20FEE" w:rsidP="00F20FEE">
      <w:pPr>
        <w:pStyle w:val="EndNoteBibliography"/>
        <w:spacing w:after="0"/>
      </w:pPr>
      <w:r w:rsidRPr="00F20FEE">
        <w:t>Scherber, S., Soliman, A.S., Awuah, B., Osei-Bonsu, E., Adjei, E., Abantanga, F., Merajver, S.D., 2014. Characterizing breast cancer treatment pathways in Kumasi, Ghana from onset of symptoms to final outcome: outlook towards cancer control. Breast Dis 34:139-49.</w:t>
      </w:r>
    </w:p>
    <w:p w14:paraId="39DA3DBC" w14:textId="77777777" w:rsidR="00F20FEE" w:rsidRPr="00F20FEE" w:rsidRDefault="00F20FEE" w:rsidP="00F20FEE">
      <w:pPr>
        <w:pStyle w:val="EndNoteBibliography"/>
        <w:spacing w:after="0"/>
      </w:pPr>
      <w:r w:rsidRPr="00F20FEE">
        <w:t>Shepherd, J.H., McInerney, P.A., 2006. Knowledge of breast cancer in women in Sierra Leone. Curationis 29:70-7.</w:t>
      </w:r>
    </w:p>
    <w:p w14:paraId="39911F6D" w14:textId="77777777" w:rsidR="00F20FEE" w:rsidRPr="00F20FEE" w:rsidRDefault="00F20FEE" w:rsidP="00F20FEE">
      <w:pPr>
        <w:pStyle w:val="EndNoteBibliography"/>
        <w:spacing w:after="0"/>
      </w:pPr>
      <w:r w:rsidRPr="00F20FEE">
        <w:t>Shyyan, R., Masood, S., Badwe, R.A., Errico, K.M., Liberman, L., Ozmen, V., Stalsberg, H., Vargas, H., Vass, L., 2006. Breast Cancer in Limited-Resource Countries: Diagnosis and Pathology. The breast journal 12:S27-S37.</w:t>
      </w:r>
    </w:p>
    <w:p w14:paraId="2E392726" w14:textId="77777777" w:rsidR="00F20FEE" w:rsidRPr="00F20FEE" w:rsidRDefault="00F20FEE" w:rsidP="00F20FEE">
      <w:pPr>
        <w:pStyle w:val="EndNoteBibliography"/>
        <w:spacing w:after="0"/>
      </w:pPr>
      <w:r w:rsidRPr="00F20FEE">
        <w:t>Shyyan, R., Sener, S.F., Anderson, B.O., Garrote, L.M., Hortobagyi, G.N., Ibarra, J.A., Jr., Ljung, B.M., Sancho-Garnier, H., Stalsberg, H., et al., 2008. Guideline implementation for breast healthcare in low- and middle-income countries: diagnosis resource allocation. Cancer 113:2257-68.</w:t>
      </w:r>
    </w:p>
    <w:p w14:paraId="1D668A19" w14:textId="77777777" w:rsidR="00F20FEE" w:rsidRPr="00F20FEE" w:rsidRDefault="00F20FEE" w:rsidP="00F20FEE">
      <w:pPr>
        <w:pStyle w:val="EndNoteBibliography"/>
        <w:spacing w:after="0"/>
      </w:pPr>
      <w:r w:rsidRPr="00F20FEE">
        <w:t>Sighoko, D., Kamate, B., Traore, C., Malle, B., Coulibaly, B., Karidiatou, A., Diallo, C., Bah, E., McCormack, V., et al., 2013. Breast cancer in pre-menopausal women in West Africa: analysis of temporal trends and evaluation of risk factors associated with reproductive life. Breast (Edinburgh, Scotland) 22:828-35.</w:t>
      </w:r>
    </w:p>
    <w:p w14:paraId="51214678" w14:textId="77777777" w:rsidR="00F20FEE" w:rsidRPr="00F20FEE" w:rsidRDefault="00F20FEE" w:rsidP="00F20FEE">
      <w:pPr>
        <w:pStyle w:val="EndNoteBibliography"/>
        <w:spacing w:after="0"/>
      </w:pPr>
      <w:r w:rsidRPr="00F20FEE">
        <w:t>Singh, E., Ruff, P., Babb, C., Sengayi, M., Beery, M., Khoali, L., Kellett, P., Underwood, J.M., 2015a. Establishment of a cancer surveillance programme: the South African experience. The lancet oncology 16:e414-21.</w:t>
      </w:r>
    </w:p>
    <w:p w14:paraId="004314F7" w14:textId="77777777" w:rsidR="00F20FEE" w:rsidRPr="00F20FEE" w:rsidRDefault="00F20FEE" w:rsidP="00F20FEE">
      <w:pPr>
        <w:pStyle w:val="EndNoteBibliography"/>
        <w:spacing w:after="0"/>
      </w:pPr>
      <w:r w:rsidRPr="00F20FEE">
        <w:t>Singh, E., Underwood, J.M., Nattey, C., Babb, C., Sengayi, M., Kellett, P., 2015b. South African National Cancer Registry: Effect of withheld data from private health systems on cancer incidence estimates. South African medical journal = Suid-Afrikaanse tydskrif vir geneeskunde 105:107-9.</w:t>
      </w:r>
    </w:p>
    <w:p w14:paraId="6944D282" w14:textId="77777777" w:rsidR="00F20FEE" w:rsidRPr="00F20FEE" w:rsidRDefault="00F20FEE" w:rsidP="00F20FEE">
      <w:pPr>
        <w:pStyle w:val="EndNoteBibliography"/>
        <w:spacing w:after="0"/>
      </w:pPr>
      <w:r w:rsidRPr="00F20FEE">
        <w:t>Smith, R.A., Caleffi, M., Albert, U.S., Chen, T.H., Duffy, S.W., Franceschi, D., Nystrom, L., 2006. Breast cancer in limited-resource countries: early detection and access to care. The breast journal 12 Suppl 1:S16-26.</w:t>
      </w:r>
    </w:p>
    <w:p w14:paraId="7E4FB0AD" w14:textId="40F912A5" w:rsidR="00F20FEE" w:rsidRPr="00F20FEE" w:rsidRDefault="00F20FEE" w:rsidP="00F20FEE">
      <w:pPr>
        <w:pStyle w:val="EndNoteBibliography"/>
        <w:spacing w:after="0"/>
      </w:pPr>
      <w:r w:rsidRPr="00F20FEE">
        <w:t xml:space="preserve">Solidarite Chimiotherapie (SOCHIMIO), 2014. </w:t>
      </w:r>
      <w:hyperlink r:id="rId30" w:history="1">
        <w:r w:rsidRPr="00F20FEE">
          <w:rPr>
            <w:rStyle w:val="Hyperlink"/>
          </w:rPr>
          <w:t>http://sochimiocm.org/sochimio/index.php/en/actions-et-realisations</w:t>
        </w:r>
      </w:hyperlink>
      <w:r w:rsidRPr="00F20FEE">
        <w:t>.</w:t>
      </w:r>
    </w:p>
    <w:p w14:paraId="0E91E81D" w14:textId="77777777" w:rsidR="00F20FEE" w:rsidRPr="00F20FEE" w:rsidRDefault="00F20FEE" w:rsidP="00F20FEE">
      <w:pPr>
        <w:pStyle w:val="EndNoteBibliography"/>
        <w:spacing w:after="0"/>
      </w:pPr>
      <w:r w:rsidRPr="00F20FEE">
        <w:t>Spiegel, P., Khalifa, A., Mateen, F.J., 2014. Cancer in refugees in Jordan and Syria between 2009 and 2012: challenges and the way forward in humanitarian emergencies. The lancet oncology 15:e290-e97.</w:t>
      </w:r>
    </w:p>
    <w:p w14:paraId="3A9594FA" w14:textId="77777777" w:rsidR="00F20FEE" w:rsidRPr="00F20FEE" w:rsidRDefault="00F20FEE" w:rsidP="00F20FEE">
      <w:pPr>
        <w:pStyle w:val="EndNoteBibliography"/>
        <w:spacing w:after="0"/>
      </w:pPr>
      <w:r w:rsidRPr="00F20FEE">
        <w:t>Stalsberg, H., Awuah, B., Ibarra, J.A., Nsiah-Asare, A., 2008. Re-establishing a surgical pathology service in Kumasi, Ghana. Cancer 113:2338-46.</w:t>
      </w:r>
    </w:p>
    <w:p w14:paraId="2888D19B" w14:textId="77777777" w:rsidR="00F20FEE" w:rsidRPr="00F20FEE" w:rsidRDefault="00F20FEE" w:rsidP="00F20FEE">
      <w:pPr>
        <w:pStyle w:val="EndNoteBibliography"/>
        <w:spacing w:after="0"/>
      </w:pPr>
      <w:r w:rsidRPr="00F20FEE">
        <w:t>Stefan, D.C., Elzawawy, A.M., Khaled, H.M., Ntaganda, F., Asiimwe, A., Addai, B.W., Wiafe, S., Adewole, I.F., 2013. Developing cancer control plans in Africa: Examples from five countries. The lancet oncology 14:e189-e95.</w:t>
      </w:r>
    </w:p>
    <w:p w14:paraId="1B6C57E4" w14:textId="77777777" w:rsidR="00F20FEE" w:rsidRPr="00F20FEE" w:rsidRDefault="00F20FEE" w:rsidP="00F20FEE">
      <w:pPr>
        <w:pStyle w:val="EndNoteBibliography"/>
        <w:spacing w:after="0"/>
      </w:pPr>
      <w:r w:rsidRPr="00F20FEE">
        <w:t>Strother, R.M., Asirwa, F.C., Busakhala, N.B., Njiru, E., Orang’o, E., Njuguna, F., Carter, J., Mega, A., Mostert, S., et al., 2013. AMPATH-Oncology: A model for comprehensive cancer care in sub-Saharan Africa. Journal of Cancer Policy 1:e42-e48.</w:t>
      </w:r>
    </w:p>
    <w:p w14:paraId="7A4ECB01" w14:textId="77777777" w:rsidR="00F20FEE" w:rsidRPr="00F20FEE" w:rsidRDefault="00F20FEE" w:rsidP="00F20FEE">
      <w:pPr>
        <w:pStyle w:val="EndNoteBibliography"/>
        <w:spacing w:after="0"/>
      </w:pPr>
      <w:r w:rsidRPr="00F20FEE">
        <w:t>Stulac, S., Binagwaho, A., Tapela, N.M., Wagner, C.M., Muhimpundu, M.A., Ngabo, F., Nsanzimana, S., Kayonde, L., Bigirimana, J.B., et al., 2015. Capacity building for oncology programmes in sub-Saharan Africa: the Rwanda experience. The lancet oncology 16:e405-e13.</w:t>
      </w:r>
    </w:p>
    <w:p w14:paraId="09B2ACFF" w14:textId="77777777" w:rsidR="00F20FEE" w:rsidRPr="00F20FEE" w:rsidRDefault="00F20FEE" w:rsidP="00F20FEE">
      <w:pPr>
        <w:pStyle w:val="EndNoteBibliography"/>
        <w:spacing w:after="0"/>
      </w:pPr>
      <w:r w:rsidRPr="00F20FEE">
        <w:t>Suh, M.A., Atashili, J., Fuh, E.A., Eta, V.A., 2012. Breast self-examination and breast cancer awareness in women in developing countries: a survey of women in Buea, Cameroon. BMC research notes 5:627.</w:t>
      </w:r>
    </w:p>
    <w:p w14:paraId="66492FEE" w14:textId="01B30264" w:rsidR="00F20FEE" w:rsidRPr="00F20FEE" w:rsidRDefault="00F20FEE" w:rsidP="00F20FEE">
      <w:pPr>
        <w:pStyle w:val="EndNoteBibliography"/>
        <w:spacing w:after="0"/>
      </w:pPr>
      <w:r w:rsidRPr="00F20FEE">
        <w:t xml:space="preserve">Swaziland Breast Cancer Network, 2008. Available at: </w:t>
      </w:r>
      <w:hyperlink r:id="rId31" w:history="1">
        <w:r w:rsidRPr="00F20FEE">
          <w:rPr>
            <w:rStyle w:val="Hyperlink"/>
          </w:rPr>
          <w:t>http://www.breastcancernet.org.sz/index.html</w:t>
        </w:r>
      </w:hyperlink>
      <w:r w:rsidRPr="00F20FEE">
        <w:t>.</w:t>
      </w:r>
    </w:p>
    <w:p w14:paraId="1C262EFE" w14:textId="77777777" w:rsidR="00F20FEE" w:rsidRPr="00F20FEE" w:rsidRDefault="00F20FEE" w:rsidP="00F20FEE">
      <w:pPr>
        <w:pStyle w:val="EndNoteBibliography"/>
        <w:spacing w:after="0"/>
      </w:pPr>
      <w:r w:rsidRPr="00F20FEE">
        <w:t>Tesfamariam, A., Gebremichael, A., Mufunda, J., 2013. Breast cancer clinicopathological presentation, gravity and challenges in Eritrea, East Africa: management practice in a resource-poor setting. South African medical journal = Suid-Afrikaanse tydskrif vir geneeskunde 103:526-8.</w:t>
      </w:r>
    </w:p>
    <w:p w14:paraId="6945BBF0" w14:textId="305E1F0A" w:rsidR="00F20FEE" w:rsidRPr="00F20FEE" w:rsidRDefault="00F20FEE" w:rsidP="00F20FEE">
      <w:pPr>
        <w:pStyle w:val="EndNoteBibliography"/>
        <w:spacing w:after="0"/>
      </w:pPr>
      <w:r w:rsidRPr="00F20FEE">
        <w:t xml:space="preserve">The Cancer Assocaiton of Zimbabwe, 2014. The Cancer Associaton of Zimbabwe. Available at </w:t>
      </w:r>
      <w:hyperlink r:id="rId32" w:history="1">
        <w:r w:rsidRPr="00F20FEE">
          <w:rPr>
            <w:rStyle w:val="Hyperlink"/>
          </w:rPr>
          <w:t>http://www.cancerzimbabwe.org/index.html</w:t>
        </w:r>
      </w:hyperlink>
      <w:r w:rsidRPr="00F20FEE">
        <w:t>, Harare, Zimbabwe.</w:t>
      </w:r>
    </w:p>
    <w:p w14:paraId="63C0F127" w14:textId="5E9DCC23" w:rsidR="00F20FEE" w:rsidRPr="00F20FEE" w:rsidRDefault="00F20FEE" w:rsidP="00F20FEE">
      <w:pPr>
        <w:pStyle w:val="EndNoteBibliography"/>
        <w:spacing w:after="0"/>
      </w:pPr>
      <w:r w:rsidRPr="00F20FEE">
        <w:t xml:space="preserve">The Foundation Lalla Salma, 2014. Cancer Prevenetion and Treatment in Morocco. Available at </w:t>
      </w:r>
      <w:hyperlink r:id="rId33" w:history="1">
        <w:r w:rsidRPr="00F20FEE">
          <w:rPr>
            <w:rStyle w:val="Hyperlink"/>
          </w:rPr>
          <w:t>http://www.contrelecancer.ma/en/</w:t>
        </w:r>
      </w:hyperlink>
      <w:r w:rsidRPr="00F20FEE">
        <w:t>.</w:t>
      </w:r>
    </w:p>
    <w:p w14:paraId="25FFDDC2" w14:textId="32218FAD" w:rsidR="00F20FEE" w:rsidRPr="00F20FEE" w:rsidRDefault="00F20FEE" w:rsidP="00F20FEE">
      <w:pPr>
        <w:pStyle w:val="EndNoteBibliography"/>
        <w:spacing w:after="0"/>
      </w:pPr>
      <w:r w:rsidRPr="00F20FEE">
        <w:t xml:space="preserve">The World Bank, 2015. Health expenditure per capita (current US$). Available at </w:t>
      </w:r>
      <w:hyperlink r:id="rId34" w:history="1">
        <w:r w:rsidRPr="00F20FEE">
          <w:rPr>
            <w:rStyle w:val="Hyperlink"/>
          </w:rPr>
          <w:t>http://data.worldbank.org/</w:t>
        </w:r>
      </w:hyperlink>
      <w:r w:rsidRPr="00F20FEE">
        <w:t>.</w:t>
      </w:r>
    </w:p>
    <w:p w14:paraId="4EF3B26B" w14:textId="77777777" w:rsidR="00F20FEE" w:rsidRPr="00F20FEE" w:rsidRDefault="00F20FEE" w:rsidP="00F20FEE">
      <w:pPr>
        <w:pStyle w:val="EndNoteBibliography"/>
        <w:spacing w:after="0"/>
      </w:pPr>
      <w:r w:rsidRPr="00F20FEE">
        <w:t>Trapp, M.A., Kottke, T.E., Vierkant, R.A., Kaur, J.S., Sellers, T.A., 1999. The ability of trained nurses to detect lumps in a test set of silicone breast models. Cancer 86:1750-6.</w:t>
      </w:r>
    </w:p>
    <w:p w14:paraId="14D62F18" w14:textId="77777777" w:rsidR="00F20FEE" w:rsidRPr="00F20FEE" w:rsidRDefault="00F20FEE" w:rsidP="00F20FEE">
      <w:pPr>
        <w:pStyle w:val="EndNoteBibliography"/>
        <w:spacing w:after="0"/>
      </w:pPr>
      <w:r w:rsidRPr="00F20FEE">
        <w:t>Uganda Bureau of Statistics (UBOS), 2002. The 2002 Uganda Population and housing Census - main report., Kampala, Uganda.</w:t>
      </w:r>
    </w:p>
    <w:p w14:paraId="7E5957FB" w14:textId="77777777" w:rsidR="00F20FEE" w:rsidRPr="00F20FEE" w:rsidRDefault="00F20FEE" w:rsidP="00F20FEE">
      <w:pPr>
        <w:pStyle w:val="EndNoteBibliography"/>
        <w:spacing w:after="0"/>
      </w:pPr>
      <w:r w:rsidRPr="00F20FEE">
        <w:t>Wabinga, H.R., Nambooze, S., Amulen, P.M., Okello, C., Mbus, L., Parkin, D.M., 2014. Trends in the incidence of cancer in Kampala, Uganda 1991-2010. Int J Cancer 135:432-9.</w:t>
      </w:r>
    </w:p>
    <w:p w14:paraId="53A73489" w14:textId="37291FF7" w:rsidR="00F20FEE" w:rsidRPr="00F20FEE" w:rsidRDefault="00F20FEE" w:rsidP="00F20FEE">
      <w:pPr>
        <w:pStyle w:val="EndNoteBibliography"/>
        <w:spacing w:after="0"/>
      </w:pPr>
      <w:r w:rsidRPr="00F20FEE">
        <w:t xml:space="preserve">WHO: African Health Observatory, 2014. Sierra Leone: Non-Commicable disease and conditions: Available at: </w:t>
      </w:r>
      <w:hyperlink r:id="rId35" w:history="1">
        <w:r w:rsidRPr="00F20FEE">
          <w:rPr>
            <w:rStyle w:val="Hyperlink"/>
          </w:rPr>
          <w:t>http://www.aho.afro.who.int/profiles_information/index.php/Sierra_Leone:Analytical_summary_-_Non-communicable_diseases_and_conditions</w:t>
        </w:r>
      </w:hyperlink>
      <w:r w:rsidRPr="00F20FEE">
        <w:t>, in: Africa, W.R.O.f. (Ed.).</w:t>
      </w:r>
    </w:p>
    <w:p w14:paraId="5827EE64" w14:textId="77777777" w:rsidR="00F20FEE" w:rsidRPr="00F20FEE" w:rsidRDefault="00F20FEE" w:rsidP="00F20FEE">
      <w:pPr>
        <w:pStyle w:val="EndNoteBibliography"/>
        <w:spacing w:after="0"/>
      </w:pPr>
      <w:r w:rsidRPr="00F20FEE">
        <w:t>Wiredu, E.K., Armah, H.B., 2006. Cancer mortality patterns in Ghana: a 10-year review of autopsies and hospital mortality. BMC Public Health 6.</w:t>
      </w:r>
    </w:p>
    <w:p w14:paraId="1C1E30D6" w14:textId="4261EC56" w:rsidR="00F20FEE" w:rsidRPr="00F20FEE" w:rsidRDefault="00F20FEE" w:rsidP="00F20FEE">
      <w:pPr>
        <w:pStyle w:val="EndNoteBibliography"/>
        <w:spacing w:after="0"/>
      </w:pPr>
      <w:r w:rsidRPr="00F20FEE">
        <w:t xml:space="preserve">Women's Health Outreach Program, 2014. Women's Health Outreach Program for Egypt. Available at </w:t>
      </w:r>
      <w:hyperlink r:id="rId36" w:history="1">
        <w:r w:rsidRPr="00F20FEE">
          <w:rPr>
            <w:rStyle w:val="Hyperlink"/>
          </w:rPr>
          <w:t>http://www.whop.gov.eg/</w:t>
        </w:r>
      </w:hyperlink>
      <w:r w:rsidRPr="00F20FEE">
        <w:t>.</w:t>
      </w:r>
    </w:p>
    <w:p w14:paraId="50552D80" w14:textId="77777777" w:rsidR="00F20FEE" w:rsidRPr="00F20FEE" w:rsidRDefault="00F20FEE" w:rsidP="00F20FEE">
      <w:pPr>
        <w:pStyle w:val="EndNoteBibliography"/>
        <w:spacing w:after="0"/>
      </w:pPr>
      <w:r w:rsidRPr="00F20FEE">
        <w:t>World Health Organization, 2005. The 58th World Health Assembly approved resolution on cancer prevention and control. World Health Organization, Geneva.</w:t>
      </w:r>
    </w:p>
    <w:p w14:paraId="791B56F0" w14:textId="77777777" w:rsidR="00F20FEE" w:rsidRPr="00F20FEE" w:rsidRDefault="00F20FEE" w:rsidP="00F20FEE">
      <w:pPr>
        <w:pStyle w:val="EndNoteBibliography"/>
        <w:spacing w:after="0"/>
      </w:pPr>
      <w:r w:rsidRPr="00F20FEE">
        <w:t>World Health Organization, 2015a. Existence of operational policy/strategy/action plan for cancer, in: Repository, G.H.O.D. (Ed.), 1.7.0 ed. World Health Organization, Geneva.</w:t>
      </w:r>
    </w:p>
    <w:p w14:paraId="72E8F784" w14:textId="3F8ED824" w:rsidR="00F20FEE" w:rsidRPr="00F20FEE" w:rsidRDefault="00F20FEE" w:rsidP="00F20FEE">
      <w:pPr>
        <w:pStyle w:val="EndNoteBibliography"/>
        <w:spacing w:after="0"/>
      </w:pPr>
      <w:r w:rsidRPr="00F20FEE">
        <w:t xml:space="preserve">World Health Organization, 2015b. Global Initiative for Cancer Registry Development. Available at: </w:t>
      </w:r>
      <w:hyperlink r:id="rId37" w:history="1">
        <w:r w:rsidRPr="00F20FEE">
          <w:rPr>
            <w:rStyle w:val="Hyperlink"/>
          </w:rPr>
          <w:t>http://gicr.iarc.fr/</w:t>
        </w:r>
      </w:hyperlink>
      <w:r w:rsidRPr="00F20FEE">
        <w:t>. International Agency for Research on Cancer, Lyon, France.</w:t>
      </w:r>
    </w:p>
    <w:p w14:paraId="526F389B" w14:textId="77777777" w:rsidR="00F20FEE" w:rsidRPr="00F20FEE" w:rsidRDefault="00F20FEE" w:rsidP="00F20FEE">
      <w:pPr>
        <w:pStyle w:val="EndNoteBibliography"/>
        <w:spacing w:after="0"/>
      </w:pPr>
      <w:r w:rsidRPr="00F20FEE">
        <w:t>World Health Organization, 2015c. Target nine of the Global Action Plan, Noncommunicable diseases and mental health WHO, Geneva, Switzerland.</w:t>
      </w:r>
    </w:p>
    <w:p w14:paraId="22127901" w14:textId="77777777" w:rsidR="00F20FEE" w:rsidRPr="00F20FEE" w:rsidRDefault="00F20FEE" w:rsidP="00F20FEE">
      <w:pPr>
        <w:pStyle w:val="EndNoteBibliography"/>
        <w:spacing w:after="0"/>
      </w:pPr>
      <w:r w:rsidRPr="00F20FEE">
        <w:t>World Health Organization, 2015d. WHO Model Lists of Essential Medicines. Available at: WHO Model List of Essential Medicines, 19th List (April 2015). WHO, Geneva, Switzerland.</w:t>
      </w:r>
    </w:p>
    <w:p w14:paraId="48DD30F1" w14:textId="77777777" w:rsidR="00F20FEE" w:rsidRPr="00F20FEE" w:rsidRDefault="00F20FEE" w:rsidP="00F20FEE">
      <w:pPr>
        <w:pStyle w:val="EndNoteBibliography"/>
        <w:spacing w:after="0"/>
      </w:pPr>
      <w:r w:rsidRPr="00F20FEE">
        <w:t>Zaanouni, E., Ben Abdallah, M., Bouchlaka, A., Ben Aissa, R., Kribi, L., M'Barek, F., Ben Hamida, A., Boussen, H., Gueddana, N., 2009. [Preliminary results and analysis of the feasibility of mammographic breast cancer screening in women younger than 50 years of the Ariana area in Tunisia]. La Tunisie medicale 87:443-9.</w:t>
      </w:r>
    </w:p>
    <w:p w14:paraId="1F226C9A" w14:textId="77777777" w:rsidR="00F20FEE" w:rsidRPr="00F20FEE" w:rsidRDefault="00F20FEE" w:rsidP="00F20FEE">
      <w:pPr>
        <w:pStyle w:val="EndNoteBibliography"/>
      </w:pPr>
      <w:r w:rsidRPr="00F20FEE">
        <w:t>Zeeneldin, A.A., Ramadan, M., Gaber, A.A., Taha, F.M., 2013. Clinico-pathological features of breast carcinoma in elderly Egyptian patients: a comparison with the non-elderly using population-based data. Journal of the Egyptian National Cancer Institute 25:5-11.</w:t>
      </w:r>
    </w:p>
    <w:p w14:paraId="3D036C4B" w14:textId="760ACD0D" w:rsidR="00315C83" w:rsidRPr="00162834" w:rsidRDefault="00315C83" w:rsidP="00315C83">
      <w:pPr>
        <w:rPr>
          <w:rFonts w:ascii="Arial" w:hAnsi="Arial" w:cs="Arial"/>
        </w:rPr>
      </w:pPr>
      <w:r w:rsidRPr="00162834">
        <w:rPr>
          <w:rFonts w:ascii="Arial" w:hAnsi="Arial" w:cs="Arial"/>
        </w:rPr>
        <w:fldChar w:fldCharType="end"/>
      </w:r>
      <w:ins w:id="78" w:author="Ben Anderson" w:date="2015-12-02T13:56:00Z">
        <w:r w:rsidR="008135D7">
          <w:rPr>
            <w:rFonts w:ascii="Arial" w:hAnsi="Arial" w:cs="Arial"/>
          </w:rPr>
          <w:fldChar w:fldCharType="begin"/>
        </w:r>
        <w:r w:rsidR="008135D7">
          <w:rPr>
            <w:rFonts w:ascii="Arial" w:hAnsi="Arial" w:cs="Arial"/>
          </w:rPr>
          <w:instrText xml:space="preserve"> ADDIN </w:instrText>
        </w:r>
        <w:r w:rsidR="008135D7">
          <w:rPr>
            <w:rFonts w:ascii="Arial" w:hAnsi="Arial" w:cs="Arial"/>
          </w:rPr>
          <w:fldChar w:fldCharType="end"/>
        </w:r>
      </w:ins>
    </w:p>
    <w:sectPr w:rsidR="00315C83" w:rsidRPr="00162834" w:rsidSect="00E171B2">
      <w:pgSz w:w="12240" w:h="15840"/>
      <w:pgMar w:top="720" w:right="720" w:bottom="63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10BB0" w14:textId="77777777" w:rsidR="00082467" w:rsidRDefault="00082467" w:rsidP="006A3206">
      <w:pPr>
        <w:spacing w:before="0" w:after="0" w:line="240" w:lineRule="auto"/>
      </w:pPr>
      <w:r>
        <w:separator/>
      </w:r>
    </w:p>
  </w:endnote>
  <w:endnote w:type="continuationSeparator" w:id="0">
    <w:p w14:paraId="3095001B" w14:textId="77777777" w:rsidR="00082467" w:rsidRDefault="00082467" w:rsidP="006A32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Kepler Std">
    <w:altName w:val="Kepler Std"/>
    <w:panose1 w:val="00000000000000000000"/>
    <w:charset w:val="00"/>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381558"/>
      <w:docPartObj>
        <w:docPartGallery w:val="Page Numbers (Bottom of Page)"/>
        <w:docPartUnique/>
      </w:docPartObj>
    </w:sdtPr>
    <w:sdtEndPr>
      <w:rPr>
        <w:noProof/>
      </w:rPr>
    </w:sdtEndPr>
    <w:sdtContent>
      <w:p w14:paraId="5D70E742" w14:textId="2AAEC68B" w:rsidR="00FB50E4" w:rsidRDefault="00FB50E4" w:rsidP="00F20FEE">
        <w:pPr>
          <w:pStyle w:val="Footer"/>
          <w:spacing w:before="120" w:beforeAutospacing="0" w:after="100"/>
        </w:pPr>
        <w:r>
          <w:t xml:space="preserve">Page | </w:t>
        </w:r>
        <w:r>
          <w:fldChar w:fldCharType="begin"/>
        </w:r>
        <w:r w:rsidRPr="00F20FEE">
          <w:instrText xml:space="preserve"> PAGE   \* MERGEFORMAT </w:instrText>
        </w:r>
        <w:r>
          <w:fldChar w:fldCharType="separate"/>
        </w:r>
        <w:r w:rsidR="00CF4617">
          <w:rPr>
            <w:noProof/>
          </w:rPr>
          <w:t>23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0B730" w14:textId="77777777" w:rsidR="00082467" w:rsidRDefault="00082467" w:rsidP="006A3206">
      <w:pPr>
        <w:spacing w:before="0" w:after="0" w:line="240" w:lineRule="auto"/>
      </w:pPr>
      <w:r>
        <w:separator/>
      </w:r>
    </w:p>
  </w:footnote>
  <w:footnote w:type="continuationSeparator" w:id="0">
    <w:p w14:paraId="5E04A81E" w14:textId="77777777" w:rsidR="00082467" w:rsidRDefault="00082467" w:rsidP="006A320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8869A1"/>
    <w:multiLevelType w:val="multilevel"/>
    <w:tmpl w:val="0A6A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9557F"/>
    <w:multiLevelType w:val="hybridMultilevel"/>
    <w:tmpl w:val="72B04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61491"/>
    <w:multiLevelType w:val="multilevel"/>
    <w:tmpl w:val="56C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41474E"/>
    <w:multiLevelType w:val="multilevel"/>
    <w:tmpl w:val="7AA2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94CDA"/>
    <w:multiLevelType w:val="multilevel"/>
    <w:tmpl w:val="19F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A4C36"/>
    <w:multiLevelType w:val="multilevel"/>
    <w:tmpl w:val="F75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C630B"/>
    <w:multiLevelType w:val="multilevel"/>
    <w:tmpl w:val="E19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F445A"/>
    <w:multiLevelType w:val="multilevel"/>
    <w:tmpl w:val="021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176664"/>
    <w:multiLevelType w:val="hybridMultilevel"/>
    <w:tmpl w:val="C9AE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12561E"/>
    <w:multiLevelType w:val="multilevel"/>
    <w:tmpl w:val="EF3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7B5AB7"/>
    <w:multiLevelType w:val="hybridMultilevel"/>
    <w:tmpl w:val="1C984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A043CD3"/>
    <w:multiLevelType w:val="multilevel"/>
    <w:tmpl w:val="52A4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A4F11"/>
    <w:multiLevelType w:val="hybridMultilevel"/>
    <w:tmpl w:val="57C81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D9119A"/>
    <w:multiLevelType w:val="hybridMultilevel"/>
    <w:tmpl w:val="09E60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8B576B"/>
    <w:multiLevelType w:val="multilevel"/>
    <w:tmpl w:val="F71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151AC2"/>
    <w:multiLevelType w:val="multilevel"/>
    <w:tmpl w:val="63DA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241FDD"/>
    <w:multiLevelType w:val="multilevel"/>
    <w:tmpl w:val="2204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3C291D"/>
    <w:multiLevelType w:val="multilevel"/>
    <w:tmpl w:val="D69C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5"/>
  </w:num>
  <w:num w:numId="4">
    <w:abstractNumId w:val="10"/>
  </w:num>
  <w:num w:numId="5">
    <w:abstractNumId w:val="17"/>
  </w:num>
  <w:num w:numId="6">
    <w:abstractNumId w:val="14"/>
  </w:num>
  <w:num w:numId="7">
    <w:abstractNumId w:val="9"/>
  </w:num>
  <w:num w:numId="8">
    <w:abstractNumId w:val="16"/>
  </w:num>
  <w:num w:numId="9">
    <w:abstractNumId w:val="4"/>
  </w:num>
  <w:num w:numId="10">
    <w:abstractNumId w:val="18"/>
  </w:num>
  <w:num w:numId="11">
    <w:abstractNumId w:val="11"/>
  </w:num>
  <w:num w:numId="12">
    <w:abstractNumId w:val="12"/>
  </w:num>
  <w:num w:numId="13">
    <w:abstractNumId w:val="0"/>
  </w:num>
  <w:num w:numId="14">
    <w:abstractNumId w:val="1"/>
  </w:num>
  <w:num w:numId="15">
    <w:abstractNumId w:val="6"/>
  </w:num>
  <w:num w:numId="16">
    <w:abstractNumId w:val="7"/>
  </w:num>
  <w:num w:numId="17">
    <w:abstractNumId w:val="2"/>
  </w:num>
  <w:num w:numId="18">
    <w:abstractNumId w:val="3"/>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reventive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axvsw0pdzd0me2d5cvpzrmtxff5vpaw9xf&quot;&gt;Anderson papers-Saved&lt;record-ids&gt;&lt;item&gt;10&lt;/item&gt;&lt;item&gt;19&lt;/item&gt;&lt;item&gt;29&lt;/item&gt;&lt;item&gt;38&lt;/item&gt;&lt;item&gt;116&lt;/item&gt;&lt;item&gt;117&lt;/item&gt;&lt;item&gt;119&lt;/item&gt;&lt;item&gt;125&lt;/item&gt;&lt;item&gt;128&lt;/item&gt;&lt;item&gt;129&lt;/item&gt;&lt;item&gt;130&lt;/item&gt;&lt;item&gt;133&lt;/item&gt;&lt;item&gt;137&lt;/item&gt;&lt;item&gt;145&lt;/item&gt;&lt;item&gt;146&lt;/item&gt;&lt;item&gt;163&lt;/item&gt;&lt;item&gt;164&lt;/item&gt;&lt;item&gt;166&lt;/item&gt;&lt;item&gt;171&lt;/item&gt;&lt;item&gt;206&lt;/item&gt;&lt;item&gt;211&lt;/item&gt;&lt;item&gt;243&lt;/item&gt;&lt;item&gt;254&lt;/item&gt;&lt;item&gt;262&lt;/item&gt;&lt;item&gt;270&lt;/item&gt;&lt;item&gt;272&lt;/item&gt;&lt;item&gt;273&lt;/item&gt;&lt;item&gt;274&lt;/item&gt;&lt;item&gt;277&lt;/item&gt;&lt;item&gt;278&lt;/item&gt;&lt;item&gt;279&lt;/item&gt;&lt;item&gt;285&lt;/item&gt;&lt;item&gt;286&lt;/item&gt;&lt;item&gt;288&lt;/item&gt;&lt;item&gt;290&lt;/item&gt;&lt;item&gt;291&lt;/item&gt;&lt;item&gt;292&lt;/item&gt;&lt;item&gt;294&lt;/item&gt;&lt;item&gt;295&lt;/item&gt;&lt;item&gt;296&lt;/item&gt;&lt;item&gt;306&lt;/item&gt;&lt;item&gt;308&lt;/item&gt;&lt;item&gt;310&lt;/item&gt;&lt;item&gt;311&lt;/item&gt;&lt;item&gt;313&lt;/item&gt;&lt;item&gt;314&lt;/item&gt;&lt;item&gt;317&lt;/item&gt;&lt;item&gt;318&lt;/item&gt;&lt;item&gt;319&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7&lt;/item&gt;&lt;item&gt;338&lt;/item&gt;&lt;item&gt;339&lt;/item&gt;&lt;item&gt;395&lt;/item&gt;&lt;item&gt;625&lt;/item&gt;&lt;item&gt;628&lt;/item&gt;&lt;item&gt;640&lt;/item&gt;&lt;item&gt;642&lt;/item&gt;&lt;item&gt;643&lt;/item&gt;&lt;item&gt;644&lt;/item&gt;&lt;item&gt;648&lt;/item&gt;&lt;item&gt;649&lt;/item&gt;&lt;item&gt;652&lt;/item&gt;&lt;item&gt;653&lt;/item&gt;&lt;item&gt;654&lt;/item&gt;&lt;item&gt;655&lt;/item&gt;&lt;item&gt;656&lt;/item&gt;&lt;item&gt;657&lt;/item&gt;&lt;item&gt;658&lt;/item&gt;&lt;item&gt;659&lt;/item&gt;&lt;item&gt;661&lt;/item&gt;&lt;item&gt;662&lt;/item&gt;&lt;item&gt;663&lt;/item&gt;&lt;item&gt;664&lt;/item&gt;&lt;item&gt;665&lt;/item&gt;&lt;item&gt;669&lt;/item&gt;&lt;item&gt;670&lt;/item&gt;&lt;item&gt;671&lt;/item&gt;&lt;item&gt;672&lt;/item&gt;&lt;item&gt;673&lt;/item&gt;&lt;item&gt;674&lt;/item&gt;&lt;item&gt;675&lt;/item&gt;&lt;item&gt;676&lt;/item&gt;&lt;item&gt;677&lt;/item&gt;&lt;item&gt;678&lt;/item&gt;&lt;item&gt;679&lt;/item&gt;&lt;item&gt;680&lt;/item&gt;&lt;item&gt;681&lt;/item&gt;&lt;item&gt;682&lt;/item&gt;&lt;item&gt;683&lt;/item&gt;&lt;item&gt;684&lt;/item&gt;&lt;item&gt;685&lt;/item&gt;&lt;item&gt;687&lt;/item&gt;&lt;item&gt;688&lt;/item&gt;&lt;item&gt;689&lt;/item&gt;&lt;item&gt;690&lt;/item&gt;&lt;item&gt;691&lt;/item&gt;&lt;item&gt;692&lt;/item&gt;&lt;item&gt;693&lt;/item&gt;&lt;item&gt;694&lt;/item&gt;&lt;item&gt;695&lt;/item&gt;&lt;item&gt;700&lt;/item&gt;&lt;item&gt;701&lt;/item&gt;&lt;item&gt;702&lt;/item&gt;&lt;item&gt;704&lt;/item&gt;&lt;item&gt;705&lt;/item&gt;&lt;item&gt;706&lt;/item&gt;&lt;item&gt;707&lt;/item&gt;&lt;item&gt;708&lt;/item&gt;&lt;item&gt;709&lt;/item&gt;&lt;item&gt;710&lt;/item&gt;&lt;item&gt;711&lt;/item&gt;&lt;item&gt;712&lt;/item&gt;&lt;item&gt;713&lt;/item&gt;&lt;item&gt;714&lt;/item&gt;&lt;item&gt;715&lt;/item&gt;&lt;item&gt;716&lt;/item&gt;&lt;item&gt;717&lt;/item&gt;&lt;item&gt;718&lt;/item&gt;&lt;item&gt;719&lt;/item&gt;&lt;item&gt;720&lt;/item&gt;&lt;item&gt;721&lt;/item&gt;&lt;item&gt;722&lt;/item&gt;&lt;item&gt;724&lt;/item&gt;&lt;/record-ids&gt;&lt;/item&gt;&lt;/Libraries&gt;"/>
  </w:docVars>
  <w:rsids>
    <w:rsidRoot w:val="00315C83"/>
    <w:rsid w:val="00005F1A"/>
    <w:rsid w:val="0000663E"/>
    <w:rsid w:val="0000690C"/>
    <w:rsid w:val="0001042D"/>
    <w:rsid w:val="0001311C"/>
    <w:rsid w:val="00013738"/>
    <w:rsid w:val="00013C39"/>
    <w:rsid w:val="00021136"/>
    <w:rsid w:val="00021172"/>
    <w:rsid w:val="00021D73"/>
    <w:rsid w:val="00025E65"/>
    <w:rsid w:val="000354F7"/>
    <w:rsid w:val="00040C36"/>
    <w:rsid w:val="000476E3"/>
    <w:rsid w:val="0005060C"/>
    <w:rsid w:val="00052FA7"/>
    <w:rsid w:val="00053E5D"/>
    <w:rsid w:val="00057B42"/>
    <w:rsid w:val="00061C5C"/>
    <w:rsid w:val="0006561F"/>
    <w:rsid w:val="00067170"/>
    <w:rsid w:val="00067565"/>
    <w:rsid w:val="0006782A"/>
    <w:rsid w:val="00074B93"/>
    <w:rsid w:val="000777E7"/>
    <w:rsid w:val="00080DEE"/>
    <w:rsid w:val="00082467"/>
    <w:rsid w:val="00093A3D"/>
    <w:rsid w:val="00094FFE"/>
    <w:rsid w:val="000A1960"/>
    <w:rsid w:val="000A229F"/>
    <w:rsid w:val="000A2849"/>
    <w:rsid w:val="000B3735"/>
    <w:rsid w:val="000B42E7"/>
    <w:rsid w:val="000C32B8"/>
    <w:rsid w:val="000C70CE"/>
    <w:rsid w:val="000D243E"/>
    <w:rsid w:val="000F39CD"/>
    <w:rsid w:val="0010265C"/>
    <w:rsid w:val="00106461"/>
    <w:rsid w:val="0012113C"/>
    <w:rsid w:val="001223E0"/>
    <w:rsid w:val="001279E8"/>
    <w:rsid w:val="001323FE"/>
    <w:rsid w:val="001353E6"/>
    <w:rsid w:val="00140C11"/>
    <w:rsid w:val="001425E3"/>
    <w:rsid w:val="001451C0"/>
    <w:rsid w:val="00150ED3"/>
    <w:rsid w:val="00152576"/>
    <w:rsid w:val="00154659"/>
    <w:rsid w:val="001610C9"/>
    <w:rsid w:val="00162834"/>
    <w:rsid w:val="0017213B"/>
    <w:rsid w:val="00172196"/>
    <w:rsid w:val="001956F4"/>
    <w:rsid w:val="001A0ECB"/>
    <w:rsid w:val="001A0F47"/>
    <w:rsid w:val="001A3703"/>
    <w:rsid w:val="001A57C9"/>
    <w:rsid w:val="001A75C9"/>
    <w:rsid w:val="001C185A"/>
    <w:rsid w:val="001C2820"/>
    <w:rsid w:val="001C2904"/>
    <w:rsid w:val="001C613D"/>
    <w:rsid w:val="001D0DC1"/>
    <w:rsid w:val="001D0EAD"/>
    <w:rsid w:val="001E11A2"/>
    <w:rsid w:val="001E7006"/>
    <w:rsid w:val="001F1FE7"/>
    <w:rsid w:val="001F2062"/>
    <w:rsid w:val="0021477A"/>
    <w:rsid w:val="0021536A"/>
    <w:rsid w:val="0021544C"/>
    <w:rsid w:val="00217875"/>
    <w:rsid w:val="00230C83"/>
    <w:rsid w:val="00233B8E"/>
    <w:rsid w:val="002466CC"/>
    <w:rsid w:val="002510C1"/>
    <w:rsid w:val="00251C0F"/>
    <w:rsid w:val="00254C92"/>
    <w:rsid w:val="002575BD"/>
    <w:rsid w:val="0025786B"/>
    <w:rsid w:val="0026608D"/>
    <w:rsid w:val="00274A35"/>
    <w:rsid w:val="00275E5E"/>
    <w:rsid w:val="002862BD"/>
    <w:rsid w:val="00286C1B"/>
    <w:rsid w:val="00286C31"/>
    <w:rsid w:val="002A4050"/>
    <w:rsid w:val="002A6358"/>
    <w:rsid w:val="002A65D1"/>
    <w:rsid w:val="002A6A3F"/>
    <w:rsid w:val="002B1F0B"/>
    <w:rsid w:val="002B3379"/>
    <w:rsid w:val="002B3BEC"/>
    <w:rsid w:val="002B5986"/>
    <w:rsid w:val="002C43E9"/>
    <w:rsid w:val="002C4776"/>
    <w:rsid w:val="002C645D"/>
    <w:rsid w:val="002C65B9"/>
    <w:rsid w:val="002C6E5E"/>
    <w:rsid w:val="002D1DBD"/>
    <w:rsid w:val="002D2546"/>
    <w:rsid w:val="002D471D"/>
    <w:rsid w:val="002D68C5"/>
    <w:rsid w:val="002E0A75"/>
    <w:rsid w:val="002E325E"/>
    <w:rsid w:val="002E7AC9"/>
    <w:rsid w:val="00315C83"/>
    <w:rsid w:val="00317C09"/>
    <w:rsid w:val="00317E81"/>
    <w:rsid w:val="00322894"/>
    <w:rsid w:val="00326384"/>
    <w:rsid w:val="00327C7B"/>
    <w:rsid w:val="00330CD6"/>
    <w:rsid w:val="003348EF"/>
    <w:rsid w:val="00335DE5"/>
    <w:rsid w:val="00337EA4"/>
    <w:rsid w:val="0034342F"/>
    <w:rsid w:val="0034592F"/>
    <w:rsid w:val="003466DF"/>
    <w:rsid w:val="003505CB"/>
    <w:rsid w:val="003513BA"/>
    <w:rsid w:val="003540A2"/>
    <w:rsid w:val="003546E7"/>
    <w:rsid w:val="00355004"/>
    <w:rsid w:val="0035569D"/>
    <w:rsid w:val="003557C7"/>
    <w:rsid w:val="00357249"/>
    <w:rsid w:val="0036473D"/>
    <w:rsid w:val="00364E64"/>
    <w:rsid w:val="00367416"/>
    <w:rsid w:val="003744D9"/>
    <w:rsid w:val="0037501C"/>
    <w:rsid w:val="00375024"/>
    <w:rsid w:val="00383F7F"/>
    <w:rsid w:val="00385F33"/>
    <w:rsid w:val="00386787"/>
    <w:rsid w:val="00391698"/>
    <w:rsid w:val="0039335E"/>
    <w:rsid w:val="003945C1"/>
    <w:rsid w:val="003A4126"/>
    <w:rsid w:val="003C3224"/>
    <w:rsid w:val="003C4C84"/>
    <w:rsid w:val="003D40A4"/>
    <w:rsid w:val="003D4BB2"/>
    <w:rsid w:val="003D5351"/>
    <w:rsid w:val="003E6FAA"/>
    <w:rsid w:val="003E75CE"/>
    <w:rsid w:val="003F0341"/>
    <w:rsid w:val="003F49FF"/>
    <w:rsid w:val="003F5CF6"/>
    <w:rsid w:val="00405FC0"/>
    <w:rsid w:val="00410571"/>
    <w:rsid w:val="004140CB"/>
    <w:rsid w:val="00421A70"/>
    <w:rsid w:val="004228AA"/>
    <w:rsid w:val="004336B5"/>
    <w:rsid w:val="00435110"/>
    <w:rsid w:val="004354B8"/>
    <w:rsid w:val="00435500"/>
    <w:rsid w:val="0043594F"/>
    <w:rsid w:val="00437BEB"/>
    <w:rsid w:val="00444CE1"/>
    <w:rsid w:val="0044698B"/>
    <w:rsid w:val="0045059E"/>
    <w:rsid w:val="00450F0D"/>
    <w:rsid w:val="00457071"/>
    <w:rsid w:val="00457584"/>
    <w:rsid w:val="0046568D"/>
    <w:rsid w:val="00466AEC"/>
    <w:rsid w:val="004672C6"/>
    <w:rsid w:val="004721E9"/>
    <w:rsid w:val="00473C17"/>
    <w:rsid w:val="0048010A"/>
    <w:rsid w:val="00483FD4"/>
    <w:rsid w:val="004936F7"/>
    <w:rsid w:val="004A5844"/>
    <w:rsid w:val="004C288A"/>
    <w:rsid w:val="004C4D9B"/>
    <w:rsid w:val="004D2CB4"/>
    <w:rsid w:val="004D39D6"/>
    <w:rsid w:val="004D55A2"/>
    <w:rsid w:val="004D5D42"/>
    <w:rsid w:val="004E41A2"/>
    <w:rsid w:val="004F305D"/>
    <w:rsid w:val="004F3121"/>
    <w:rsid w:val="005013DE"/>
    <w:rsid w:val="005014DD"/>
    <w:rsid w:val="00501955"/>
    <w:rsid w:val="00506873"/>
    <w:rsid w:val="005074D1"/>
    <w:rsid w:val="00515710"/>
    <w:rsid w:val="005236FE"/>
    <w:rsid w:val="00523C68"/>
    <w:rsid w:val="00525163"/>
    <w:rsid w:val="00525AC4"/>
    <w:rsid w:val="00526B45"/>
    <w:rsid w:val="00530FF0"/>
    <w:rsid w:val="00532097"/>
    <w:rsid w:val="00533444"/>
    <w:rsid w:val="005417E5"/>
    <w:rsid w:val="00546104"/>
    <w:rsid w:val="00550714"/>
    <w:rsid w:val="00560A61"/>
    <w:rsid w:val="00563334"/>
    <w:rsid w:val="0056481F"/>
    <w:rsid w:val="0056594B"/>
    <w:rsid w:val="00566635"/>
    <w:rsid w:val="00566D99"/>
    <w:rsid w:val="00566FA3"/>
    <w:rsid w:val="0057605B"/>
    <w:rsid w:val="00576A2B"/>
    <w:rsid w:val="00577346"/>
    <w:rsid w:val="005869C1"/>
    <w:rsid w:val="0059427A"/>
    <w:rsid w:val="005948CF"/>
    <w:rsid w:val="00595A82"/>
    <w:rsid w:val="005A272F"/>
    <w:rsid w:val="005A2CAE"/>
    <w:rsid w:val="005A3960"/>
    <w:rsid w:val="005A42C0"/>
    <w:rsid w:val="005A4C29"/>
    <w:rsid w:val="005B11DB"/>
    <w:rsid w:val="005B7C05"/>
    <w:rsid w:val="005C0C4B"/>
    <w:rsid w:val="005C727B"/>
    <w:rsid w:val="005D139E"/>
    <w:rsid w:val="005D2FCF"/>
    <w:rsid w:val="005D3B6D"/>
    <w:rsid w:val="005D4D96"/>
    <w:rsid w:val="005D5D6C"/>
    <w:rsid w:val="005E24E2"/>
    <w:rsid w:val="005E4731"/>
    <w:rsid w:val="005E7491"/>
    <w:rsid w:val="005E7BD7"/>
    <w:rsid w:val="005F5F78"/>
    <w:rsid w:val="005F7F7F"/>
    <w:rsid w:val="00606E1C"/>
    <w:rsid w:val="00607F6A"/>
    <w:rsid w:val="0062105E"/>
    <w:rsid w:val="00621BC5"/>
    <w:rsid w:val="006317AC"/>
    <w:rsid w:val="00631D1D"/>
    <w:rsid w:val="00637598"/>
    <w:rsid w:val="00637FB5"/>
    <w:rsid w:val="00642371"/>
    <w:rsid w:val="006447D7"/>
    <w:rsid w:val="006500B5"/>
    <w:rsid w:val="006524BB"/>
    <w:rsid w:val="0065464B"/>
    <w:rsid w:val="00655ACA"/>
    <w:rsid w:val="00657D08"/>
    <w:rsid w:val="006640E0"/>
    <w:rsid w:val="0067052D"/>
    <w:rsid w:val="006723B6"/>
    <w:rsid w:val="00672828"/>
    <w:rsid w:val="0067550A"/>
    <w:rsid w:val="00685838"/>
    <w:rsid w:val="00694557"/>
    <w:rsid w:val="006A1B09"/>
    <w:rsid w:val="006A3206"/>
    <w:rsid w:val="006B4726"/>
    <w:rsid w:val="006B5E4D"/>
    <w:rsid w:val="006C4E03"/>
    <w:rsid w:val="006C5C3B"/>
    <w:rsid w:val="006D1F55"/>
    <w:rsid w:val="006D32A7"/>
    <w:rsid w:val="006D6507"/>
    <w:rsid w:val="006D6548"/>
    <w:rsid w:val="006E16DF"/>
    <w:rsid w:val="006E68D2"/>
    <w:rsid w:val="006F6AD8"/>
    <w:rsid w:val="00701719"/>
    <w:rsid w:val="00704102"/>
    <w:rsid w:val="007051A2"/>
    <w:rsid w:val="00705326"/>
    <w:rsid w:val="00707868"/>
    <w:rsid w:val="00710E1B"/>
    <w:rsid w:val="0071253E"/>
    <w:rsid w:val="00714C0C"/>
    <w:rsid w:val="007157A2"/>
    <w:rsid w:val="00727425"/>
    <w:rsid w:val="00727BAF"/>
    <w:rsid w:val="007309FA"/>
    <w:rsid w:val="007357C8"/>
    <w:rsid w:val="00740827"/>
    <w:rsid w:val="007418F8"/>
    <w:rsid w:val="00745AF3"/>
    <w:rsid w:val="0075045A"/>
    <w:rsid w:val="0075076D"/>
    <w:rsid w:val="007521B0"/>
    <w:rsid w:val="00767347"/>
    <w:rsid w:val="00771ED1"/>
    <w:rsid w:val="00773138"/>
    <w:rsid w:val="00794BB3"/>
    <w:rsid w:val="00797258"/>
    <w:rsid w:val="007A0116"/>
    <w:rsid w:val="007D389D"/>
    <w:rsid w:val="007D634C"/>
    <w:rsid w:val="007D6B04"/>
    <w:rsid w:val="007D6C61"/>
    <w:rsid w:val="007E073C"/>
    <w:rsid w:val="007E26A9"/>
    <w:rsid w:val="007E541E"/>
    <w:rsid w:val="007F03AF"/>
    <w:rsid w:val="007F0D44"/>
    <w:rsid w:val="007F1050"/>
    <w:rsid w:val="007F4A4C"/>
    <w:rsid w:val="008007E5"/>
    <w:rsid w:val="00803C5B"/>
    <w:rsid w:val="00803C5C"/>
    <w:rsid w:val="00806501"/>
    <w:rsid w:val="008076AD"/>
    <w:rsid w:val="00807F73"/>
    <w:rsid w:val="00811085"/>
    <w:rsid w:val="008117B4"/>
    <w:rsid w:val="00812C2F"/>
    <w:rsid w:val="008135D7"/>
    <w:rsid w:val="00813DAE"/>
    <w:rsid w:val="00814E70"/>
    <w:rsid w:val="008237AF"/>
    <w:rsid w:val="0083251C"/>
    <w:rsid w:val="008337A0"/>
    <w:rsid w:val="00836680"/>
    <w:rsid w:val="00840DD4"/>
    <w:rsid w:val="0084198A"/>
    <w:rsid w:val="00845D84"/>
    <w:rsid w:val="008533B2"/>
    <w:rsid w:val="00864493"/>
    <w:rsid w:val="00864DAA"/>
    <w:rsid w:val="0086568C"/>
    <w:rsid w:val="0086755E"/>
    <w:rsid w:val="0087308A"/>
    <w:rsid w:val="008752ED"/>
    <w:rsid w:val="0087711E"/>
    <w:rsid w:val="008809A8"/>
    <w:rsid w:val="0088183B"/>
    <w:rsid w:val="00882403"/>
    <w:rsid w:val="00883E4F"/>
    <w:rsid w:val="00884D24"/>
    <w:rsid w:val="008863F1"/>
    <w:rsid w:val="008905D0"/>
    <w:rsid w:val="00891BEB"/>
    <w:rsid w:val="00891DFC"/>
    <w:rsid w:val="00893056"/>
    <w:rsid w:val="00893213"/>
    <w:rsid w:val="008A1747"/>
    <w:rsid w:val="008A660D"/>
    <w:rsid w:val="008A7D76"/>
    <w:rsid w:val="008B29C5"/>
    <w:rsid w:val="008B581E"/>
    <w:rsid w:val="008B673E"/>
    <w:rsid w:val="008B7F41"/>
    <w:rsid w:val="008C28BA"/>
    <w:rsid w:val="008C324D"/>
    <w:rsid w:val="008C38B3"/>
    <w:rsid w:val="008C4DD1"/>
    <w:rsid w:val="008D028C"/>
    <w:rsid w:val="008E0E7B"/>
    <w:rsid w:val="008E375E"/>
    <w:rsid w:val="008E48AC"/>
    <w:rsid w:val="00904C71"/>
    <w:rsid w:val="0091093F"/>
    <w:rsid w:val="00910F1D"/>
    <w:rsid w:val="009133B8"/>
    <w:rsid w:val="00925911"/>
    <w:rsid w:val="009302B2"/>
    <w:rsid w:val="0094004C"/>
    <w:rsid w:val="00940A9C"/>
    <w:rsid w:val="009454FB"/>
    <w:rsid w:val="00962F3F"/>
    <w:rsid w:val="009637AB"/>
    <w:rsid w:val="00963DC1"/>
    <w:rsid w:val="00964FB3"/>
    <w:rsid w:val="00966770"/>
    <w:rsid w:val="00967610"/>
    <w:rsid w:val="00972A6E"/>
    <w:rsid w:val="00972B96"/>
    <w:rsid w:val="00976E98"/>
    <w:rsid w:val="0098169A"/>
    <w:rsid w:val="009853F9"/>
    <w:rsid w:val="009934F2"/>
    <w:rsid w:val="00994549"/>
    <w:rsid w:val="009952D1"/>
    <w:rsid w:val="00996DB4"/>
    <w:rsid w:val="0099735F"/>
    <w:rsid w:val="00997387"/>
    <w:rsid w:val="00997A08"/>
    <w:rsid w:val="00997EFD"/>
    <w:rsid w:val="009A304E"/>
    <w:rsid w:val="009A45C2"/>
    <w:rsid w:val="009B03D8"/>
    <w:rsid w:val="009B5B5C"/>
    <w:rsid w:val="009C424A"/>
    <w:rsid w:val="009C47C7"/>
    <w:rsid w:val="009C4AAB"/>
    <w:rsid w:val="009C7A82"/>
    <w:rsid w:val="009D214F"/>
    <w:rsid w:val="009D46C3"/>
    <w:rsid w:val="009E0056"/>
    <w:rsid w:val="009E2E1A"/>
    <w:rsid w:val="009E5246"/>
    <w:rsid w:val="009E5D50"/>
    <w:rsid w:val="009F0E42"/>
    <w:rsid w:val="009F1052"/>
    <w:rsid w:val="009F6CAB"/>
    <w:rsid w:val="00A144D1"/>
    <w:rsid w:val="00A210F2"/>
    <w:rsid w:val="00A23D95"/>
    <w:rsid w:val="00A26AF3"/>
    <w:rsid w:val="00A31245"/>
    <w:rsid w:val="00A434A2"/>
    <w:rsid w:val="00A44B17"/>
    <w:rsid w:val="00A45DDD"/>
    <w:rsid w:val="00A4722E"/>
    <w:rsid w:val="00A512AC"/>
    <w:rsid w:val="00A527BC"/>
    <w:rsid w:val="00A55780"/>
    <w:rsid w:val="00A578E0"/>
    <w:rsid w:val="00A634CF"/>
    <w:rsid w:val="00A658DE"/>
    <w:rsid w:val="00A7475A"/>
    <w:rsid w:val="00A823BF"/>
    <w:rsid w:val="00A8516F"/>
    <w:rsid w:val="00A93D11"/>
    <w:rsid w:val="00A97740"/>
    <w:rsid w:val="00A97DFF"/>
    <w:rsid w:val="00AA27F9"/>
    <w:rsid w:val="00AA5E85"/>
    <w:rsid w:val="00AB5E05"/>
    <w:rsid w:val="00AB62D2"/>
    <w:rsid w:val="00AB6657"/>
    <w:rsid w:val="00AB7CD5"/>
    <w:rsid w:val="00AC3056"/>
    <w:rsid w:val="00AC313D"/>
    <w:rsid w:val="00AC52C7"/>
    <w:rsid w:val="00AD198F"/>
    <w:rsid w:val="00AD274E"/>
    <w:rsid w:val="00AD4BA7"/>
    <w:rsid w:val="00AD4EF9"/>
    <w:rsid w:val="00AD5E20"/>
    <w:rsid w:val="00AE0164"/>
    <w:rsid w:val="00AE2757"/>
    <w:rsid w:val="00AE5153"/>
    <w:rsid w:val="00AE642A"/>
    <w:rsid w:val="00AF5449"/>
    <w:rsid w:val="00AF75ED"/>
    <w:rsid w:val="00AF7C3E"/>
    <w:rsid w:val="00B0109E"/>
    <w:rsid w:val="00B0148A"/>
    <w:rsid w:val="00B01E07"/>
    <w:rsid w:val="00B0234E"/>
    <w:rsid w:val="00B04089"/>
    <w:rsid w:val="00B043FB"/>
    <w:rsid w:val="00B044BF"/>
    <w:rsid w:val="00B060B2"/>
    <w:rsid w:val="00B07D74"/>
    <w:rsid w:val="00B116DC"/>
    <w:rsid w:val="00B136E0"/>
    <w:rsid w:val="00B1423B"/>
    <w:rsid w:val="00B1625F"/>
    <w:rsid w:val="00B16FBE"/>
    <w:rsid w:val="00B2199C"/>
    <w:rsid w:val="00B33B29"/>
    <w:rsid w:val="00B365D2"/>
    <w:rsid w:val="00B3718B"/>
    <w:rsid w:val="00B37574"/>
    <w:rsid w:val="00B407E7"/>
    <w:rsid w:val="00B42392"/>
    <w:rsid w:val="00B472AE"/>
    <w:rsid w:val="00B51EC9"/>
    <w:rsid w:val="00B55750"/>
    <w:rsid w:val="00B640A8"/>
    <w:rsid w:val="00B66055"/>
    <w:rsid w:val="00B66085"/>
    <w:rsid w:val="00B66347"/>
    <w:rsid w:val="00B76039"/>
    <w:rsid w:val="00B8314E"/>
    <w:rsid w:val="00B8550A"/>
    <w:rsid w:val="00B931F5"/>
    <w:rsid w:val="00B96D9A"/>
    <w:rsid w:val="00BA232B"/>
    <w:rsid w:val="00BA5E6A"/>
    <w:rsid w:val="00BA6E18"/>
    <w:rsid w:val="00BB3F0F"/>
    <w:rsid w:val="00BC2B73"/>
    <w:rsid w:val="00BE17D4"/>
    <w:rsid w:val="00BE29DA"/>
    <w:rsid w:val="00BE41C6"/>
    <w:rsid w:val="00BE75FE"/>
    <w:rsid w:val="00BF0B52"/>
    <w:rsid w:val="00BF53D5"/>
    <w:rsid w:val="00BF6939"/>
    <w:rsid w:val="00C03C94"/>
    <w:rsid w:val="00C053BD"/>
    <w:rsid w:val="00C145A0"/>
    <w:rsid w:val="00C23680"/>
    <w:rsid w:val="00C34BCD"/>
    <w:rsid w:val="00C35047"/>
    <w:rsid w:val="00C37E15"/>
    <w:rsid w:val="00C37F33"/>
    <w:rsid w:val="00C44DC4"/>
    <w:rsid w:val="00C65346"/>
    <w:rsid w:val="00C67225"/>
    <w:rsid w:val="00C67F15"/>
    <w:rsid w:val="00C7043E"/>
    <w:rsid w:val="00C73FFF"/>
    <w:rsid w:val="00C773EA"/>
    <w:rsid w:val="00C8034A"/>
    <w:rsid w:val="00C809BE"/>
    <w:rsid w:val="00C91A58"/>
    <w:rsid w:val="00C93B83"/>
    <w:rsid w:val="00C951FC"/>
    <w:rsid w:val="00C96F92"/>
    <w:rsid w:val="00C974C8"/>
    <w:rsid w:val="00CA23B0"/>
    <w:rsid w:val="00CA2B29"/>
    <w:rsid w:val="00CA45D5"/>
    <w:rsid w:val="00CB07EA"/>
    <w:rsid w:val="00CB171F"/>
    <w:rsid w:val="00CC010E"/>
    <w:rsid w:val="00CC1344"/>
    <w:rsid w:val="00CC2199"/>
    <w:rsid w:val="00CC23FE"/>
    <w:rsid w:val="00CC4E59"/>
    <w:rsid w:val="00CC514E"/>
    <w:rsid w:val="00CC6A60"/>
    <w:rsid w:val="00CD3141"/>
    <w:rsid w:val="00CD7FC0"/>
    <w:rsid w:val="00CE0F23"/>
    <w:rsid w:val="00CE22A9"/>
    <w:rsid w:val="00CE403A"/>
    <w:rsid w:val="00CF4617"/>
    <w:rsid w:val="00D055B0"/>
    <w:rsid w:val="00D1087C"/>
    <w:rsid w:val="00D133CF"/>
    <w:rsid w:val="00D22F52"/>
    <w:rsid w:val="00D23E73"/>
    <w:rsid w:val="00D26104"/>
    <w:rsid w:val="00D26A4A"/>
    <w:rsid w:val="00D27707"/>
    <w:rsid w:val="00D30D7B"/>
    <w:rsid w:val="00D33C7B"/>
    <w:rsid w:val="00D34CB3"/>
    <w:rsid w:val="00D37383"/>
    <w:rsid w:val="00D43BDD"/>
    <w:rsid w:val="00D43C2E"/>
    <w:rsid w:val="00D44F58"/>
    <w:rsid w:val="00D51099"/>
    <w:rsid w:val="00D52008"/>
    <w:rsid w:val="00D53AF9"/>
    <w:rsid w:val="00D729C4"/>
    <w:rsid w:val="00D80FD8"/>
    <w:rsid w:val="00D831E9"/>
    <w:rsid w:val="00D842F7"/>
    <w:rsid w:val="00D85587"/>
    <w:rsid w:val="00D9618B"/>
    <w:rsid w:val="00DA0624"/>
    <w:rsid w:val="00DA5546"/>
    <w:rsid w:val="00DB2608"/>
    <w:rsid w:val="00DC3B33"/>
    <w:rsid w:val="00DC46DA"/>
    <w:rsid w:val="00DD6D8E"/>
    <w:rsid w:val="00DE0F5C"/>
    <w:rsid w:val="00DE56B7"/>
    <w:rsid w:val="00DF13AF"/>
    <w:rsid w:val="00DF322B"/>
    <w:rsid w:val="00E03865"/>
    <w:rsid w:val="00E07807"/>
    <w:rsid w:val="00E10C85"/>
    <w:rsid w:val="00E13C9F"/>
    <w:rsid w:val="00E14ED7"/>
    <w:rsid w:val="00E171B2"/>
    <w:rsid w:val="00E214DE"/>
    <w:rsid w:val="00E23642"/>
    <w:rsid w:val="00E26CC7"/>
    <w:rsid w:val="00E33E52"/>
    <w:rsid w:val="00E42CA1"/>
    <w:rsid w:val="00E45877"/>
    <w:rsid w:val="00E45DE6"/>
    <w:rsid w:val="00E50269"/>
    <w:rsid w:val="00E503A4"/>
    <w:rsid w:val="00E519C7"/>
    <w:rsid w:val="00E52B5D"/>
    <w:rsid w:val="00E64034"/>
    <w:rsid w:val="00E66233"/>
    <w:rsid w:val="00E662F2"/>
    <w:rsid w:val="00E7069D"/>
    <w:rsid w:val="00E72535"/>
    <w:rsid w:val="00E766D1"/>
    <w:rsid w:val="00E76B8E"/>
    <w:rsid w:val="00E77BB2"/>
    <w:rsid w:val="00E84EF8"/>
    <w:rsid w:val="00E85347"/>
    <w:rsid w:val="00EA10CB"/>
    <w:rsid w:val="00EA1F10"/>
    <w:rsid w:val="00EA258E"/>
    <w:rsid w:val="00EA36E9"/>
    <w:rsid w:val="00EA551A"/>
    <w:rsid w:val="00EA78C4"/>
    <w:rsid w:val="00EB3262"/>
    <w:rsid w:val="00EB4B14"/>
    <w:rsid w:val="00EB4ED1"/>
    <w:rsid w:val="00EB5012"/>
    <w:rsid w:val="00EC6232"/>
    <w:rsid w:val="00EC652D"/>
    <w:rsid w:val="00EC7451"/>
    <w:rsid w:val="00ED389D"/>
    <w:rsid w:val="00ED7FD8"/>
    <w:rsid w:val="00EE398E"/>
    <w:rsid w:val="00EE4D61"/>
    <w:rsid w:val="00EE66D5"/>
    <w:rsid w:val="00EF0D6A"/>
    <w:rsid w:val="00EF1839"/>
    <w:rsid w:val="00EF3DED"/>
    <w:rsid w:val="00F0349B"/>
    <w:rsid w:val="00F0416A"/>
    <w:rsid w:val="00F12168"/>
    <w:rsid w:val="00F20FEE"/>
    <w:rsid w:val="00F23287"/>
    <w:rsid w:val="00F26388"/>
    <w:rsid w:val="00F26946"/>
    <w:rsid w:val="00F322CA"/>
    <w:rsid w:val="00F32BA2"/>
    <w:rsid w:val="00F35A53"/>
    <w:rsid w:val="00F40D31"/>
    <w:rsid w:val="00F40F4F"/>
    <w:rsid w:val="00F51501"/>
    <w:rsid w:val="00F53C94"/>
    <w:rsid w:val="00F61AA5"/>
    <w:rsid w:val="00F6230B"/>
    <w:rsid w:val="00F6278D"/>
    <w:rsid w:val="00F654AC"/>
    <w:rsid w:val="00F7353D"/>
    <w:rsid w:val="00F77698"/>
    <w:rsid w:val="00F848C2"/>
    <w:rsid w:val="00F9522F"/>
    <w:rsid w:val="00FA13D6"/>
    <w:rsid w:val="00FA397F"/>
    <w:rsid w:val="00FA7AF6"/>
    <w:rsid w:val="00FB0E85"/>
    <w:rsid w:val="00FB3225"/>
    <w:rsid w:val="00FB3944"/>
    <w:rsid w:val="00FB3F50"/>
    <w:rsid w:val="00FB496A"/>
    <w:rsid w:val="00FB50E4"/>
    <w:rsid w:val="00FB61C2"/>
    <w:rsid w:val="00FC0875"/>
    <w:rsid w:val="00FC1468"/>
    <w:rsid w:val="00FC164A"/>
    <w:rsid w:val="00FC66C2"/>
    <w:rsid w:val="00FD136C"/>
    <w:rsid w:val="00FD32A8"/>
    <w:rsid w:val="00FD5317"/>
    <w:rsid w:val="00FD5700"/>
    <w:rsid w:val="00FD6F2E"/>
    <w:rsid w:val="00FE10EB"/>
    <w:rsid w:val="00FE2383"/>
    <w:rsid w:val="00FE2D34"/>
    <w:rsid w:val="00FF4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3B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45A"/>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45A"/>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4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5045A"/>
    <w:pPr>
      <w:spacing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F3DED"/>
    <w:pPr>
      <w:keepNext/>
      <w:keepLines/>
      <w:spacing w:before="200" w:after="0"/>
      <w:outlineLvl w:val="4"/>
    </w:pPr>
    <w:rPr>
      <w:rFonts w:asciiTheme="majorHAnsi" w:eastAsiaTheme="majorEastAsia" w:hAnsiTheme="majorHAnsi" w:cstheme="majorBidi"/>
      <w:color w:val="243F60" w:themeColor="accent1" w:themeShade="7F"/>
      <w:sz w:val="28"/>
    </w:rPr>
  </w:style>
  <w:style w:type="paragraph" w:styleId="Heading6">
    <w:name w:val="heading 6"/>
    <w:basedOn w:val="Normal"/>
    <w:next w:val="Normal"/>
    <w:link w:val="Heading6Char"/>
    <w:uiPriority w:val="9"/>
    <w:unhideWhenUsed/>
    <w:qFormat/>
    <w:rsid w:val="0032638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4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94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045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F3DED"/>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326384"/>
    <w:rPr>
      <w:rFonts w:asciiTheme="majorHAnsi" w:eastAsiaTheme="majorEastAsia" w:hAnsiTheme="majorHAnsi" w:cstheme="majorBidi"/>
      <w:i/>
      <w:iCs/>
      <w:color w:val="243F60" w:themeColor="accent1" w:themeShade="7F"/>
    </w:rPr>
  </w:style>
  <w:style w:type="paragraph" w:customStyle="1" w:styleId="EndNoteBibliographyTitle">
    <w:name w:val="EndNote Bibliography Title"/>
    <w:basedOn w:val="Normal"/>
    <w:link w:val="EndNoteBibliographyTitleChar"/>
    <w:rsid w:val="00315C8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15C83"/>
    <w:rPr>
      <w:rFonts w:ascii="Calibri" w:hAnsi="Calibri"/>
      <w:noProof/>
    </w:rPr>
  </w:style>
  <w:style w:type="paragraph" w:customStyle="1" w:styleId="EndNoteBibliography">
    <w:name w:val="EndNote Bibliography"/>
    <w:basedOn w:val="Normal"/>
    <w:link w:val="EndNoteBibliographyChar"/>
    <w:rsid w:val="00315C8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15C83"/>
    <w:rPr>
      <w:rFonts w:ascii="Calibri" w:hAnsi="Calibri"/>
      <w:noProof/>
    </w:rPr>
  </w:style>
  <w:style w:type="paragraph" w:customStyle="1" w:styleId="HeadB">
    <w:name w:val="Head B"/>
    <w:basedOn w:val="Normal"/>
    <w:rsid w:val="00CA2B29"/>
    <w:pPr>
      <w:keepNext/>
      <w:keepLines/>
      <w:tabs>
        <w:tab w:val="left" w:pos="794"/>
      </w:tabs>
      <w:spacing w:before="140" w:after="80" w:line="260" w:lineRule="exact"/>
      <w:outlineLvl w:val="1"/>
    </w:pPr>
    <w:rPr>
      <w:rFonts w:ascii="Times New Roman" w:eastAsia="Times New Roman" w:hAnsi="Times New Roman" w:cs="Times New Roman"/>
      <w:b/>
      <w:szCs w:val="20"/>
      <w:lang w:val="en-GB"/>
    </w:rPr>
  </w:style>
  <w:style w:type="paragraph" w:customStyle="1" w:styleId="HeadC">
    <w:name w:val="Head C"/>
    <w:basedOn w:val="Normal"/>
    <w:rsid w:val="00CA2B29"/>
    <w:pPr>
      <w:keepNext/>
      <w:keepLines/>
      <w:tabs>
        <w:tab w:val="left" w:pos="1361"/>
      </w:tabs>
      <w:spacing w:before="120" w:after="60" w:line="260" w:lineRule="exact"/>
      <w:ind w:left="792"/>
      <w:outlineLvl w:val="2"/>
    </w:pPr>
    <w:rPr>
      <w:rFonts w:ascii="Times New Roman" w:eastAsia="Times New Roman" w:hAnsi="Times New Roman" w:cs="Times New Roman"/>
      <w:b/>
      <w:szCs w:val="20"/>
      <w:lang w:val="en-GB"/>
    </w:rPr>
  </w:style>
  <w:style w:type="paragraph" w:customStyle="1" w:styleId="p">
    <w:name w:val="p"/>
    <w:basedOn w:val="Normal"/>
    <w:rsid w:val="0035569D"/>
    <w:pPr>
      <w:spacing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B2199C"/>
  </w:style>
  <w:style w:type="character" w:styleId="Hyperlink">
    <w:name w:val="Hyperlink"/>
    <w:basedOn w:val="DefaultParagraphFont"/>
    <w:uiPriority w:val="99"/>
    <w:unhideWhenUsed/>
    <w:rsid w:val="00BF6939"/>
    <w:rPr>
      <w:color w:val="0000FF"/>
      <w:u w:val="single"/>
    </w:rPr>
  </w:style>
  <w:style w:type="character" w:customStyle="1" w:styleId="mb">
    <w:name w:val="mb"/>
    <w:basedOn w:val="DefaultParagraphFont"/>
    <w:rsid w:val="0075076D"/>
  </w:style>
  <w:style w:type="paragraph" w:styleId="z-TopofForm">
    <w:name w:val="HTML Top of Form"/>
    <w:basedOn w:val="Normal"/>
    <w:next w:val="Normal"/>
    <w:link w:val="z-TopofFormChar"/>
    <w:hidden/>
    <w:uiPriority w:val="99"/>
    <w:semiHidden/>
    <w:unhideWhenUsed/>
    <w:rsid w:val="007504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045A"/>
    <w:rPr>
      <w:rFonts w:ascii="Arial" w:eastAsia="Times New Roman" w:hAnsi="Arial" w:cs="Arial"/>
      <w:vanish/>
      <w:sz w:val="16"/>
      <w:szCs w:val="16"/>
    </w:rPr>
  </w:style>
  <w:style w:type="character" w:customStyle="1" w:styleId="offscreennoflow">
    <w:name w:val="offscreen_noflow"/>
    <w:basedOn w:val="DefaultParagraphFont"/>
    <w:rsid w:val="0075045A"/>
  </w:style>
  <w:style w:type="paragraph" w:styleId="z-BottomofForm">
    <w:name w:val="HTML Bottom of Form"/>
    <w:basedOn w:val="Normal"/>
    <w:next w:val="Normal"/>
    <w:link w:val="z-BottomofFormChar"/>
    <w:hidden/>
    <w:uiPriority w:val="99"/>
    <w:semiHidden/>
    <w:unhideWhenUsed/>
    <w:rsid w:val="007504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045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5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5A"/>
    <w:rPr>
      <w:rFonts w:ascii="Tahoma" w:hAnsi="Tahoma" w:cs="Tahoma"/>
      <w:sz w:val="16"/>
      <w:szCs w:val="16"/>
    </w:rPr>
  </w:style>
  <w:style w:type="paragraph" w:customStyle="1" w:styleId="bodytext">
    <w:name w:val="bodytext"/>
    <w:basedOn w:val="Normal"/>
    <w:rsid w:val="00994549"/>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7EA4"/>
    <w:pPr>
      <w:ind w:left="720"/>
      <w:contextualSpacing/>
    </w:pPr>
  </w:style>
  <w:style w:type="character" w:styleId="Strong">
    <w:name w:val="Strong"/>
    <w:basedOn w:val="DefaultParagraphFont"/>
    <w:uiPriority w:val="22"/>
    <w:qFormat/>
    <w:rsid w:val="00061C5C"/>
    <w:rPr>
      <w:b/>
      <w:bCs/>
    </w:rPr>
  </w:style>
  <w:style w:type="paragraph" w:customStyle="1" w:styleId="Default">
    <w:name w:val="Default"/>
    <w:rsid w:val="00061C5C"/>
    <w:pPr>
      <w:autoSpaceDE w:val="0"/>
      <w:autoSpaceDN w:val="0"/>
      <w:adjustRightInd w:val="0"/>
      <w:spacing w:after="0" w:line="240" w:lineRule="auto"/>
    </w:pPr>
    <w:rPr>
      <w:rFonts w:ascii="Times" w:hAnsi="Times" w:cs="Times"/>
      <w:color w:val="000000"/>
      <w:sz w:val="24"/>
      <w:szCs w:val="24"/>
    </w:rPr>
  </w:style>
  <w:style w:type="character" w:customStyle="1" w:styleId="A2">
    <w:name w:val="A2"/>
    <w:uiPriority w:val="99"/>
    <w:rsid w:val="00061C5C"/>
    <w:rPr>
      <w:rFonts w:cs="Times"/>
      <w:color w:val="000000"/>
      <w:sz w:val="20"/>
      <w:szCs w:val="20"/>
    </w:rPr>
  </w:style>
  <w:style w:type="paragraph" w:customStyle="1" w:styleId="Pa7">
    <w:name w:val="Pa7"/>
    <w:basedOn w:val="Default"/>
    <w:next w:val="Default"/>
    <w:uiPriority w:val="99"/>
    <w:rsid w:val="00061C5C"/>
    <w:pPr>
      <w:spacing w:line="211" w:lineRule="atLeast"/>
    </w:pPr>
    <w:rPr>
      <w:rFonts w:cstheme="minorBidi"/>
      <w:color w:val="auto"/>
    </w:rPr>
  </w:style>
  <w:style w:type="character" w:customStyle="1" w:styleId="A0">
    <w:name w:val="A0"/>
    <w:uiPriority w:val="99"/>
    <w:rsid w:val="00061C5C"/>
    <w:rPr>
      <w:rFonts w:cs="Times"/>
      <w:color w:val="000000"/>
      <w:sz w:val="18"/>
      <w:szCs w:val="18"/>
    </w:rPr>
  </w:style>
  <w:style w:type="paragraph" w:styleId="NormalWeb">
    <w:name w:val="Normal (Web)"/>
    <w:basedOn w:val="Normal"/>
    <w:uiPriority w:val="99"/>
    <w:unhideWhenUsed/>
    <w:rsid w:val="00251C0F"/>
    <w:pPr>
      <w:spacing w:line="240" w:lineRule="auto"/>
    </w:pPr>
    <w:rPr>
      <w:rFonts w:ascii="Times New Roman" w:eastAsia="Times New Roman" w:hAnsi="Times New Roman" w:cs="Times New Roman"/>
      <w:sz w:val="24"/>
      <w:szCs w:val="24"/>
    </w:rPr>
  </w:style>
  <w:style w:type="character" w:customStyle="1" w:styleId="news-date-time">
    <w:name w:val="news-date-time"/>
    <w:basedOn w:val="DefaultParagraphFont"/>
    <w:rsid w:val="006447D7"/>
  </w:style>
  <w:style w:type="paragraph" w:customStyle="1" w:styleId="fulltext-text">
    <w:name w:val="fulltext-text"/>
    <w:basedOn w:val="Normal"/>
    <w:rsid w:val="002B5986"/>
    <w:pPr>
      <w:spacing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37598"/>
    <w:rPr>
      <w:color w:val="800080" w:themeColor="followedHyperlink"/>
      <w:u w:val="single"/>
    </w:rPr>
  </w:style>
  <w:style w:type="character" w:customStyle="1" w:styleId="mw-headline">
    <w:name w:val="mw-headline"/>
    <w:basedOn w:val="DefaultParagraphFont"/>
    <w:rsid w:val="00A31245"/>
  </w:style>
  <w:style w:type="character" w:customStyle="1" w:styleId="A10">
    <w:name w:val="A10"/>
    <w:uiPriority w:val="99"/>
    <w:rsid w:val="002C6E5E"/>
    <w:rPr>
      <w:rFonts w:cs="Kepler Std"/>
      <w:color w:val="000000"/>
      <w:sz w:val="11"/>
      <w:szCs w:val="11"/>
    </w:rPr>
  </w:style>
  <w:style w:type="character" w:styleId="HTMLCite">
    <w:name w:val="HTML Cite"/>
    <w:basedOn w:val="DefaultParagraphFont"/>
    <w:uiPriority w:val="99"/>
    <w:semiHidden/>
    <w:unhideWhenUsed/>
    <w:rsid w:val="001451C0"/>
    <w:rPr>
      <w:i/>
      <w:iCs/>
    </w:rPr>
  </w:style>
  <w:style w:type="paragraph" w:customStyle="1" w:styleId="Pa0">
    <w:name w:val="Pa0"/>
    <w:basedOn w:val="Default"/>
    <w:next w:val="Default"/>
    <w:uiPriority w:val="99"/>
    <w:rsid w:val="00E42CA1"/>
    <w:pPr>
      <w:spacing w:line="241" w:lineRule="atLeast"/>
    </w:pPr>
    <w:rPr>
      <w:color w:val="auto"/>
    </w:rPr>
  </w:style>
  <w:style w:type="paragraph" w:customStyle="1" w:styleId="Pa5">
    <w:name w:val="Pa5"/>
    <w:basedOn w:val="Default"/>
    <w:next w:val="Default"/>
    <w:uiPriority w:val="99"/>
    <w:rsid w:val="00E42CA1"/>
    <w:pPr>
      <w:spacing w:line="241" w:lineRule="atLeast"/>
    </w:pPr>
    <w:rPr>
      <w:color w:val="auto"/>
    </w:rPr>
  </w:style>
  <w:style w:type="paragraph" w:styleId="BodyText0">
    <w:name w:val="Body Text"/>
    <w:aliases w:val=" Char Char"/>
    <w:basedOn w:val="Normal"/>
    <w:link w:val="BodyTextChar"/>
    <w:rsid w:val="00CC1344"/>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aliases w:val=" Char Char Char"/>
    <w:basedOn w:val="DefaultParagraphFont"/>
    <w:link w:val="BodyText0"/>
    <w:rsid w:val="00CC1344"/>
    <w:rPr>
      <w:rFonts w:ascii="Times New Roman" w:eastAsia="Times New Roman" w:hAnsi="Times New Roman" w:cs="Times New Roman"/>
      <w:sz w:val="24"/>
      <w:szCs w:val="24"/>
      <w:lang w:val="en-GB"/>
    </w:rPr>
  </w:style>
  <w:style w:type="character" w:customStyle="1" w:styleId="fulltext-it">
    <w:name w:val="fulltext-it"/>
    <w:basedOn w:val="DefaultParagraphFont"/>
    <w:rsid w:val="00CA45D5"/>
  </w:style>
  <w:style w:type="paragraph" w:styleId="Header">
    <w:name w:val="header"/>
    <w:basedOn w:val="Normal"/>
    <w:link w:val="HeaderChar"/>
    <w:uiPriority w:val="99"/>
    <w:unhideWhenUsed/>
    <w:rsid w:val="006A320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A3206"/>
  </w:style>
  <w:style w:type="paragraph" w:styleId="Footer">
    <w:name w:val="footer"/>
    <w:basedOn w:val="Normal"/>
    <w:link w:val="FooterChar"/>
    <w:uiPriority w:val="99"/>
    <w:unhideWhenUsed/>
    <w:rsid w:val="006A320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A3206"/>
  </w:style>
  <w:style w:type="character" w:styleId="CommentReference">
    <w:name w:val="annotation reference"/>
    <w:basedOn w:val="DefaultParagraphFont"/>
    <w:uiPriority w:val="99"/>
    <w:semiHidden/>
    <w:unhideWhenUsed/>
    <w:rsid w:val="006A3206"/>
    <w:rPr>
      <w:sz w:val="16"/>
      <w:szCs w:val="16"/>
    </w:rPr>
  </w:style>
  <w:style w:type="paragraph" w:styleId="CommentText">
    <w:name w:val="annotation text"/>
    <w:basedOn w:val="Normal"/>
    <w:link w:val="CommentTextChar"/>
    <w:uiPriority w:val="99"/>
    <w:semiHidden/>
    <w:unhideWhenUsed/>
    <w:rsid w:val="006A3206"/>
    <w:pPr>
      <w:spacing w:line="240" w:lineRule="auto"/>
    </w:pPr>
    <w:rPr>
      <w:sz w:val="20"/>
      <w:szCs w:val="20"/>
    </w:rPr>
  </w:style>
  <w:style w:type="character" w:customStyle="1" w:styleId="CommentTextChar">
    <w:name w:val="Comment Text Char"/>
    <w:basedOn w:val="DefaultParagraphFont"/>
    <w:link w:val="CommentText"/>
    <w:uiPriority w:val="99"/>
    <w:semiHidden/>
    <w:rsid w:val="006A3206"/>
    <w:rPr>
      <w:sz w:val="20"/>
      <w:szCs w:val="20"/>
    </w:rPr>
  </w:style>
  <w:style w:type="paragraph" w:styleId="CommentSubject">
    <w:name w:val="annotation subject"/>
    <w:basedOn w:val="CommentText"/>
    <w:next w:val="CommentText"/>
    <w:link w:val="CommentSubjectChar"/>
    <w:uiPriority w:val="99"/>
    <w:semiHidden/>
    <w:unhideWhenUsed/>
    <w:rsid w:val="006A3206"/>
    <w:rPr>
      <w:b/>
      <w:bCs/>
    </w:rPr>
  </w:style>
  <w:style w:type="character" w:customStyle="1" w:styleId="CommentSubjectChar">
    <w:name w:val="Comment Subject Char"/>
    <w:basedOn w:val="CommentTextChar"/>
    <w:link w:val="CommentSubject"/>
    <w:uiPriority w:val="99"/>
    <w:semiHidden/>
    <w:rsid w:val="006A3206"/>
    <w:rPr>
      <w:b/>
      <w:bCs/>
      <w:sz w:val="20"/>
      <w:szCs w:val="20"/>
    </w:rPr>
  </w:style>
  <w:style w:type="paragraph" w:customStyle="1" w:styleId="para">
    <w:name w:val="para"/>
    <w:basedOn w:val="Normal"/>
    <w:rsid w:val="00274A35"/>
    <w:pPr>
      <w:spacing w:line="240" w:lineRule="auto"/>
    </w:pPr>
    <w:rPr>
      <w:rFonts w:ascii="Times New Roman" w:eastAsia="Times New Roman" w:hAnsi="Times New Roman" w:cs="Times New Roman"/>
      <w:sz w:val="24"/>
      <w:szCs w:val="24"/>
    </w:rPr>
  </w:style>
  <w:style w:type="character" w:customStyle="1" w:styleId="paragraph">
    <w:name w:val="paragraph"/>
    <w:basedOn w:val="DefaultParagraphFont"/>
    <w:rsid w:val="00274A35"/>
  </w:style>
  <w:style w:type="paragraph" w:customStyle="1" w:styleId="svarticle">
    <w:name w:val="svarticle"/>
    <w:basedOn w:val="Normal"/>
    <w:rsid w:val="00450F0D"/>
    <w:pPr>
      <w:spacing w:line="240" w:lineRule="auto"/>
    </w:pPr>
    <w:rPr>
      <w:rFonts w:ascii="Times New Roman" w:eastAsia="Times New Roman" w:hAnsi="Times New Roman" w:cs="Times New Roman"/>
      <w:sz w:val="24"/>
      <w:szCs w:val="24"/>
    </w:rPr>
  </w:style>
  <w:style w:type="character" w:customStyle="1" w:styleId="interref">
    <w:name w:val="interref"/>
    <w:basedOn w:val="DefaultParagraphFont"/>
    <w:rsid w:val="00D22F52"/>
  </w:style>
  <w:style w:type="character" w:styleId="Emphasis">
    <w:name w:val="Emphasis"/>
    <w:basedOn w:val="DefaultParagraphFont"/>
    <w:uiPriority w:val="20"/>
    <w:qFormat/>
    <w:rsid w:val="00473C17"/>
    <w:rPr>
      <w:i/>
      <w:iCs/>
    </w:rPr>
  </w:style>
  <w:style w:type="paragraph" w:customStyle="1" w:styleId="norm">
    <w:name w:val="norm"/>
    <w:basedOn w:val="Normal"/>
    <w:rsid w:val="00727BAF"/>
    <w:pPr>
      <w:spacing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634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B66347"/>
    <w:rPr>
      <w:rFonts w:asciiTheme="majorHAnsi" w:eastAsiaTheme="majorEastAsia" w:hAnsiTheme="majorHAnsi" w:cstheme="majorBidi"/>
      <w:color w:val="17365D" w:themeColor="text2" w:themeShade="BF"/>
      <w:spacing w:val="5"/>
      <w:kern w:val="28"/>
      <w:sz w:val="32"/>
      <w:szCs w:val="52"/>
    </w:rPr>
  </w:style>
  <w:style w:type="paragraph" w:customStyle="1" w:styleId="xfullindent1">
    <w:name w:val="xfullindent1"/>
    <w:basedOn w:val="Normal"/>
    <w:rsid w:val="00845D84"/>
    <w:pPr>
      <w:spacing w:line="240" w:lineRule="auto"/>
    </w:pPr>
    <w:rPr>
      <w:rFonts w:ascii="Times New Roman" w:eastAsia="Times New Roman" w:hAnsi="Times New Roman" w:cs="Times New Roman"/>
      <w:sz w:val="24"/>
      <w:szCs w:val="24"/>
    </w:rPr>
  </w:style>
  <w:style w:type="paragraph" w:customStyle="1" w:styleId="xfullindent2">
    <w:name w:val="xfullindent2"/>
    <w:basedOn w:val="Normal"/>
    <w:rsid w:val="00845D84"/>
    <w:pPr>
      <w:spacing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10F1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F848C2"/>
    <w:pPr>
      <w:tabs>
        <w:tab w:val="right" w:leader="dot" w:pos="10790"/>
      </w:tabs>
      <w:spacing w:before="0" w:beforeAutospacing="0" w:after="0" w:afterAutospacing="0"/>
    </w:pPr>
  </w:style>
  <w:style w:type="paragraph" w:styleId="TOC2">
    <w:name w:val="toc 2"/>
    <w:basedOn w:val="Normal"/>
    <w:next w:val="Normal"/>
    <w:autoRedefine/>
    <w:uiPriority w:val="39"/>
    <w:unhideWhenUsed/>
    <w:qFormat/>
    <w:rsid w:val="00EF3DED"/>
    <w:pPr>
      <w:ind w:left="220"/>
    </w:pPr>
  </w:style>
  <w:style w:type="character" w:customStyle="1" w:styleId="linkinfo">
    <w:name w:val="link_info"/>
    <w:basedOn w:val="DefaultParagraphFont"/>
    <w:rsid w:val="005074D1"/>
  </w:style>
  <w:style w:type="table" w:styleId="TableGrid">
    <w:name w:val="Table Grid"/>
    <w:basedOn w:val="TableNormal"/>
    <w:uiPriority w:val="59"/>
    <w:rsid w:val="003A4126"/>
    <w:pPr>
      <w:spacing w:before="0" w:beforeAutospacing="0" w:after="0" w:afterAutospacing="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5013DE"/>
    <w:pPr>
      <w:spacing w:before="0" w:beforeAutospacing="0" w:after="0" w:afterAutospacing="0" w:line="240" w:lineRule="auto"/>
    </w:pPr>
  </w:style>
  <w:style w:type="paragraph" w:styleId="TOC3">
    <w:name w:val="toc 3"/>
    <w:basedOn w:val="Normal"/>
    <w:next w:val="Normal"/>
    <w:autoRedefine/>
    <w:uiPriority w:val="39"/>
    <w:unhideWhenUsed/>
    <w:qFormat/>
    <w:rsid w:val="006B5E4D"/>
    <w:pPr>
      <w:spacing w:before="0" w:beforeAutospacing="0" w:afterAutospacing="0" w:line="276" w:lineRule="auto"/>
      <w:ind w:left="440"/>
    </w:pPr>
    <w:rPr>
      <w:rFonts w:eastAsiaTheme="minorEastAsia"/>
      <w:lang w:eastAsia="ja-JP"/>
    </w:rPr>
  </w:style>
  <w:style w:type="paragraph" w:styleId="PlainText">
    <w:name w:val="Plain Text"/>
    <w:basedOn w:val="Normal"/>
    <w:link w:val="PlainTextChar"/>
    <w:uiPriority w:val="99"/>
    <w:unhideWhenUsed/>
    <w:rsid w:val="008135D7"/>
    <w:pPr>
      <w:spacing w:before="0" w:beforeAutospacing="0" w:after="0" w:afterAutospacing="0" w:line="240" w:lineRule="auto"/>
    </w:pPr>
    <w:rPr>
      <w:rFonts w:ascii="Calibri" w:hAnsi="Calibri"/>
      <w:szCs w:val="21"/>
    </w:rPr>
  </w:style>
  <w:style w:type="character" w:customStyle="1" w:styleId="PlainTextChar">
    <w:name w:val="Plain Text Char"/>
    <w:basedOn w:val="DefaultParagraphFont"/>
    <w:link w:val="PlainText"/>
    <w:uiPriority w:val="99"/>
    <w:rsid w:val="008135D7"/>
    <w:rPr>
      <w:rFonts w:ascii="Calibri" w:hAnsi="Calibri"/>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45A"/>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45A"/>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4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5045A"/>
    <w:pPr>
      <w:spacing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F3DED"/>
    <w:pPr>
      <w:keepNext/>
      <w:keepLines/>
      <w:spacing w:before="200" w:after="0"/>
      <w:outlineLvl w:val="4"/>
    </w:pPr>
    <w:rPr>
      <w:rFonts w:asciiTheme="majorHAnsi" w:eastAsiaTheme="majorEastAsia" w:hAnsiTheme="majorHAnsi" w:cstheme="majorBidi"/>
      <w:color w:val="243F60" w:themeColor="accent1" w:themeShade="7F"/>
      <w:sz w:val="28"/>
    </w:rPr>
  </w:style>
  <w:style w:type="paragraph" w:styleId="Heading6">
    <w:name w:val="heading 6"/>
    <w:basedOn w:val="Normal"/>
    <w:next w:val="Normal"/>
    <w:link w:val="Heading6Char"/>
    <w:uiPriority w:val="9"/>
    <w:unhideWhenUsed/>
    <w:qFormat/>
    <w:rsid w:val="0032638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4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94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045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F3DED"/>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326384"/>
    <w:rPr>
      <w:rFonts w:asciiTheme="majorHAnsi" w:eastAsiaTheme="majorEastAsia" w:hAnsiTheme="majorHAnsi" w:cstheme="majorBidi"/>
      <w:i/>
      <w:iCs/>
      <w:color w:val="243F60" w:themeColor="accent1" w:themeShade="7F"/>
    </w:rPr>
  </w:style>
  <w:style w:type="paragraph" w:customStyle="1" w:styleId="EndNoteBibliographyTitle">
    <w:name w:val="EndNote Bibliography Title"/>
    <w:basedOn w:val="Normal"/>
    <w:link w:val="EndNoteBibliographyTitleChar"/>
    <w:rsid w:val="00315C8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15C83"/>
    <w:rPr>
      <w:rFonts w:ascii="Calibri" w:hAnsi="Calibri"/>
      <w:noProof/>
    </w:rPr>
  </w:style>
  <w:style w:type="paragraph" w:customStyle="1" w:styleId="EndNoteBibliography">
    <w:name w:val="EndNote Bibliography"/>
    <w:basedOn w:val="Normal"/>
    <w:link w:val="EndNoteBibliographyChar"/>
    <w:rsid w:val="00315C8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15C83"/>
    <w:rPr>
      <w:rFonts w:ascii="Calibri" w:hAnsi="Calibri"/>
      <w:noProof/>
    </w:rPr>
  </w:style>
  <w:style w:type="paragraph" w:customStyle="1" w:styleId="HeadB">
    <w:name w:val="Head B"/>
    <w:basedOn w:val="Normal"/>
    <w:rsid w:val="00CA2B29"/>
    <w:pPr>
      <w:keepNext/>
      <w:keepLines/>
      <w:tabs>
        <w:tab w:val="left" w:pos="794"/>
      </w:tabs>
      <w:spacing w:before="140" w:after="80" w:line="260" w:lineRule="exact"/>
      <w:outlineLvl w:val="1"/>
    </w:pPr>
    <w:rPr>
      <w:rFonts w:ascii="Times New Roman" w:eastAsia="Times New Roman" w:hAnsi="Times New Roman" w:cs="Times New Roman"/>
      <w:b/>
      <w:szCs w:val="20"/>
      <w:lang w:val="en-GB"/>
    </w:rPr>
  </w:style>
  <w:style w:type="paragraph" w:customStyle="1" w:styleId="HeadC">
    <w:name w:val="Head C"/>
    <w:basedOn w:val="Normal"/>
    <w:rsid w:val="00CA2B29"/>
    <w:pPr>
      <w:keepNext/>
      <w:keepLines/>
      <w:tabs>
        <w:tab w:val="left" w:pos="1361"/>
      </w:tabs>
      <w:spacing w:before="120" w:after="60" w:line="260" w:lineRule="exact"/>
      <w:ind w:left="792"/>
      <w:outlineLvl w:val="2"/>
    </w:pPr>
    <w:rPr>
      <w:rFonts w:ascii="Times New Roman" w:eastAsia="Times New Roman" w:hAnsi="Times New Roman" w:cs="Times New Roman"/>
      <w:b/>
      <w:szCs w:val="20"/>
      <w:lang w:val="en-GB"/>
    </w:rPr>
  </w:style>
  <w:style w:type="paragraph" w:customStyle="1" w:styleId="p">
    <w:name w:val="p"/>
    <w:basedOn w:val="Normal"/>
    <w:rsid w:val="0035569D"/>
    <w:pPr>
      <w:spacing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B2199C"/>
  </w:style>
  <w:style w:type="character" w:styleId="Hyperlink">
    <w:name w:val="Hyperlink"/>
    <w:basedOn w:val="DefaultParagraphFont"/>
    <w:uiPriority w:val="99"/>
    <w:unhideWhenUsed/>
    <w:rsid w:val="00BF6939"/>
    <w:rPr>
      <w:color w:val="0000FF"/>
      <w:u w:val="single"/>
    </w:rPr>
  </w:style>
  <w:style w:type="character" w:customStyle="1" w:styleId="mb">
    <w:name w:val="mb"/>
    <w:basedOn w:val="DefaultParagraphFont"/>
    <w:rsid w:val="0075076D"/>
  </w:style>
  <w:style w:type="paragraph" w:styleId="z-TopofForm">
    <w:name w:val="HTML Top of Form"/>
    <w:basedOn w:val="Normal"/>
    <w:next w:val="Normal"/>
    <w:link w:val="z-TopofFormChar"/>
    <w:hidden/>
    <w:uiPriority w:val="99"/>
    <w:semiHidden/>
    <w:unhideWhenUsed/>
    <w:rsid w:val="007504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045A"/>
    <w:rPr>
      <w:rFonts w:ascii="Arial" w:eastAsia="Times New Roman" w:hAnsi="Arial" w:cs="Arial"/>
      <w:vanish/>
      <w:sz w:val="16"/>
      <w:szCs w:val="16"/>
    </w:rPr>
  </w:style>
  <w:style w:type="character" w:customStyle="1" w:styleId="offscreennoflow">
    <w:name w:val="offscreen_noflow"/>
    <w:basedOn w:val="DefaultParagraphFont"/>
    <w:rsid w:val="0075045A"/>
  </w:style>
  <w:style w:type="paragraph" w:styleId="z-BottomofForm">
    <w:name w:val="HTML Bottom of Form"/>
    <w:basedOn w:val="Normal"/>
    <w:next w:val="Normal"/>
    <w:link w:val="z-BottomofFormChar"/>
    <w:hidden/>
    <w:uiPriority w:val="99"/>
    <w:semiHidden/>
    <w:unhideWhenUsed/>
    <w:rsid w:val="007504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045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5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5A"/>
    <w:rPr>
      <w:rFonts w:ascii="Tahoma" w:hAnsi="Tahoma" w:cs="Tahoma"/>
      <w:sz w:val="16"/>
      <w:szCs w:val="16"/>
    </w:rPr>
  </w:style>
  <w:style w:type="paragraph" w:customStyle="1" w:styleId="bodytext">
    <w:name w:val="bodytext"/>
    <w:basedOn w:val="Normal"/>
    <w:rsid w:val="00994549"/>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7EA4"/>
    <w:pPr>
      <w:ind w:left="720"/>
      <w:contextualSpacing/>
    </w:pPr>
  </w:style>
  <w:style w:type="character" w:styleId="Strong">
    <w:name w:val="Strong"/>
    <w:basedOn w:val="DefaultParagraphFont"/>
    <w:uiPriority w:val="22"/>
    <w:qFormat/>
    <w:rsid w:val="00061C5C"/>
    <w:rPr>
      <w:b/>
      <w:bCs/>
    </w:rPr>
  </w:style>
  <w:style w:type="paragraph" w:customStyle="1" w:styleId="Default">
    <w:name w:val="Default"/>
    <w:rsid w:val="00061C5C"/>
    <w:pPr>
      <w:autoSpaceDE w:val="0"/>
      <w:autoSpaceDN w:val="0"/>
      <w:adjustRightInd w:val="0"/>
      <w:spacing w:after="0" w:line="240" w:lineRule="auto"/>
    </w:pPr>
    <w:rPr>
      <w:rFonts w:ascii="Times" w:hAnsi="Times" w:cs="Times"/>
      <w:color w:val="000000"/>
      <w:sz w:val="24"/>
      <w:szCs w:val="24"/>
    </w:rPr>
  </w:style>
  <w:style w:type="character" w:customStyle="1" w:styleId="A2">
    <w:name w:val="A2"/>
    <w:uiPriority w:val="99"/>
    <w:rsid w:val="00061C5C"/>
    <w:rPr>
      <w:rFonts w:cs="Times"/>
      <w:color w:val="000000"/>
      <w:sz w:val="20"/>
      <w:szCs w:val="20"/>
    </w:rPr>
  </w:style>
  <w:style w:type="paragraph" w:customStyle="1" w:styleId="Pa7">
    <w:name w:val="Pa7"/>
    <w:basedOn w:val="Default"/>
    <w:next w:val="Default"/>
    <w:uiPriority w:val="99"/>
    <w:rsid w:val="00061C5C"/>
    <w:pPr>
      <w:spacing w:line="211" w:lineRule="atLeast"/>
    </w:pPr>
    <w:rPr>
      <w:rFonts w:cstheme="minorBidi"/>
      <w:color w:val="auto"/>
    </w:rPr>
  </w:style>
  <w:style w:type="character" w:customStyle="1" w:styleId="A0">
    <w:name w:val="A0"/>
    <w:uiPriority w:val="99"/>
    <w:rsid w:val="00061C5C"/>
    <w:rPr>
      <w:rFonts w:cs="Times"/>
      <w:color w:val="000000"/>
      <w:sz w:val="18"/>
      <w:szCs w:val="18"/>
    </w:rPr>
  </w:style>
  <w:style w:type="paragraph" w:styleId="NormalWeb">
    <w:name w:val="Normal (Web)"/>
    <w:basedOn w:val="Normal"/>
    <w:uiPriority w:val="99"/>
    <w:unhideWhenUsed/>
    <w:rsid w:val="00251C0F"/>
    <w:pPr>
      <w:spacing w:line="240" w:lineRule="auto"/>
    </w:pPr>
    <w:rPr>
      <w:rFonts w:ascii="Times New Roman" w:eastAsia="Times New Roman" w:hAnsi="Times New Roman" w:cs="Times New Roman"/>
      <w:sz w:val="24"/>
      <w:szCs w:val="24"/>
    </w:rPr>
  </w:style>
  <w:style w:type="character" w:customStyle="1" w:styleId="news-date-time">
    <w:name w:val="news-date-time"/>
    <w:basedOn w:val="DefaultParagraphFont"/>
    <w:rsid w:val="006447D7"/>
  </w:style>
  <w:style w:type="paragraph" w:customStyle="1" w:styleId="fulltext-text">
    <w:name w:val="fulltext-text"/>
    <w:basedOn w:val="Normal"/>
    <w:rsid w:val="002B5986"/>
    <w:pPr>
      <w:spacing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37598"/>
    <w:rPr>
      <w:color w:val="800080" w:themeColor="followedHyperlink"/>
      <w:u w:val="single"/>
    </w:rPr>
  </w:style>
  <w:style w:type="character" w:customStyle="1" w:styleId="mw-headline">
    <w:name w:val="mw-headline"/>
    <w:basedOn w:val="DefaultParagraphFont"/>
    <w:rsid w:val="00A31245"/>
  </w:style>
  <w:style w:type="character" w:customStyle="1" w:styleId="A10">
    <w:name w:val="A10"/>
    <w:uiPriority w:val="99"/>
    <w:rsid w:val="002C6E5E"/>
    <w:rPr>
      <w:rFonts w:cs="Kepler Std"/>
      <w:color w:val="000000"/>
      <w:sz w:val="11"/>
      <w:szCs w:val="11"/>
    </w:rPr>
  </w:style>
  <w:style w:type="character" w:styleId="HTMLCite">
    <w:name w:val="HTML Cite"/>
    <w:basedOn w:val="DefaultParagraphFont"/>
    <w:uiPriority w:val="99"/>
    <w:semiHidden/>
    <w:unhideWhenUsed/>
    <w:rsid w:val="001451C0"/>
    <w:rPr>
      <w:i/>
      <w:iCs/>
    </w:rPr>
  </w:style>
  <w:style w:type="paragraph" w:customStyle="1" w:styleId="Pa0">
    <w:name w:val="Pa0"/>
    <w:basedOn w:val="Default"/>
    <w:next w:val="Default"/>
    <w:uiPriority w:val="99"/>
    <w:rsid w:val="00E42CA1"/>
    <w:pPr>
      <w:spacing w:line="241" w:lineRule="atLeast"/>
    </w:pPr>
    <w:rPr>
      <w:color w:val="auto"/>
    </w:rPr>
  </w:style>
  <w:style w:type="paragraph" w:customStyle="1" w:styleId="Pa5">
    <w:name w:val="Pa5"/>
    <w:basedOn w:val="Default"/>
    <w:next w:val="Default"/>
    <w:uiPriority w:val="99"/>
    <w:rsid w:val="00E42CA1"/>
    <w:pPr>
      <w:spacing w:line="241" w:lineRule="atLeast"/>
    </w:pPr>
    <w:rPr>
      <w:color w:val="auto"/>
    </w:rPr>
  </w:style>
  <w:style w:type="paragraph" w:styleId="BodyText0">
    <w:name w:val="Body Text"/>
    <w:aliases w:val=" Char Char"/>
    <w:basedOn w:val="Normal"/>
    <w:link w:val="BodyTextChar"/>
    <w:rsid w:val="00CC1344"/>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aliases w:val=" Char Char Char"/>
    <w:basedOn w:val="DefaultParagraphFont"/>
    <w:link w:val="BodyText0"/>
    <w:rsid w:val="00CC1344"/>
    <w:rPr>
      <w:rFonts w:ascii="Times New Roman" w:eastAsia="Times New Roman" w:hAnsi="Times New Roman" w:cs="Times New Roman"/>
      <w:sz w:val="24"/>
      <w:szCs w:val="24"/>
      <w:lang w:val="en-GB"/>
    </w:rPr>
  </w:style>
  <w:style w:type="character" w:customStyle="1" w:styleId="fulltext-it">
    <w:name w:val="fulltext-it"/>
    <w:basedOn w:val="DefaultParagraphFont"/>
    <w:rsid w:val="00CA45D5"/>
  </w:style>
  <w:style w:type="paragraph" w:styleId="Header">
    <w:name w:val="header"/>
    <w:basedOn w:val="Normal"/>
    <w:link w:val="HeaderChar"/>
    <w:uiPriority w:val="99"/>
    <w:unhideWhenUsed/>
    <w:rsid w:val="006A320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A3206"/>
  </w:style>
  <w:style w:type="paragraph" w:styleId="Footer">
    <w:name w:val="footer"/>
    <w:basedOn w:val="Normal"/>
    <w:link w:val="FooterChar"/>
    <w:uiPriority w:val="99"/>
    <w:unhideWhenUsed/>
    <w:rsid w:val="006A320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A3206"/>
  </w:style>
  <w:style w:type="character" w:styleId="CommentReference">
    <w:name w:val="annotation reference"/>
    <w:basedOn w:val="DefaultParagraphFont"/>
    <w:uiPriority w:val="99"/>
    <w:semiHidden/>
    <w:unhideWhenUsed/>
    <w:rsid w:val="006A3206"/>
    <w:rPr>
      <w:sz w:val="16"/>
      <w:szCs w:val="16"/>
    </w:rPr>
  </w:style>
  <w:style w:type="paragraph" w:styleId="CommentText">
    <w:name w:val="annotation text"/>
    <w:basedOn w:val="Normal"/>
    <w:link w:val="CommentTextChar"/>
    <w:uiPriority w:val="99"/>
    <w:semiHidden/>
    <w:unhideWhenUsed/>
    <w:rsid w:val="006A3206"/>
    <w:pPr>
      <w:spacing w:line="240" w:lineRule="auto"/>
    </w:pPr>
    <w:rPr>
      <w:sz w:val="20"/>
      <w:szCs w:val="20"/>
    </w:rPr>
  </w:style>
  <w:style w:type="character" w:customStyle="1" w:styleId="CommentTextChar">
    <w:name w:val="Comment Text Char"/>
    <w:basedOn w:val="DefaultParagraphFont"/>
    <w:link w:val="CommentText"/>
    <w:uiPriority w:val="99"/>
    <w:semiHidden/>
    <w:rsid w:val="006A3206"/>
    <w:rPr>
      <w:sz w:val="20"/>
      <w:szCs w:val="20"/>
    </w:rPr>
  </w:style>
  <w:style w:type="paragraph" w:styleId="CommentSubject">
    <w:name w:val="annotation subject"/>
    <w:basedOn w:val="CommentText"/>
    <w:next w:val="CommentText"/>
    <w:link w:val="CommentSubjectChar"/>
    <w:uiPriority w:val="99"/>
    <w:semiHidden/>
    <w:unhideWhenUsed/>
    <w:rsid w:val="006A3206"/>
    <w:rPr>
      <w:b/>
      <w:bCs/>
    </w:rPr>
  </w:style>
  <w:style w:type="character" w:customStyle="1" w:styleId="CommentSubjectChar">
    <w:name w:val="Comment Subject Char"/>
    <w:basedOn w:val="CommentTextChar"/>
    <w:link w:val="CommentSubject"/>
    <w:uiPriority w:val="99"/>
    <w:semiHidden/>
    <w:rsid w:val="006A3206"/>
    <w:rPr>
      <w:b/>
      <w:bCs/>
      <w:sz w:val="20"/>
      <w:szCs w:val="20"/>
    </w:rPr>
  </w:style>
  <w:style w:type="paragraph" w:customStyle="1" w:styleId="para">
    <w:name w:val="para"/>
    <w:basedOn w:val="Normal"/>
    <w:rsid w:val="00274A35"/>
    <w:pPr>
      <w:spacing w:line="240" w:lineRule="auto"/>
    </w:pPr>
    <w:rPr>
      <w:rFonts w:ascii="Times New Roman" w:eastAsia="Times New Roman" w:hAnsi="Times New Roman" w:cs="Times New Roman"/>
      <w:sz w:val="24"/>
      <w:szCs w:val="24"/>
    </w:rPr>
  </w:style>
  <w:style w:type="character" w:customStyle="1" w:styleId="paragraph">
    <w:name w:val="paragraph"/>
    <w:basedOn w:val="DefaultParagraphFont"/>
    <w:rsid w:val="00274A35"/>
  </w:style>
  <w:style w:type="paragraph" w:customStyle="1" w:styleId="svarticle">
    <w:name w:val="svarticle"/>
    <w:basedOn w:val="Normal"/>
    <w:rsid w:val="00450F0D"/>
    <w:pPr>
      <w:spacing w:line="240" w:lineRule="auto"/>
    </w:pPr>
    <w:rPr>
      <w:rFonts w:ascii="Times New Roman" w:eastAsia="Times New Roman" w:hAnsi="Times New Roman" w:cs="Times New Roman"/>
      <w:sz w:val="24"/>
      <w:szCs w:val="24"/>
    </w:rPr>
  </w:style>
  <w:style w:type="character" w:customStyle="1" w:styleId="interref">
    <w:name w:val="interref"/>
    <w:basedOn w:val="DefaultParagraphFont"/>
    <w:rsid w:val="00D22F52"/>
  </w:style>
  <w:style w:type="character" w:styleId="Emphasis">
    <w:name w:val="Emphasis"/>
    <w:basedOn w:val="DefaultParagraphFont"/>
    <w:uiPriority w:val="20"/>
    <w:qFormat/>
    <w:rsid w:val="00473C17"/>
    <w:rPr>
      <w:i/>
      <w:iCs/>
    </w:rPr>
  </w:style>
  <w:style w:type="paragraph" w:customStyle="1" w:styleId="norm">
    <w:name w:val="norm"/>
    <w:basedOn w:val="Normal"/>
    <w:rsid w:val="00727BAF"/>
    <w:pPr>
      <w:spacing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634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B66347"/>
    <w:rPr>
      <w:rFonts w:asciiTheme="majorHAnsi" w:eastAsiaTheme="majorEastAsia" w:hAnsiTheme="majorHAnsi" w:cstheme="majorBidi"/>
      <w:color w:val="17365D" w:themeColor="text2" w:themeShade="BF"/>
      <w:spacing w:val="5"/>
      <w:kern w:val="28"/>
      <w:sz w:val="32"/>
      <w:szCs w:val="52"/>
    </w:rPr>
  </w:style>
  <w:style w:type="paragraph" w:customStyle="1" w:styleId="xfullindent1">
    <w:name w:val="xfullindent1"/>
    <w:basedOn w:val="Normal"/>
    <w:rsid w:val="00845D84"/>
    <w:pPr>
      <w:spacing w:line="240" w:lineRule="auto"/>
    </w:pPr>
    <w:rPr>
      <w:rFonts w:ascii="Times New Roman" w:eastAsia="Times New Roman" w:hAnsi="Times New Roman" w:cs="Times New Roman"/>
      <w:sz w:val="24"/>
      <w:szCs w:val="24"/>
    </w:rPr>
  </w:style>
  <w:style w:type="paragraph" w:customStyle="1" w:styleId="xfullindent2">
    <w:name w:val="xfullindent2"/>
    <w:basedOn w:val="Normal"/>
    <w:rsid w:val="00845D84"/>
    <w:pPr>
      <w:spacing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10F1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F848C2"/>
    <w:pPr>
      <w:tabs>
        <w:tab w:val="right" w:leader="dot" w:pos="10790"/>
      </w:tabs>
      <w:spacing w:before="0" w:beforeAutospacing="0" w:after="0" w:afterAutospacing="0"/>
    </w:pPr>
  </w:style>
  <w:style w:type="paragraph" w:styleId="TOC2">
    <w:name w:val="toc 2"/>
    <w:basedOn w:val="Normal"/>
    <w:next w:val="Normal"/>
    <w:autoRedefine/>
    <w:uiPriority w:val="39"/>
    <w:unhideWhenUsed/>
    <w:qFormat/>
    <w:rsid w:val="00EF3DED"/>
    <w:pPr>
      <w:ind w:left="220"/>
    </w:pPr>
  </w:style>
  <w:style w:type="character" w:customStyle="1" w:styleId="linkinfo">
    <w:name w:val="link_info"/>
    <w:basedOn w:val="DefaultParagraphFont"/>
    <w:rsid w:val="005074D1"/>
  </w:style>
  <w:style w:type="table" w:styleId="TableGrid">
    <w:name w:val="Table Grid"/>
    <w:basedOn w:val="TableNormal"/>
    <w:uiPriority w:val="59"/>
    <w:rsid w:val="003A4126"/>
    <w:pPr>
      <w:spacing w:before="0" w:beforeAutospacing="0" w:after="0" w:afterAutospacing="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5013DE"/>
    <w:pPr>
      <w:spacing w:before="0" w:beforeAutospacing="0" w:after="0" w:afterAutospacing="0" w:line="240" w:lineRule="auto"/>
    </w:pPr>
  </w:style>
  <w:style w:type="paragraph" w:styleId="TOC3">
    <w:name w:val="toc 3"/>
    <w:basedOn w:val="Normal"/>
    <w:next w:val="Normal"/>
    <w:autoRedefine/>
    <w:uiPriority w:val="39"/>
    <w:unhideWhenUsed/>
    <w:qFormat/>
    <w:rsid w:val="006B5E4D"/>
    <w:pPr>
      <w:spacing w:before="0" w:beforeAutospacing="0" w:afterAutospacing="0" w:line="276" w:lineRule="auto"/>
      <w:ind w:left="440"/>
    </w:pPr>
    <w:rPr>
      <w:rFonts w:eastAsiaTheme="minorEastAsia"/>
      <w:lang w:eastAsia="ja-JP"/>
    </w:rPr>
  </w:style>
  <w:style w:type="paragraph" w:styleId="PlainText">
    <w:name w:val="Plain Text"/>
    <w:basedOn w:val="Normal"/>
    <w:link w:val="PlainTextChar"/>
    <w:uiPriority w:val="99"/>
    <w:unhideWhenUsed/>
    <w:rsid w:val="008135D7"/>
    <w:pPr>
      <w:spacing w:before="0" w:beforeAutospacing="0" w:after="0" w:afterAutospacing="0" w:line="240" w:lineRule="auto"/>
    </w:pPr>
    <w:rPr>
      <w:rFonts w:ascii="Calibri" w:hAnsi="Calibri"/>
      <w:szCs w:val="21"/>
    </w:rPr>
  </w:style>
  <w:style w:type="character" w:customStyle="1" w:styleId="PlainTextChar">
    <w:name w:val="Plain Text Char"/>
    <w:basedOn w:val="DefaultParagraphFont"/>
    <w:link w:val="PlainText"/>
    <w:uiPriority w:val="99"/>
    <w:rsid w:val="008135D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9545">
      <w:bodyDiv w:val="1"/>
      <w:marLeft w:val="0"/>
      <w:marRight w:val="0"/>
      <w:marTop w:val="0"/>
      <w:marBottom w:val="0"/>
      <w:divBdr>
        <w:top w:val="none" w:sz="0" w:space="0" w:color="auto"/>
        <w:left w:val="none" w:sz="0" w:space="0" w:color="auto"/>
        <w:bottom w:val="none" w:sz="0" w:space="0" w:color="auto"/>
        <w:right w:val="none" w:sz="0" w:space="0" w:color="auto"/>
      </w:divBdr>
    </w:div>
    <w:div w:id="94593047">
      <w:bodyDiv w:val="1"/>
      <w:marLeft w:val="0"/>
      <w:marRight w:val="0"/>
      <w:marTop w:val="0"/>
      <w:marBottom w:val="0"/>
      <w:divBdr>
        <w:top w:val="none" w:sz="0" w:space="0" w:color="auto"/>
        <w:left w:val="none" w:sz="0" w:space="0" w:color="auto"/>
        <w:bottom w:val="none" w:sz="0" w:space="0" w:color="auto"/>
        <w:right w:val="none" w:sz="0" w:space="0" w:color="auto"/>
      </w:divBdr>
    </w:div>
    <w:div w:id="104278754">
      <w:bodyDiv w:val="1"/>
      <w:marLeft w:val="0"/>
      <w:marRight w:val="0"/>
      <w:marTop w:val="0"/>
      <w:marBottom w:val="0"/>
      <w:divBdr>
        <w:top w:val="none" w:sz="0" w:space="0" w:color="auto"/>
        <w:left w:val="none" w:sz="0" w:space="0" w:color="auto"/>
        <w:bottom w:val="none" w:sz="0" w:space="0" w:color="auto"/>
        <w:right w:val="none" w:sz="0" w:space="0" w:color="auto"/>
      </w:divBdr>
    </w:div>
    <w:div w:id="108016161">
      <w:bodyDiv w:val="1"/>
      <w:marLeft w:val="0"/>
      <w:marRight w:val="0"/>
      <w:marTop w:val="0"/>
      <w:marBottom w:val="0"/>
      <w:divBdr>
        <w:top w:val="none" w:sz="0" w:space="0" w:color="auto"/>
        <w:left w:val="none" w:sz="0" w:space="0" w:color="auto"/>
        <w:bottom w:val="none" w:sz="0" w:space="0" w:color="auto"/>
        <w:right w:val="none" w:sz="0" w:space="0" w:color="auto"/>
      </w:divBdr>
      <w:divsChild>
        <w:div w:id="1761564108">
          <w:marLeft w:val="0"/>
          <w:marRight w:val="0"/>
          <w:marTop w:val="0"/>
          <w:marBottom w:val="0"/>
          <w:divBdr>
            <w:top w:val="none" w:sz="0" w:space="0" w:color="auto"/>
            <w:left w:val="none" w:sz="0" w:space="0" w:color="auto"/>
            <w:bottom w:val="none" w:sz="0" w:space="0" w:color="auto"/>
            <w:right w:val="none" w:sz="0" w:space="0" w:color="auto"/>
          </w:divBdr>
          <w:divsChild>
            <w:div w:id="172497356">
              <w:marLeft w:val="0"/>
              <w:marRight w:val="0"/>
              <w:marTop w:val="0"/>
              <w:marBottom w:val="0"/>
              <w:divBdr>
                <w:top w:val="none" w:sz="0" w:space="0" w:color="auto"/>
                <w:left w:val="none" w:sz="0" w:space="0" w:color="auto"/>
                <w:bottom w:val="none" w:sz="0" w:space="0" w:color="auto"/>
                <w:right w:val="none" w:sz="0" w:space="0" w:color="auto"/>
              </w:divBdr>
            </w:div>
            <w:div w:id="391780439">
              <w:marLeft w:val="0"/>
              <w:marRight w:val="0"/>
              <w:marTop w:val="0"/>
              <w:marBottom w:val="0"/>
              <w:divBdr>
                <w:top w:val="none" w:sz="0" w:space="0" w:color="auto"/>
                <w:left w:val="none" w:sz="0" w:space="0" w:color="auto"/>
                <w:bottom w:val="none" w:sz="0" w:space="0" w:color="auto"/>
                <w:right w:val="none" w:sz="0" w:space="0" w:color="auto"/>
              </w:divBdr>
            </w:div>
            <w:div w:id="650870372">
              <w:marLeft w:val="0"/>
              <w:marRight w:val="0"/>
              <w:marTop w:val="0"/>
              <w:marBottom w:val="0"/>
              <w:divBdr>
                <w:top w:val="none" w:sz="0" w:space="0" w:color="auto"/>
                <w:left w:val="none" w:sz="0" w:space="0" w:color="auto"/>
                <w:bottom w:val="none" w:sz="0" w:space="0" w:color="auto"/>
                <w:right w:val="none" w:sz="0" w:space="0" w:color="auto"/>
              </w:divBdr>
            </w:div>
            <w:div w:id="740176156">
              <w:marLeft w:val="0"/>
              <w:marRight w:val="0"/>
              <w:marTop w:val="0"/>
              <w:marBottom w:val="0"/>
              <w:divBdr>
                <w:top w:val="none" w:sz="0" w:space="0" w:color="auto"/>
                <w:left w:val="none" w:sz="0" w:space="0" w:color="auto"/>
                <w:bottom w:val="none" w:sz="0" w:space="0" w:color="auto"/>
                <w:right w:val="none" w:sz="0" w:space="0" w:color="auto"/>
              </w:divBdr>
            </w:div>
            <w:div w:id="944852368">
              <w:marLeft w:val="0"/>
              <w:marRight w:val="0"/>
              <w:marTop w:val="0"/>
              <w:marBottom w:val="0"/>
              <w:divBdr>
                <w:top w:val="none" w:sz="0" w:space="0" w:color="auto"/>
                <w:left w:val="none" w:sz="0" w:space="0" w:color="auto"/>
                <w:bottom w:val="none" w:sz="0" w:space="0" w:color="auto"/>
                <w:right w:val="none" w:sz="0" w:space="0" w:color="auto"/>
              </w:divBdr>
            </w:div>
            <w:div w:id="1159805082">
              <w:marLeft w:val="0"/>
              <w:marRight w:val="0"/>
              <w:marTop w:val="0"/>
              <w:marBottom w:val="0"/>
              <w:divBdr>
                <w:top w:val="none" w:sz="0" w:space="0" w:color="auto"/>
                <w:left w:val="none" w:sz="0" w:space="0" w:color="auto"/>
                <w:bottom w:val="none" w:sz="0" w:space="0" w:color="auto"/>
                <w:right w:val="none" w:sz="0" w:space="0" w:color="auto"/>
              </w:divBdr>
            </w:div>
            <w:div w:id="1226256769">
              <w:marLeft w:val="0"/>
              <w:marRight w:val="0"/>
              <w:marTop w:val="0"/>
              <w:marBottom w:val="0"/>
              <w:divBdr>
                <w:top w:val="none" w:sz="0" w:space="0" w:color="auto"/>
                <w:left w:val="none" w:sz="0" w:space="0" w:color="auto"/>
                <w:bottom w:val="none" w:sz="0" w:space="0" w:color="auto"/>
                <w:right w:val="none" w:sz="0" w:space="0" w:color="auto"/>
              </w:divBdr>
            </w:div>
            <w:div w:id="1231189763">
              <w:marLeft w:val="0"/>
              <w:marRight w:val="0"/>
              <w:marTop w:val="0"/>
              <w:marBottom w:val="0"/>
              <w:divBdr>
                <w:top w:val="none" w:sz="0" w:space="0" w:color="auto"/>
                <w:left w:val="none" w:sz="0" w:space="0" w:color="auto"/>
                <w:bottom w:val="none" w:sz="0" w:space="0" w:color="auto"/>
                <w:right w:val="none" w:sz="0" w:space="0" w:color="auto"/>
              </w:divBdr>
            </w:div>
            <w:div w:id="1265773636">
              <w:marLeft w:val="0"/>
              <w:marRight w:val="0"/>
              <w:marTop w:val="0"/>
              <w:marBottom w:val="0"/>
              <w:divBdr>
                <w:top w:val="none" w:sz="0" w:space="0" w:color="auto"/>
                <w:left w:val="none" w:sz="0" w:space="0" w:color="auto"/>
                <w:bottom w:val="none" w:sz="0" w:space="0" w:color="auto"/>
                <w:right w:val="none" w:sz="0" w:space="0" w:color="auto"/>
              </w:divBdr>
            </w:div>
            <w:div w:id="1697609761">
              <w:marLeft w:val="0"/>
              <w:marRight w:val="0"/>
              <w:marTop w:val="0"/>
              <w:marBottom w:val="0"/>
              <w:divBdr>
                <w:top w:val="none" w:sz="0" w:space="0" w:color="auto"/>
                <w:left w:val="none" w:sz="0" w:space="0" w:color="auto"/>
                <w:bottom w:val="none" w:sz="0" w:space="0" w:color="auto"/>
                <w:right w:val="none" w:sz="0" w:space="0" w:color="auto"/>
              </w:divBdr>
            </w:div>
            <w:div w:id="1775130874">
              <w:marLeft w:val="0"/>
              <w:marRight w:val="0"/>
              <w:marTop w:val="0"/>
              <w:marBottom w:val="0"/>
              <w:divBdr>
                <w:top w:val="none" w:sz="0" w:space="0" w:color="auto"/>
                <w:left w:val="none" w:sz="0" w:space="0" w:color="auto"/>
                <w:bottom w:val="none" w:sz="0" w:space="0" w:color="auto"/>
                <w:right w:val="none" w:sz="0" w:space="0" w:color="auto"/>
              </w:divBdr>
            </w:div>
            <w:div w:id="2079858173">
              <w:marLeft w:val="0"/>
              <w:marRight w:val="0"/>
              <w:marTop w:val="0"/>
              <w:marBottom w:val="0"/>
              <w:divBdr>
                <w:top w:val="none" w:sz="0" w:space="0" w:color="auto"/>
                <w:left w:val="none" w:sz="0" w:space="0" w:color="auto"/>
                <w:bottom w:val="none" w:sz="0" w:space="0" w:color="auto"/>
                <w:right w:val="none" w:sz="0" w:space="0" w:color="auto"/>
              </w:divBdr>
            </w:div>
            <w:div w:id="21177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6937">
      <w:bodyDiv w:val="1"/>
      <w:marLeft w:val="0"/>
      <w:marRight w:val="0"/>
      <w:marTop w:val="0"/>
      <w:marBottom w:val="0"/>
      <w:divBdr>
        <w:top w:val="none" w:sz="0" w:space="0" w:color="auto"/>
        <w:left w:val="none" w:sz="0" w:space="0" w:color="auto"/>
        <w:bottom w:val="none" w:sz="0" w:space="0" w:color="auto"/>
        <w:right w:val="none" w:sz="0" w:space="0" w:color="auto"/>
      </w:divBdr>
    </w:div>
    <w:div w:id="225259992">
      <w:bodyDiv w:val="1"/>
      <w:marLeft w:val="0"/>
      <w:marRight w:val="0"/>
      <w:marTop w:val="0"/>
      <w:marBottom w:val="0"/>
      <w:divBdr>
        <w:top w:val="none" w:sz="0" w:space="0" w:color="auto"/>
        <w:left w:val="none" w:sz="0" w:space="0" w:color="auto"/>
        <w:bottom w:val="none" w:sz="0" w:space="0" w:color="auto"/>
        <w:right w:val="none" w:sz="0" w:space="0" w:color="auto"/>
      </w:divBdr>
      <w:divsChild>
        <w:div w:id="4553244">
          <w:marLeft w:val="0"/>
          <w:marRight w:val="0"/>
          <w:marTop w:val="0"/>
          <w:marBottom w:val="0"/>
          <w:divBdr>
            <w:top w:val="none" w:sz="0" w:space="0" w:color="auto"/>
            <w:left w:val="none" w:sz="0" w:space="0" w:color="auto"/>
            <w:bottom w:val="none" w:sz="0" w:space="0" w:color="auto"/>
            <w:right w:val="none" w:sz="0" w:space="0" w:color="auto"/>
          </w:divBdr>
        </w:div>
        <w:div w:id="10567593">
          <w:marLeft w:val="0"/>
          <w:marRight w:val="0"/>
          <w:marTop w:val="0"/>
          <w:marBottom w:val="0"/>
          <w:divBdr>
            <w:top w:val="none" w:sz="0" w:space="0" w:color="auto"/>
            <w:left w:val="none" w:sz="0" w:space="0" w:color="auto"/>
            <w:bottom w:val="none" w:sz="0" w:space="0" w:color="auto"/>
            <w:right w:val="none" w:sz="0" w:space="0" w:color="auto"/>
          </w:divBdr>
        </w:div>
        <w:div w:id="42338792">
          <w:marLeft w:val="0"/>
          <w:marRight w:val="0"/>
          <w:marTop w:val="0"/>
          <w:marBottom w:val="0"/>
          <w:divBdr>
            <w:top w:val="none" w:sz="0" w:space="0" w:color="auto"/>
            <w:left w:val="none" w:sz="0" w:space="0" w:color="auto"/>
            <w:bottom w:val="none" w:sz="0" w:space="0" w:color="auto"/>
            <w:right w:val="none" w:sz="0" w:space="0" w:color="auto"/>
          </w:divBdr>
        </w:div>
        <w:div w:id="54010262">
          <w:marLeft w:val="0"/>
          <w:marRight w:val="0"/>
          <w:marTop w:val="0"/>
          <w:marBottom w:val="0"/>
          <w:divBdr>
            <w:top w:val="none" w:sz="0" w:space="0" w:color="auto"/>
            <w:left w:val="none" w:sz="0" w:space="0" w:color="auto"/>
            <w:bottom w:val="none" w:sz="0" w:space="0" w:color="auto"/>
            <w:right w:val="none" w:sz="0" w:space="0" w:color="auto"/>
          </w:divBdr>
        </w:div>
        <w:div w:id="67075928">
          <w:marLeft w:val="0"/>
          <w:marRight w:val="0"/>
          <w:marTop w:val="0"/>
          <w:marBottom w:val="0"/>
          <w:divBdr>
            <w:top w:val="none" w:sz="0" w:space="0" w:color="auto"/>
            <w:left w:val="none" w:sz="0" w:space="0" w:color="auto"/>
            <w:bottom w:val="none" w:sz="0" w:space="0" w:color="auto"/>
            <w:right w:val="none" w:sz="0" w:space="0" w:color="auto"/>
          </w:divBdr>
        </w:div>
        <w:div w:id="71005167">
          <w:marLeft w:val="0"/>
          <w:marRight w:val="0"/>
          <w:marTop w:val="0"/>
          <w:marBottom w:val="0"/>
          <w:divBdr>
            <w:top w:val="none" w:sz="0" w:space="0" w:color="auto"/>
            <w:left w:val="none" w:sz="0" w:space="0" w:color="auto"/>
            <w:bottom w:val="none" w:sz="0" w:space="0" w:color="auto"/>
            <w:right w:val="none" w:sz="0" w:space="0" w:color="auto"/>
          </w:divBdr>
        </w:div>
        <w:div w:id="79721952">
          <w:marLeft w:val="0"/>
          <w:marRight w:val="0"/>
          <w:marTop w:val="0"/>
          <w:marBottom w:val="0"/>
          <w:divBdr>
            <w:top w:val="none" w:sz="0" w:space="0" w:color="auto"/>
            <w:left w:val="none" w:sz="0" w:space="0" w:color="auto"/>
            <w:bottom w:val="none" w:sz="0" w:space="0" w:color="auto"/>
            <w:right w:val="none" w:sz="0" w:space="0" w:color="auto"/>
          </w:divBdr>
        </w:div>
        <w:div w:id="110323185">
          <w:marLeft w:val="0"/>
          <w:marRight w:val="0"/>
          <w:marTop w:val="0"/>
          <w:marBottom w:val="0"/>
          <w:divBdr>
            <w:top w:val="none" w:sz="0" w:space="0" w:color="auto"/>
            <w:left w:val="none" w:sz="0" w:space="0" w:color="auto"/>
            <w:bottom w:val="none" w:sz="0" w:space="0" w:color="auto"/>
            <w:right w:val="none" w:sz="0" w:space="0" w:color="auto"/>
          </w:divBdr>
        </w:div>
        <w:div w:id="140464051">
          <w:marLeft w:val="0"/>
          <w:marRight w:val="0"/>
          <w:marTop w:val="0"/>
          <w:marBottom w:val="0"/>
          <w:divBdr>
            <w:top w:val="none" w:sz="0" w:space="0" w:color="auto"/>
            <w:left w:val="none" w:sz="0" w:space="0" w:color="auto"/>
            <w:bottom w:val="none" w:sz="0" w:space="0" w:color="auto"/>
            <w:right w:val="none" w:sz="0" w:space="0" w:color="auto"/>
          </w:divBdr>
        </w:div>
        <w:div w:id="164714286">
          <w:marLeft w:val="0"/>
          <w:marRight w:val="0"/>
          <w:marTop w:val="0"/>
          <w:marBottom w:val="0"/>
          <w:divBdr>
            <w:top w:val="none" w:sz="0" w:space="0" w:color="auto"/>
            <w:left w:val="none" w:sz="0" w:space="0" w:color="auto"/>
            <w:bottom w:val="none" w:sz="0" w:space="0" w:color="auto"/>
            <w:right w:val="none" w:sz="0" w:space="0" w:color="auto"/>
          </w:divBdr>
        </w:div>
        <w:div w:id="164903488">
          <w:marLeft w:val="0"/>
          <w:marRight w:val="0"/>
          <w:marTop w:val="0"/>
          <w:marBottom w:val="0"/>
          <w:divBdr>
            <w:top w:val="none" w:sz="0" w:space="0" w:color="auto"/>
            <w:left w:val="none" w:sz="0" w:space="0" w:color="auto"/>
            <w:bottom w:val="none" w:sz="0" w:space="0" w:color="auto"/>
            <w:right w:val="none" w:sz="0" w:space="0" w:color="auto"/>
          </w:divBdr>
        </w:div>
        <w:div w:id="175002176">
          <w:marLeft w:val="0"/>
          <w:marRight w:val="0"/>
          <w:marTop w:val="0"/>
          <w:marBottom w:val="0"/>
          <w:divBdr>
            <w:top w:val="none" w:sz="0" w:space="0" w:color="auto"/>
            <w:left w:val="none" w:sz="0" w:space="0" w:color="auto"/>
            <w:bottom w:val="none" w:sz="0" w:space="0" w:color="auto"/>
            <w:right w:val="none" w:sz="0" w:space="0" w:color="auto"/>
          </w:divBdr>
        </w:div>
        <w:div w:id="180358944">
          <w:marLeft w:val="0"/>
          <w:marRight w:val="0"/>
          <w:marTop w:val="0"/>
          <w:marBottom w:val="0"/>
          <w:divBdr>
            <w:top w:val="none" w:sz="0" w:space="0" w:color="auto"/>
            <w:left w:val="none" w:sz="0" w:space="0" w:color="auto"/>
            <w:bottom w:val="none" w:sz="0" w:space="0" w:color="auto"/>
            <w:right w:val="none" w:sz="0" w:space="0" w:color="auto"/>
          </w:divBdr>
        </w:div>
        <w:div w:id="192428482">
          <w:marLeft w:val="0"/>
          <w:marRight w:val="0"/>
          <w:marTop w:val="0"/>
          <w:marBottom w:val="0"/>
          <w:divBdr>
            <w:top w:val="none" w:sz="0" w:space="0" w:color="auto"/>
            <w:left w:val="none" w:sz="0" w:space="0" w:color="auto"/>
            <w:bottom w:val="none" w:sz="0" w:space="0" w:color="auto"/>
            <w:right w:val="none" w:sz="0" w:space="0" w:color="auto"/>
          </w:divBdr>
        </w:div>
        <w:div w:id="211187571">
          <w:marLeft w:val="0"/>
          <w:marRight w:val="0"/>
          <w:marTop w:val="0"/>
          <w:marBottom w:val="0"/>
          <w:divBdr>
            <w:top w:val="none" w:sz="0" w:space="0" w:color="auto"/>
            <w:left w:val="none" w:sz="0" w:space="0" w:color="auto"/>
            <w:bottom w:val="none" w:sz="0" w:space="0" w:color="auto"/>
            <w:right w:val="none" w:sz="0" w:space="0" w:color="auto"/>
          </w:divBdr>
        </w:div>
        <w:div w:id="219830467">
          <w:marLeft w:val="0"/>
          <w:marRight w:val="0"/>
          <w:marTop w:val="0"/>
          <w:marBottom w:val="0"/>
          <w:divBdr>
            <w:top w:val="none" w:sz="0" w:space="0" w:color="auto"/>
            <w:left w:val="none" w:sz="0" w:space="0" w:color="auto"/>
            <w:bottom w:val="none" w:sz="0" w:space="0" w:color="auto"/>
            <w:right w:val="none" w:sz="0" w:space="0" w:color="auto"/>
          </w:divBdr>
        </w:div>
        <w:div w:id="239683470">
          <w:marLeft w:val="0"/>
          <w:marRight w:val="0"/>
          <w:marTop w:val="0"/>
          <w:marBottom w:val="0"/>
          <w:divBdr>
            <w:top w:val="none" w:sz="0" w:space="0" w:color="auto"/>
            <w:left w:val="none" w:sz="0" w:space="0" w:color="auto"/>
            <w:bottom w:val="none" w:sz="0" w:space="0" w:color="auto"/>
            <w:right w:val="none" w:sz="0" w:space="0" w:color="auto"/>
          </w:divBdr>
        </w:div>
        <w:div w:id="252125697">
          <w:marLeft w:val="0"/>
          <w:marRight w:val="0"/>
          <w:marTop w:val="0"/>
          <w:marBottom w:val="0"/>
          <w:divBdr>
            <w:top w:val="none" w:sz="0" w:space="0" w:color="auto"/>
            <w:left w:val="none" w:sz="0" w:space="0" w:color="auto"/>
            <w:bottom w:val="none" w:sz="0" w:space="0" w:color="auto"/>
            <w:right w:val="none" w:sz="0" w:space="0" w:color="auto"/>
          </w:divBdr>
        </w:div>
        <w:div w:id="322589253">
          <w:marLeft w:val="0"/>
          <w:marRight w:val="0"/>
          <w:marTop w:val="0"/>
          <w:marBottom w:val="0"/>
          <w:divBdr>
            <w:top w:val="none" w:sz="0" w:space="0" w:color="auto"/>
            <w:left w:val="none" w:sz="0" w:space="0" w:color="auto"/>
            <w:bottom w:val="none" w:sz="0" w:space="0" w:color="auto"/>
            <w:right w:val="none" w:sz="0" w:space="0" w:color="auto"/>
          </w:divBdr>
        </w:div>
        <w:div w:id="389965913">
          <w:marLeft w:val="0"/>
          <w:marRight w:val="0"/>
          <w:marTop w:val="0"/>
          <w:marBottom w:val="0"/>
          <w:divBdr>
            <w:top w:val="none" w:sz="0" w:space="0" w:color="auto"/>
            <w:left w:val="none" w:sz="0" w:space="0" w:color="auto"/>
            <w:bottom w:val="none" w:sz="0" w:space="0" w:color="auto"/>
            <w:right w:val="none" w:sz="0" w:space="0" w:color="auto"/>
          </w:divBdr>
        </w:div>
        <w:div w:id="391777004">
          <w:marLeft w:val="0"/>
          <w:marRight w:val="0"/>
          <w:marTop w:val="0"/>
          <w:marBottom w:val="0"/>
          <w:divBdr>
            <w:top w:val="none" w:sz="0" w:space="0" w:color="auto"/>
            <w:left w:val="none" w:sz="0" w:space="0" w:color="auto"/>
            <w:bottom w:val="none" w:sz="0" w:space="0" w:color="auto"/>
            <w:right w:val="none" w:sz="0" w:space="0" w:color="auto"/>
          </w:divBdr>
        </w:div>
        <w:div w:id="400636860">
          <w:marLeft w:val="0"/>
          <w:marRight w:val="0"/>
          <w:marTop w:val="0"/>
          <w:marBottom w:val="0"/>
          <w:divBdr>
            <w:top w:val="none" w:sz="0" w:space="0" w:color="auto"/>
            <w:left w:val="none" w:sz="0" w:space="0" w:color="auto"/>
            <w:bottom w:val="none" w:sz="0" w:space="0" w:color="auto"/>
            <w:right w:val="none" w:sz="0" w:space="0" w:color="auto"/>
          </w:divBdr>
        </w:div>
        <w:div w:id="409278120">
          <w:marLeft w:val="0"/>
          <w:marRight w:val="0"/>
          <w:marTop w:val="0"/>
          <w:marBottom w:val="0"/>
          <w:divBdr>
            <w:top w:val="none" w:sz="0" w:space="0" w:color="auto"/>
            <w:left w:val="none" w:sz="0" w:space="0" w:color="auto"/>
            <w:bottom w:val="none" w:sz="0" w:space="0" w:color="auto"/>
            <w:right w:val="none" w:sz="0" w:space="0" w:color="auto"/>
          </w:divBdr>
        </w:div>
        <w:div w:id="418060268">
          <w:marLeft w:val="0"/>
          <w:marRight w:val="0"/>
          <w:marTop w:val="0"/>
          <w:marBottom w:val="0"/>
          <w:divBdr>
            <w:top w:val="none" w:sz="0" w:space="0" w:color="auto"/>
            <w:left w:val="none" w:sz="0" w:space="0" w:color="auto"/>
            <w:bottom w:val="none" w:sz="0" w:space="0" w:color="auto"/>
            <w:right w:val="none" w:sz="0" w:space="0" w:color="auto"/>
          </w:divBdr>
        </w:div>
        <w:div w:id="420761640">
          <w:marLeft w:val="0"/>
          <w:marRight w:val="0"/>
          <w:marTop w:val="0"/>
          <w:marBottom w:val="0"/>
          <w:divBdr>
            <w:top w:val="none" w:sz="0" w:space="0" w:color="auto"/>
            <w:left w:val="none" w:sz="0" w:space="0" w:color="auto"/>
            <w:bottom w:val="none" w:sz="0" w:space="0" w:color="auto"/>
            <w:right w:val="none" w:sz="0" w:space="0" w:color="auto"/>
          </w:divBdr>
        </w:div>
        <w:div w:id="421265615">
          <w:marLeft w:val="0"/>
          <w:marRight w:val="0"/>
          <w:marTop w:val="0"/>
          <w:marBottom w:val="0"/>
          <w:divBdr>
            <w:top w:val="none" w:sz="0" w:space="0" w:color="auto"/>
            <w:left w:val="none" w:sz="0" w:space="0" w:color="auto"/>
            <w:bottom w:val="none" w:sz="0" w:space="0" w:color="auto"/>
            <w:right w:val="none" w:sz="0" w:space="0" w:color="auto"/>
          </w:divBdr>
        </w:div>
        <w:div w:id="429351627">
          <w:marLeft w:val="0"/>
          <w:marRight w:val="0"/>
          <w:marTop w:val="0"/>
          <w:marBottom w:val="0"/>
          <w:divBdr>
            <w:top w:val="none" w:sz="0" w:space="0" w:color="auto"/>
            <w:left w:val="none" w:sz="0" w:space="0" w:color="auto"/>
            <w:bottom w:val="none" w:sz="0" w:space="0" w:color="auto"/>
            <w:right w:val="none" w:sz="0" w:space="0" w:color="auto"/>
          </w:divBdr>
        </w:div>
        <w:div w:id="437411417">
          <w:marLeft w:val="0"/>
          <w:marRight w:val="0"/>
          <w:marTop w:val="0"/>
          <w:marBottom w:val="0"/>
          <w:divBdr>
            <w:top w:val="none" w:sz="0" w:space="0" w:color="auto"/>
            <w:left w:val="none" w:sz="0" w:space="0" w:color="auto"/>
            <w:bottom w:val="none" w:sz="0" w:space="0" w:color="auto"/>
            <w:right w:val="none" w:sz="0" w:space="0" w:color="auto"/>
          </w:divBdr>
        </w:div>
        <w:div w:id="456336126">
          <w:marLeft w:val="0"/>
          <w:marRight w:val="0"/>
          <w:marTop w:val="0"/>
          <w:marBottom w:val="0"/>
          <w:divBdr>
            <w:top w:val="none" w:sz="0" w:space="0" w:color="auto"/>
            <w:left w:val="none" w:sz="0" w:space="0" w:color="auto"/>
            <w:bottom w:val="none" w:sz="0" w:space="0" w:color="auto"/>
            <w:right w:val="none" w:sz="0" w:space="0" w:color="auto"/>
          </w:divBdr>
        </w:div>
        <w:div w:id="494876296">
          <w:marLeft w:val="0"/>
          <w:marRight w:val="0"/>
          <w:marTop w:val="0"/>
          <w:marBottom w:val="0"/>
          <w:divBdr>
            <w:top w:val="none" w:sz="0" w:space="0" w:color="auto"/>
            <w:left w:val="none" w:sz="0" w:space="0" w:color="auto"/>
            <w:bottom w:val="none" w:sz="0" w:space="0" w:color="auto"/>
            <w:right w:val="none" w:sz="0" w:space="0" w:color="auto"/>
          </w:divBdr>
        </w:div>
        <w:div w:id="502622806">
          <w:marLeft w:val="0"/>
          <w:marRight w:val="0"/>
          <w:marTop w:val="0"/>
          <w:marBottom w:val="0"/>
          <w:divBdr>
            <w:top w:val="none" w:sz="0" w:space="0" w:color="auto"/>
            <w:left w:val="none" w:sz="0" w:space="0" w:color="auto"/>
            <w:bottom w:val="none" w:sz="0" w:space="0" w:color="auto"/>
            <w:right w:val="none" w:sz="0" w:space="0" w:color="auto"/>
          </w:divBdr>
        </w:div>
        <w:div w:id="517893393">
          <w:marLeft w:val="0"/>
          <w:marRight w:val="0"/>
          <w:marTop w:val="0"/>
          <w:marBottom w:val="0"/>
          <w:divBdr>
            <w:top w:val="none" w:sz="0" w:space="0" w:color="auto"/>
            <w:left w:val="none" w:sz="0" w:space="0" w:color="auto"/>
            <w:bottom w:val="none" w:sz="0" w:space="0" w:color="auto"/>
            <w:right w:val="none" w:sz="0" w:space="0" w:color="auto"/>
          </w:divBdr>
        </w:div>
        <w:div w:id="518541655">
          <w:marLeft w:val="0"/>
          <w:marRight w:val="0"/>
          <w:marTop w:val="0"/>
          <w:marBottom w:val="0"/>
          <w:divBdr>
            <w:top w:val="none" w:sz="0" w:space="0" w:color="auto"/>
            <w:left w:val="none" w:sz="0" w:space="0" w:color="auto"/>
            <w:bottom w:val="none" w:sz="0" w:space="0" w:color="auto"/>
            <w:right w:val="none" w:sz="0" w:space="0" w:color="auto"/>
          </w:divBdr>
        </w:div>
        <w:div w:id="524833883">
          <w:marLeft w:val="0"/>
          <w:marRight w:val="0"/>
          <w:marTop w:val="0"/>
          <w:marBottom w:val="0"/>
          <w:divBdr>
            <w:top w:val="none" w:sz="0" w:space="0" w:color="auto"/>
            <w:left w:val="none" w:sz="0" w:space="0" w:color="auto"/>
            <w:bottom w:val="none" w:sz="0" w:space="0" w:color="auto"/>
            <w:right w:val="none" w:sz="0" w:space="0" w:color="auto"/>
          </w:divBdr>
        </w:div>
        <w:div w:id="532233229">
          <w:marLeft w:val="0"/>
          <w:marRight w:val="0"/>
          <w:marTop w:val="0"/>
          <w:marBottom w:val="0"/>
          <w:divBdr>
            <w:top w:val="none" w:sz="0" w:space="0" w:color="auto"/>
            <w:left w:val="none" w:sz="0" w:space="0" w:color="auto"/>
            <w:bottom w:val="none" w:sz="0" w:space="0" w:color="auto"/>
            <w:right w:val="none" w:sz="0" w:space="0" w:color="auto"/>
          </w:divBdr>
        </w:div>
        <w:div w:id="534078222">
          <w:marLeft w:val="0"/>
          <w:marRight w:val="0"/>
          <w:marTop w:val="0"/>
          <w:marBottom w:val="0"/>
          <w:divBdr>
            <w:top w:val="none" w:sz="0" w:space="0" w:color="auto"/>
            <w:left w:val="none" w:sz="0" w:space="0" w:color="auto"/>
            <w:bottom w:val="none" w:sz="0" w:space="0" w:color="auto"/>
            <w:right w:val="none" w:sz="0" w:space="0" w:color="auto"/>
          </w:divBdr>
        </w:div>
        <w:div w:id="538857419">
          <w:marLeft w:val="0"/>
          <w:marRight w:val="0"/>
          <w:marTop w:val="0"/>
          <w:marBottom w:val="0"/>
          <w:divBdr>
            <w:top w:val="none" w:sz="0" w:space="0" w:color="auto"/>
            <w:left w:val="none" w:sz="0" w:space="0" w:color="auto"/>
            <w:bottom w:val="none" w:sz="0" w:space="0" w:color="auto"/>
            <w:right w:val="none" w:sz="0" w:space="0" w:color="auto"/>
          </w:divBdr>
        </w:div>
        <w:div w:id="538859273">
          <w:marLeft w:val="0"/>
          <w:marRight w:val="0"/>
          <w:marTop w:val="0"/>
          <w:marBottom w:val="0"/>
          <w:divBdr>
            <w:top w:val="none" w:sz="0" w:space="0" w:color="auto"/>
            <w:left w:val="none" w:sz="0" w:space="0" w:color="auto"/>
            <w:bottom w:val="none" w:sz="0" w:space="0" w:color="auto"/>
            <w:right w:val="none" w:sz="0" w:space="0" w:color="auto"/>
          </w:divBdr>
        </w:div>
        <w:div w:id="547687565">
          <w:marLeft w:val="0"/>
          <w:marRight w:val="0"/>
          <w:marTop w:val="0"/>
          <w:marBottom w:val="0"/>
          <w:divBdr>
            <w:top w:val="none" w:sz="0" w:space="0" w:color="auto"/>
            <w:left w:val="none" w:sz="0" w:space="0" w:color="auto"/>
            <w:bottom w:val="none" w:sz="0" w:space="0" w:color="auto"/>
            <w:right w:val="none" w:sz="0" w:space="0" w:color="auto"/>
          </w:divBdr>
        </w:div>
        <w:div w:id="549851679">
          <w:marLeft w:val="0"/>
          <w:marRight w:val="0"/>
          <w:marTop w:val="0"/>
          <w:marBottom w:val="0"/>
          <w:divBdr>
            <w:top w:val="none" w:sz="0" w:space="0" w:color="auto"/>
            <w:left w:val="none" w:sz="0" w:space="0" w:color="auto"/>
            <w:bottom w:val="none" w:sz="0" w:space="0" w:color="auto"/>
            <w:right w:val="none" w:sz="0" w:space="0" w:color="auto"/>
          </w:divBdr>
        </w:div>
        <w:div w:id="559829312">
          <w:marLeft w:val="0"/>
          <w:marRight w:val="0"/>
          <w:marTop w:val="0"/>
          <w:marBottom w:val="0"/>
          <w:divBdr>
            <w:top w:val="none" w:sz="0" w:space="0" w:color="auto"/>
            <w:left w:val="none" w:sz="0" w:space="0" w:color="auto"/>
            <w:bottom w:val="none" w:sz="0" w:space="0" w:color="auto"/>
            <w:right w:val="none" w:sz="0" w:space="0" w:color="auto"/>
          </w:divBdr>
        </w:div>
        <w:div w:id="581573947">
          <w:marLeft w:val="0"/>
          <w:marRight w:val="0"/>
          <w:marTop w:val="0"/>
          <w:marBottom w:val="0"/>
          <w:divBdr>
            <w:top w:val="none" w:sz="0" w:space="0" w:color="auto"/>
            <w:left w:val="none" w:sz="0" w:space="0" w:color="auto"/>
            <w:bottom w:val="none" w:sz="0" w:space="0" w:color="auto"/>
            <w:right w:val="none" w:sz="0" w:space="0" w:color="auto"/>
          </w:divBdr>
        </w:div>
        <w:div w:id="581597561">
          <w:marLeft w:val="0"/>
          <w:marRight w:val="0"/>
          <w:marTop w:val="0"/>
          <w:marBottom w:val="0"/>
          <w:divBdr>
            <w:top w:val="none" w:sz="0" w:space="0" w:color="auto"/>
            <w:left w:val="none" w:sz="0" w:space="0" w:color="auto"/>
            <w:bottom w:val="none" w:sz="0" w:space="0" w:color="auto"/>
            <w:right w:val="none" w:sz="0" w:space="0" w:color="auto"/>
          </w:divBdr>
        </w:div>
        <w:div w:id="609095510">
          <w:marLeft w:val="0"/>
          <w:marRight w:val="0"/>
          <w:marTop w:val="0"/>
          <w:marBottom w:val="0"/>
          <w:divBdr>
            <w:top w:val="none" w:sz="0" w:space="0" w:color="auto"/>
            <w:left w:val="none" w:sz="0" w:space="0" w:color="auto"/>
            <w:bottom w:val="none" w:sz="0" w:space="0" w:color="auto"/>
            <w:right w:val="none" w:sz="0" w:space="0" w:color="auto"/>
          </w:divBdr>
        </w:div>
        <w:div w:id="613244139">
          <w:marLeft w:val="0"/>
          <w:marRight w:val="0"/>
          <w:marTop w:val="0"/>
          <w:marBottom w:val="0"/>
          <w:divBdr>
            <w:top w:val="none" w:sz="0" w:space="0" w:color="auto"/>
            <w:left w:val="none" w:sz="0" w:space="0" w:color="auto"/>
            <w:bottom w:val="none" w:sz="0" w:space="0" w:color="auto"/>
            <w:right w:val="none" w:sz="0" w:space="0" w:color="auto"/>
          </w:divBdr>
        </w:div>
        <w:div w:id="616260380">
          <w:marLeft w:val="0"/>
          <w:marRight w:val="0"/>
          <w:marTop w:val="0"/>
          <w:marBottom w:val="0"/>
          <w:divBdr>
            <w:top w:val="none" w:sz="0" w:space="0" w:color="auto"/>
            <w:left w:val="none" w:sz="0" w:space="0" w:color="auto"/>
            <w:bottom w:val="none" w:sz="0" w:space="0" w:color="auto"/>
            <w:right w:val="none" w:sz="0" w:space="0" w:color="auto"/>
          </w:divBdr>
        </w:div>
        <w:div w:id="622661961">
          <w:marLeft w:val="0"/>
          <w:marRight w:val="0"/>
          <w:marTop w:val="0"/>
          <w:marBottom w:val="0"/>
          <w:divBdr>
            <w:top w:val="none" w:sz="0" w:space="0" w:color="auto"/>
            <w:left w:val="none" w:sz="0" w:space="0" w:color="auto"/>
            <w:bottom w:val="none" w:sz="0" w:space="0" w:color="auto"/>
            <w:right w:val="none" w:sz="0" w:space="0" w:color="auto"/>
          </w:divBdr>
        </w:div>
        <w:div w:id="627202716">
          <w:marLeft w:val="0"/>
          <w:marRight w:val="0"/>
          <w:marTop w:val="0"/>
          <w:marBottom w:val="0"/>
          <w:divBdr>
            <w:top w:val="none" w:sz="0" w:space="0" w:color="auto"/>
            <w:left w:val="none" w:sz="0" w:space="0" w:color="auto"/>
            <w:bottom w:val="none" w:sz="0" w:space="0" w:color="auto"/>
            <w:right w:val="none" w:sz="0" w:space="0" w:color="auto"/>
          </w:divBdr>
        </w:div>
        <w:div w:id="658508254">
          <w:marLeft w:val="0"/>
          <w:marRight w:val="0"/>
          <w:marTop w:val="0"/>
          <w:marBottom w:val="0"/>
          <w:divBdr>
            <w:top w:val="none" w:sz="0" w:space="0" w:color="auto"/>
            <w:left w:val="none" w:sz="0" w:space="0" w:color="auto"/>
            <w:bottom w:val="none" w:sz="0" w:space="0" w:color="auto"/>
            <w:right w:val="none" w:sz="0" w:space="0" w:color="auto"/>
          </w:divBdr>
        </w:div>
        <w:div w:id="670258278">
          <w:marLeft w:val="0"/>
          <w:marRight w:val="0"/>
          <w:marTop w:val="0"/>
          <w:marBottom w:val="0"/>
          <w:divBdr>
            <w:top w:val="none" w:sz="0" w:space="0" w:color="auto"/>
            <w:left w:val="none" w:sz="0" w:space="0" w:color="auto"/>
            <w:bottom w:val="none" w:sz="0" w:space="0" w:color="auto"/>
            <w:right w:val="none" w:sz="0" w:space="0" w:color="auto"/>
          </w:divBdr>
        </w:div>
        <w:div w:id="675232449">
          <w:marLeft w:val="0"/>
          <w:marRight w:val="0"/>
          <w:marTop w:val="0"/>
          <w:marBottom w:val="0"/>
          <w:divBdr>
            <w:top w:val="none" w:sz="0" w:space="0" w:color="auto"/>
            <w:left w:val="none" w:sz="0" w:space="0" w:color="auto"/>
            <w:bottom w:val="none" w:sz="0" w:space="0" w:color="auto"/>
            <w:right w:val="none" w:sz="0" w:space="0" w:color="auto"/>
          </w:divBdr>
        </w:div>
        <w:div w:id="676345992">
          <w:marLeft w:val="0"/>
          <w:marRight w:val="0"/>
          <w:marTop w:val="0"/>
          <w:marBottom w:val="0"/>
          <w:divBdr>
            <w:top w:val="none" w:sz="0" w:space="0" w:color="auto"/>
            <w:left w:val="none" w:sz="0" w:space="0" w:color="auto"/>
            <w:bottom w:val="none" w:sz="0" w:space="0" w:color="auto"/>
            <w:right w:val="none" w:sz="0" w:space="0" w:color="auto"/>
          </w:divBdr>
        </w:div>
        <w:div w:id="678390239">
          <w:marLeft w:val="0"/>
          <w:marRight w:val="0"/>
          <w:marTop w:val="0"/>
          <w:marBottom w:val="0"/>
          <w:divBdr>
            <w:top w:val="none" w:sz="0" w:space="0" w:color="auto"/>
            <w:left w:val="none" w:sz="0" w:space="0" w:color="auto"/>
            <w:bottom w:val="none" w:sz="0" w:space="0" w:color="auto"/>
            <w:right w:val="none" w:sz="0" w:space="0" w:color="auto"/>
          </w:divBdr>
        </w:div>
        <w:div w:id="694581026">
          <w:marLeft w:val="0"/>
          <w:marRight w:val="0"/>
          <w:marTop w:val="0"/>
          <w:marBottom w:val="0"/>
          <w:divBdr>
            <w:top w:val="none" w:sz="0" w:space="0" w:color="auto"/>
            <w:left w:val="none" w:sz="0" w:space="0" w:color="auto"/>
            <w:bottom w:val="none" w:sz="0" w:space="0" w:color="auto"/>
            <w:right w:val="none" w:sz="0" w:space="0" w:color="auto"/>
          </w:divBdr>
        </w:div>
        <w:div w:id="700202553">
          <w:marLeft w:val="0"/>
          <w:marRight w:val="0"/>
          <w:marTop w:val="0"/>
          <w:marBottom w:val="0"/>
          <w:divBdr>
            <w:top w:val="none" w:sz="0" w:space="0" w:color="auto"/>
            <w:left w:val="none" w:sz="0" w:space="0" w:color="auto"/>
            <w:bottom w:val="none" w:sz="0" w:space="0" w:color="auto"/>
            <w:right w:val="none" w:sz="0" w:space="0" w:color="auto"/>
          </w:divBdr>
        </w:div>
        <w:div w:id="711920921">
          <w:marLeft w:val="0"/>
          <w:marRight w:val="0"/>
          <w:marTop w:val="0"/>
          <w:marBottom w:val="0"/>
          <w:divBdr>
            <w:top w:val="none" w:sz="0" w:space="0" w:color="auto"/>
            <w:left w:val="none" w:sz="0" w:space="0" w:color="auto"/>
            <w:bottom w:val="none" w:sz="0" w:space="0" w:color="auto"/>
            <w:right w:val="none" w:sz="0" w:space="0" w:color="auto"/>
          </w:divBdr>
        </w:div>
        <w:div w:id="715852709">
          <w:marLeft w:val="0"/>
          <w:marRight w:val="0"/>
          <w:marTop w:val="0"/>
          <w:marBottom w:val="0"/>
          <w:divBdr>
            <w:top w:val="none" w:sz="0" w:space="0" w:color="auto"/>
            <w:left w:val="none" w:sz="0" w:space="0" w:color="auto"/>
            <w:bottom w:val="none" w:sz="0" w:space="0" w:color="auto"/>
            <w:right w:val="none" w:sz="0" w:space="0" w:color="auto"/>
          </w:divBdr>
        </w:div>
        <w:div w:id="717777033">
          <w:marLeft w:val="0"/>
          <w:marRight w:val="0"/>
          <w:marTop w:val="0"/>
          <w:marBottom w:val="0"/>
          <w:divBdr>
            <w:top w:val="none" w:sz="0" w:space="0" w:color="auto"/>
            <w:left w:val="none" w:sz="0" w:space="0" w:color="auto"/>
            <w:bottom w:val="none" w:sz="0" w:space="0" w:color="auto"/>
            <w:right w:val="none" w:sz="0" w:space="0" w:color="auto"/>
          </w:divBdr>
        </w:div>
        <w:div w:id="720831242">
          <w:marLeft w:val="0"/>
          <w:marRight w:val="0"/>
          <w:marTop w:val="0"/>
          <w:marBottom w:val="0"/>
          <w:divBdr>
            <w:top w:val="none" w:sz="0" w:space="0" w:color="auto"/>
            <w:left w:val="none" w:sz="0" w:space="0" w:color="auto"/>
            <w:bottom w:val="none" w:sz="0" w:space="0" w:color="auto"/>
            <w:right w:val="none" w:sz="0" w:space="0" w:color="auto"/>
          </w:divBdr>
        </w:div>
        <w:div w:id="784933747">
          <w:marLeft w:val="0"/>
          <w:marRight w:val="0"/>
          <w:marTop w:val="0"/>
          <w:marBottom w:val="0"/>
          <w:divBdr>
            <w:top w:val="none" w:sz="0" w:space="0" w:color="auto"/>
            <w:left w:val="none" w:sz="0" w:space="0" w:color="auto"/>
            <w:bottom w:val="none" w:sz="0" w:space="0" w:color="auto"/>
            <w:right w:val="none" w:sz="0" w:space="0" w:color="auto"/>
          </w:divBdr>
        </w:div>
        <w:div w:id="819540236">
          <w:marLeft w:val="0"/>
          <w:marRight w:val="0"/>
          <w:marTop w:val="0"/>
          <w:marBottom w:val="0"/>
          <w:divBdr>
            <w:top w:val="none" w:sz="0" w:space="0" w:color="auto"/>
            <w:left w:val="none" w:sz="0" w:space="0" w:color="auto"/>
            <w:bottom w:val="none" w:sz="0" w:space="0" w:color="auto"/>
            <w:right w:val="none" w:sz="0" w:space="0" w:color="auto"/>
          </w:divBdr>
        </w:div>
        <w:div w:id="826436752">
          <w:marLeft w:val="0"/>
          <w:marRight w:val="0"/>
          <w:marTop w:val="0"/>
          <w:marBottom w:val="0"/>
          <w:divBdr>
            <w:top w:val="none" w:sz="0" w:space="0" w:color="auto"/>
            <w:left w:val="none" w:sz="0" w:space="0" w:color="auto"/>
            <w:bottom w:val="none" w:sz="0" w:space="0" w:color="auto"/>
            <w:right w:val="none" w:sz="0" w:space="0" w:color="auto"/>
          </w:divBdr>
        </w:div>
        <w:div w:id="828131689">
          <w:marLeft w:val="0"/>
          <w:marRight w:val="0"/>
          <w:marTop w:val="0"/>
          <w:marBottom w:val="0"/>
          <w:divBdr>
            <w:top w:val="none" w:sz="0" w:space="0" w:color="auto"/>
            <w:left w:val="none" w:sz="0" w:space="0" w:color="auto"/>
            <w:bottom w:val="none" w:sz="0" w:space="0" w:color="auto"/>
            <w:right w:val="none" w:sz="0" w:space="0" w:color="auto"/>
          </w:divBdr>
        </w:div>
        <w:div w:id="829252964">
          <w:marLeft w:val="0"/>
          <w:marRight w:val="0"/>
          <w:marTop w:val="0"/>
          <w:marBottom w:val="0"/>
          <w:divBdr>
            <w:top w:val="none" w:sz="0" w:space="0" w:color="auto"/>
            <w:left w:val="none" w:sz="0" w:space="0" w:color="auto"/>
            <w:bottom w:val="none" w:sz="0" w:space="0" w:color="auto"/>
            <w:right w:val="none" w:sz="0" w:space="0" w:color="auto"/>
          </w:divBdr>
        </w:div>
        <w:div w:id="839540226">
          <w:marLeft w:val="0"/>
          <w:marRight w:val="0"/>
          <w:marTop w:val="0"/>
          <w:marBottom w:val="0"/>
          <w:divBdr>
            <w:top w:val="none" w:sz="0" w:space="0" w:color="auto"/>
            <w:left w:val="none" w:sz="0" w:space="0" w:color="auto"/>
            <w:bottom w:val="none" w:sz="0" w:space="0" w:color="auto"/>
            <w:right w:val="none" w:sz="0" w:space="0" w:color="auto"/>
          </w:divBdr>
        </w:div>
        <w:div w:id="864055859">
          <w:marLeft w:val="0"/>
          <w:marRight w:val="0"/>
          <w:marTop w:val="0"/>
          <w:marBottom w:val="0"/>
          <w:divBdr>
            <w:top w:val="none" w:sz="0" w:space="0" w:color="auto"/>
            <w:left w:val="none" w:sz="0" w:space="0" w:color="auto"/>
            <w:bottom w:val="none" w:sz="0" w:space="0" w:color="auto"/>
            <w:right w:val="none" w:sz="0" w:space="0" w:color="auto"/>
          </w:divBdr>
        </w:div>
        <w:div w:id="867910447">
          <w:marLeft w:val="0"/>
          <w:marRight w:val="0"/>
          <w:marTop w:val="0"/>
          <w:marBottom w:val="0"/>
          <w:divBdr>
            <w:top w:val="none" w:sz="0" w:space="0" w:color="auto"/>
            <w:left w:val="none" w:sz="0" w:space="0" w:color="auto"/>
            <w:bottom w:val="none" w:sz="0" w:space="0" w:color="auto"/>
            <w:right w:val="none" w:sz="0" w:space="0" w:color="auto"/>
          </w:divBdr>
        </w:div>
        <w:div w:id="873078662">
          <w:marLeft w:val="0"/>
          <w:marRight w:val="0"/>
          <w:marTop w:val="0"/>
          <w:marBottom w:val="0"/>
          <w:divBdr>
            <w:top w:val="none" w:sz="0" w:space="0" w:color="auto"/>
            <w:left w:val="none" w:sz="0" w:space="0" w:color="auto"/>
            <w:bottom w:val="none" w:sz="0" w:space="0" w:color="auto"/>
            <w:right w:val="none" w:sz="0" w:space="0" w:color="auto"/>
          </w:divBdr>
        </w:div>
        <w:div w:id="880628871">
          <w:marLeft w:val="0"/>
          <w:marRight w:val="0"/>
          <w:marTop w:val="0"/>
          <w:marBottom w:val="0"/>
          <w:divBdr>
            <w:top w:val="none" w:sz="0" w:space="0" w:color="auto"/>
            <w:left w:val="none" w:sz="0" w:space="0" w:color="auto"/>
            <w:bottom w:val="none" w:sz="0" w:space="0" w:color="auto"/>
            <w:right w:val="none" w:sz="0" w:space="0" w:color="auto"/>
          </w:divBdr>
        </w:div>
        <w:div w:id="896476302">
          <w:marLeft w:val="0"/>
          <w:marRight w:val="0"/>
          <w:marTop w:val="0"/>
          <w:marBottom w:val="0"/>
          <w:divBdr>
            <w:top w:val="none" w:sz="0" w:space="0" w:color="auto"/>
            <w:left w:val="none" w:sz="0" w:space="0" w:color="auto"/>
            <w:bottom w:val="none" w:sz="0" w:space="0" w:color="auto"/>
            <w:right w:val="none" w:sz="0" w:space="0" w:color="auto"/>
          </w:divBdr>
        </w:div>
        <w:div w:id="906572848">
          <w:marLeft w:val="0"/>
          <w:marRight w:val="0"/>
          <w:marTop w:val="0"/>
          <w:marBottom w:val="0"/>
          <w:divBdr>
            <w:top w:val="none" w:sz="0" w:space="0" w:color="auto"/>
            <w:left w:val="none" w:sz="0" w:space="0" w:color="auto"/>
            <w:bottom w:val="none" w:sz="0" w:space="0" w:color="auto"/>
            <w:right w:val="none" w:sz="0" w:space="0" w:color="auto"/>
          </w:divBdr>
        </w:div>
        <w:div w:id="911812808">
          <w:marLeft w:val="0"/>
          <w:marRight w:val="0"/>
          <w:marTop w:val="0"/>
          <w:marBottom w:val="0"/>
          <w:divBdr>
            <w:top w:val="none" w:sz="0" w:space="0" w:color="auto"/>
            <w:left w:val="none" w:sz="0" w:space="0" w:color="auto"/>
            <w:bottom w:val="none" w:sz="0" w:space="0" w:color="auto"/>
            <w:right w:val="none" w:sz="0" w:space="0" w:color="auto"/>
          </w:divBdr>
        </w:div>
        <w:div w:id="935407260">
          <w:marLeft w:val="0"/>
          <w:marRight w:val="0"/>
          <w:marTop w:val="0"/>
          <w:marBottom w:val="0"/>
          <w:divBdr>
            <w:top w:val="none" w:sz="0" w:space="0" w:color="auto"/>
            <w:left w:val="none" w:sz="0" w:space="0" w:color="auto"/>
            <w:bottom w:val="none" w:sz="0" w:space="0" w:color="auto"/>
            <w:right w:val="none" w:sz="0" w:space="0" w:color="auto"/>
          </w:divBdr>
        </w:div>
        <w:div w:id="936979519">
          <w:marLeft w:val="0"/>
          <w:marRight w:val="0"/>
          <w:marTop w:val="0"/>
          <w:marBottom w:val="0"/>
          <w:divBdr>
            <w:top w:val="none" w:sz="0" w:space="0" w:color="auto"/>
            <w:left w:val="none" w:sz="0" w:space="0" w:color="auto"/>
            <w:bottom w:val="none" w:sz="0" w:space="0" w:color="auto"/>
            <w:right w:val="none" w:sz="0" w:space="0" w:color="auto"/>
          </w:divBdr>
        </w:div>
        <w:div w:id="937105884">
          <w:marLeft w:val="0"/>
          <w:marRight w:val="0"/>
          <w:marTop w:val="0"/>
          <w:marBottom w:val="0"/>
          <w:divBdr>
            <w:top w:val="none" w:sz="0" w:space="0" w:color="auto"/>
            <w:left w:val="none" w:sz="0" w:space="0" w:color="auto"/>
            <w:bottom w:val="none" w:sz="0" w:space="0" w:color="auto"/>
            <w:right w:val="none" w:sz="0" w:space="0" w:color="auto"/>
          </w:divBdr>
        </w:div>
        <w:div w:id="939878179">
          <w:marLeft w:val="0"/>
          <w:marRight w:val="0"/>
          <w:marTop w:val="0"/>
          <w:marBottom w:val="0"/>
          <w:divBdr>
            <w:top w:val="none" w:sz="0" w:space="0" w:color="auto"/>
            <w:left w:val="none" w:sz="0" w:space="0" w:color="auto"/>
            <w:bottom w:val="none" w:sz="0" w:space="0" w:color="auto"/>
            <w:right w:val="none" w:sz="0" w:space="0" w:color="auto"/>
          </w:divBdr>
        </w:div>
        <w:div w:id="952707206">
          <w:marLeft w:val="0"/>
          <w:marRight w:val="0"/>
          <w:marTop w:val="0"/>
          <w:marBottom w:val="0"/>
          <w:divBdr>
            <w:top w:val="none" w:sz="0" w:space="0" w:color="auto"/>
            <w:left w:val="none" w:sz="0" w:space="0" w:color="auto"/>
            <w:bottom w:val="none" w:sz="0" w:space="0" w:color="auto"/>
            <w:right w:val="none" w:sz="0" w:space="0" w:color="auto"/>
          </w:divBdr>
        </w:div>
        <w:div w:id="967013225">
          <w:marLeft w:val="0"/>
          <w:marRight w:val="0"/>
          <w:marTop w:val="0"/>
          <w:marBottom w:val="0"/>
          <w:divBdr>
            <w:top w:val="none" w:sz="0" w:space="0" w:color="auto"/>
            <w:left w:val="none" w:sz="0" w:space="0" w:color="auto"/>
            <w:bottom w:val="none" w:sz="0" w:space="0" w:color="auto"/>
            <w:right w:val="none" w:sz="0" w:space="0" w:color="auto"/>
          </w:divBdr>
        </w:div>
        <w:div w:id="970326818">
          <w:marLeft w:val="0"/>
          <w:marRight w:val="0"/>
          <w:marTop w:val="0"/>
          <w:marBottom w:val="0"/>
          <w:divBdr>
            <w:top w:val="none" w:sz="0" w:space="0" w:color="auto"/>
            <w:left w:val="none" w:sz="0" w:space="0" w:color="auto"/>
            <w:bottom w:val="none" w:sz="0" w:space="0" w:color="auto"/>
            <w:right w:val="none" w:sz="0" w:space="0" w:color="auto"/>
          </w:divBdr>
        </w:div>
        <w:div w:id="1012679786">
          <w:marLeft w:val="0"/>
          <w:marRight w:val="0"/>
          <w:marTop w:val="0"/>
          <w:marBottom w:val="0"/>
          <w:divBdr>
            <w:top w:val="none" w:sz="0" w:space="0" w:color="auto"/>
            <w:left w:val="none" w:sz="0" w:space="0" w:color="auto"/>
            <w:bottom w:val="none" w:sz="0" w:space="0" w:color="auto"/>
            <w:right w:val="none" w:sz="0" w:space="0" w:color="auto"/>
          </w:divBdr>
        </w:div>
        <w:div w:id="1027871499">
          <w:marLeft w:val="0"/>
          <w:marRight w:val="0"/>
          <w:marTop w:val="0"/>
          <w:marBottom w:val="0"/>
          <w:divBdr>
            <w:top w:val="none" w:sz="0" w:space="0" w:color="auto"/>
            <w:left w:val="none" w:sz="0" w:space="0" w:color="auto"/>
            <w:bottom w:val="none" w:sz="0" w:space="0" w:color="auto"/>
            <w:right w:val="none" w:sz="0" w:space="0" w:color="auto"/>
          </w:divBdr>
        </w:div>
        <w:div w:id="1048644232">
          <w:marLeft w:val="0"/>
          <w:marRight w:val="0"/>
          <w:marTop w:val="0"/>
          <w:marBottom w:val="0"/>
          <w:divBdr>
            <w:top w:val="none" w:sz="0" w:space="0" w:color="auto"/>
            <w:left w:val="none" w:sz="0" w:space="0" w:color="auto"/>
            <w:bottom w:val="none" w:sz="0" w:space="0" w:color="auto"/>
            <w:right w:val="none" w:sz="0" w:space="0" w:color="auto"/>
          </w:divBdr>
        </w:div>
        <w:div w:id="1063941152">
          <w:marLeft w:val="0"/>
          <w:marRight w:val="0"/>
          <w:marTop w:val="0"/>
          <w:marBottom w:val="0"/>
          <w:divBdr>
            <w:top w:val="none" w:sz="0" w:space="0" w:color="auto"/>
            <w:left w:val="none" w:sz="0" w:space="0" w:color="auto"/>
            <w:bottom w:val="none" w:sz="0" w:space="0" w:color="auto"/>
            <w:right w:val="none" w:sz="0" w:space="0" w:color="auto"/>
          </w:divBdr>
        </w:div>
        <w:div w:id="1068263741">
          <w:marLeft w:val="0"/>
          <w:marRight w:val="0"/>
          <w:marTop w:val="0"/>
          <w:marBottom w:val="0"/>
          <w:divBdr>
            <w:top w:val="none" w:sz="0" w:space="0" w:color="auto"/>
            <w:left w:val="none" w:sz="0" w:space="0" w:color="auto"/>
            <w:bottom w:val="none" w:sz="0" w:space="0" w:color="auto"/>
            <w:right w:val="none" w:sz="0" w:space="0" w:color="auto"/>
          </w:divBdr>
        </w:div>
        <w:div w:id="1081100875">
          <w:marLeft w:val="0"/>
          <w:marRight w:val="0"/>
          <w:marTop w:val="0"/>
          <w:marBottom w:val="0"/>
          <w:divBdr>
            <w:top w:val="none" w:sz="0" w:space="0" w:color="auto"/>
            <w:left w:val="none" w:sz="0" w:space="0" w:color="auto"/>
            <w:bottom w:val="none" w:sz="0" w:space="0" w:color="auto"/>
            <w:right w:val="none" w:sz="0" w:space="0" w:color="auto"/>
          </w:divBdr>
        </w:div>
        <w:div w:id="1118599310">
          <w:marLeft w:val="0"/>
          <w:marRight w:val="0"/>
          <w:marTop w:val="0"/>
          <w:marBottom w:val="0"/>
          <w:divBdr>
            <w:top w:val="none" w:sz="0" w:space="0" w:color="auto"/>
            <w:left w:val="none" w:sz="0" w:space="0" w:color="auto"/>
            <w:bottom w:val="none" w:sz="0" w:space="0" w:color="auto"/>
            <w:right w:val="none" w:sz="0" w:space="0" w:color="auto"/>
          </w:divBdr>
        </w:div>
        <w:div w:id="1132866781">
          <w:marLeft w:val="0"/>
          <w:marRight w:val="0"/>
          <w:marTop w:val="0"/>
          <w:marBottom w:val="0"/>
          <w:divBdr>
            <w:top w:val="none" w:sz="0" w:space="0" w:color="auto"/>
            <w:left w:val="none" w:sz="0" w:space="0" w:color="auto"/>
            <w:bottom w:val="none" w:sz="0" w:space="0" w:color="auto"/>
            <w:right w:val="none" w:sz="0" w:space="0" w:color="auto"/>
          </w:divBdr>
        </w:div>
        <w:div w:id="1134524429">
          <w:marLeft w:val="0"/>
          <w:marRight w:val="0"/>
          <w:marTop w:val="0"/>
          <w:marBottom w:val="0"/>
          <w:divBdr>
            <w:top w:val="none" w:sz="0" w:space="0" w:color="auto"/>
            <w:left w:val="none" w:sz="0" w:space="0" w:color="auto"/>
            <w:bottom w:val="none" w:sz="0" w:space="0" w:color="auto"/>
            <w:right w:val="none" w:sz="0" w:space="0" w:color="auto"/>
          </w:divBdr>
        </w:div>
        <w:div w:id="1153570754">
          <w:marLeft w:val="0"/>
          <w:marRight w:val="0"/>
          <w:marTop w:val="0"/>
          <w:marBottom w:val="0"/>
          <w:divBdr>
            <w:top w:val="none" w:sz="0" w:space="0" w:color="auto"/>
            <w:left w:val="none" w:sz="0" w:space="0" w:color="auto"/>
            <w:bottom w:val="none" w:sz="0" w:space="0" w:color="auto"/>
            <w:right w:val="none" w:sz="0" w:space="0" w:color="auto"/>
          </w:divBdr>
        </w:div>
        <w:div w:id="1165900139">
          <w:marLeft w:val="0"/>
          <w:marRight w:val="0"/>
          <w:marTop w:val="0"/>
          <w:marBottom w:val="0"/>
          <w:divBdr>
            <w:top w:val="none" w:sz="0" w:space="0" w:color="auto"/>
            <w:left w:val="none" w:sz="0" w:space="0" w:color="auto"/>
            <w:bottom w:val="none" w:sz="0" w:space="0" w:color="auto"/>
            <w:right w:val="none" w:sz="0" w:space="0" w:color="auto"/>
          </w:divBdr>
        </w:div>
        <w:div w:id="1191186262">
          <w:marLeft w:val="0"/>
          <w:marRight w:val="0"/>
          <w:marTop w:val="0"/>
          <w:marBottom w:val="0"/>
          <w:divBdr>
            <w:top w:val="none" w:sz="0" w:space="0" w:color="auto"/>
            <w:left w:val="none" w:sz="0" w:space="0" w:color="auto"/>
            <w:bottom w:val="none" w:sz="0" w:space="0" w:color="auto"/>
            <w:right w:val="none" w:sz="0" w:space="0" w:color="auto"/>
          </w:divBdr>
        </w:div>
        <w:div w:id="1192962552">
          <w:marLeft w:val="0"/>
          <w:marRight w:val="0"/>
          <w:marTop w:val="0"/>
          <w:marBottom w:val="0"/>
          <w:divBdr>
            <w:top w:val="none" w:sz="0" w:space="0" w:color="auto"/>
            <w:left w:val="none" w:sz="0" w:space="0" w:color="auto"/>
            <w:bottom w:val="none" w:sz="0" w:space="0" w:color="auto"/>
            <w:right w:val="none" w:sz="0" w:space="0" w:color="auto"/>
          </w:divBdr>
        </w:div>
        <w:div w:id="1196114642">
          <w:marLeft w:val="0"/>
          <w:marRight w:val="0"/>
          <w:marTop w:val="0"/>
          <w:marBottom w:val="0"/>
          <w:divBdr>
            <w:top w:val="none" w:sz="0" w:space="0" w:color="auto"/>
            <w:left w:val="none" w:sz="0" w:space="0" w:color="auto"/>
            <w:bottom w:val="none" w:sz="0" w:space="0" w:color="auto"/>
            <w:right w:val="none" w:sz="0" w:space="0" w:color="auto"/>
          </w:divBdr>
        </w:div>
        <w:div w:id="1198858151">
          <w:marLeft w:val="0"/>
          <w:marRight w:val="0"/>
          <w:marTop w:val="0"/>
          <w:marBottom w:val="0"/>
          <w:divBdr>
            <w:top w:val="none" w:sz="0" w:space="0" w:color="auto"/>
            <w:left w:val="none" w:sz="0" w:space="0" w:color="auto"/>
            <w:bottom w:val="none" w:sz="0" w:space="0" w:color="auto"/>
            <w:right w:val="none" w:sz="0" w:space="0" w:color="auto"/>
          </w:divBdr>
        </w:div>
        <w:div w:id="1210610467">
          <w:marLeft w:val="0"/>
          <w:marRight w:val="0"/>
          <w:marTop w:val="0"/>
          <w:marBottom w:val="0"/>
          <w:divBdr>
            <w:top w:val="none" w:sz="0" w:space="0" w:color="auto"/>
            <w:left w:val="none" w:sz="0" w:space="0" w:color="auto"/>
            <w:bottom w:val="none" w:sz="0" w:space="0" w:color="auto"/>
            <w:right w:val="none" w:sz="0" w:space="0" w:color="auto"/>
          </w:divBdr>
        </w:div>
        <w:div w:id="1212114663">
          <w:marLeft w:val="0"/>
          <w:marRight w:val="0"/>
          <w:marTop w:val="0"/>
          <w:marBottom w:val="0"/>
          <w:divBdr>
            <w:top w:val="none" w:sz="0" w:space="0" w:color="auto"/>
            <w:left w:val="none" w:sz="0" w:space="0" w:color="auto"/>
            <w:bottom w:val="none" w:sz="0" w:space="0" w:color="auto"/>
            <w:right w:val="none" w:sz="0" w:space="0" w:color="auto"/>
          </w:divBdr>
        </w:div>
        <w:div w:id="1212494256">
          <w:marLeft w:val="0"/>
          <w:marRight w:val="0"/>
          <w:marTop w:val="0"/>
          <w:marBottom w:val="0"/>
          <w:divBdr>
            <w:top w:val="none" w:sz="0" w:space="0" w:color="auto"/>
            <w:left w:val="none" w:sz="0" w:space="0" w:color="auto"/>
            <w:bottom w:val="none" w:sz="0" w:space="0" w:color="auto"/>
            <w:right w:val="none" w:sz="0" w:space="0" w:color="auto"/>
          </w:divBdr>
        </w:div>
        <w:div w:id="1233929020">
          <w:marLeft w:val="0"/>
          <w:marRight w:val="0"/>
          <w:marTop w:val="0"/>
          <w:marBottom w:val="0"/>
          <w:divBdr>
            <w:top w:val="none" w:sz="0" w:space="0" w:color="auto"/>
            <w:left w:val="none" w:sz="0" w:space="0" w:color="auto"/>
            <w:bottom w:val="none" w:sz="0" w:space="0" w:color="auto"/>
            <w:right w:val="none" w:sz="0" w:space="0" w:color="auto"/>
          </w:divBdr>
        </w:div>
        <w:div w:id="1272591470">
          <w:marLeft w:val="0"/>
          <w:marRight w:val="0"/>
          <w:marTop w:val="0"/>
          <w:marBottom w:val="0"/>
          <w:divBdr>
            <w:top w:val="none" w:sz="0" w:space="0" w:color="auto"/>
            <w:left w:val="none" w:sz="0" w:space="0" w:color="auto"/>
            <w:bottom w:val="none" w:sz="0" w:space="0" w:color="auto"/>
            <w:right w:val="none" w:sz="0" w:space="0" w:color="auto"/>
          </w:divBdr>
        </w:div>
        <w:div w:id="1323968820">
          <w:marLeft w:val="0"/>
          <w:marRight w:val="0"/>
          <w:marTop w:val="0"/>
          <w:marBottom w:val="0"/>
          <w:divBdr>
            <w:top w:val="none" w:sz="0" w:space="0" w:color="auto"/>
            <w:left w:val="none" w:sz="0" w:space="0" w:color="auto"/>
            <w:bottom w:val="none" w:sz="0" w:space="0" w:color="auto"/>
            <w:right w:val="none" w:sz="0" w:space="0" w:color="auto"/>
          </w:divBdr>
        </w:div>
        <w:div w:id="1324508235">
          <w:marLeft w:val="0"/>
          <w:marRight w:val="0"/>
          <w:marTop w:val="0"/>
          <w:marBottom w:val="0"/>
          <w:divBdr>
            <w:top w:val="none" w:sz="0" w:space="0" w:color="auto"/>
            <w:left w:val="none" w:sz="0" w:space="0" w:color="auto"/>
            <w:bottom w:val="none" w:sz="0" w:space="0" w:color="auto"/>
            <w:right w:val="none" w:sz="0" w:space="0" w:color="auto"/>
          </w:divBdr>
        </w:div>
        <w:div w:id="1325477319">
          <w:marLeft w:val="0"/>
          <w:marRight w:val="0"/>
          <w:marTop w:val="0"/>
          <w:marBottom w:val="0"/>
          <w:divBdr>
            <w:top w:val="none" w:sz="0" w:space="0" w:color="auto"/>
            <w:left w:val="none" w:sz="0" w:space="0" w:color="auto"/>
            <w:bottom w:val="none" w:sz="0" w:space="0" w:color="auto"/>
            <w:right w:val="none" w:sz="0" w:space="0" w:color="auto"/>
          </w:divBdr>
        </w:div>
        <w:div w:id="1329745165">
          <w:marLeft w:val="0"/>
          <w:marRight w:val="0"/>
          <w:marTop w:val="0"/>
          <w:marBottom w:val="0"/>
          <w:divBdr>
            <w:top w:val="none" w:sz="0" w:space="0" w:color="auto"/>
            <w:left w:val="none" w:sz="0" w:space="0" w:color="auto"/>
            <w:bottom w:val="none" w:sz="0" w:space="0" w:color="auto"/>
            <w:right w:val="none" w:sz="0" w:space="0" w:color="auto"/>
          </w:divBdr>
        </w:div>
        <w:div w:id="1338076967">
          <w:marLeft w:val="0"/>
          <w:marRight w:val="0"/>
          <w:marTop w:val="0"/>
          <w:marBottom w:val="0"/>
          <w:divBdr>
            <w:top w:val="none" w:sz="0" w:space="0" w:color="auto"/>
            <w:left w:val="none" w:sz="0" w:space="0" w:color="auto"/>
            <w:bottom w:val="none" w:sz="0" w:space="0" w:color="auto"/>
            <w:right w:val="none" w:sz="0" w:space="0" w:color="auto"/>
          </w:divBdr>
        </w:div>
        <w:div w:id="1351879758">
          <w:marLeft w:val="0"/>
          <w:marRight w:val="0"/>
          <w:marTop w:val="0"/>
          <w:marBottom w:val="0"/>
          <w:divBdr>
            <w:top w:val="none" w:sz="0" w:space="0" w:color="auto"/>
            <w:left w:val="none" w:sz="0" w:space="0" w:color="auto"/>
            <w:bottom w:val="none" w:sz="0" w:space="0" w:color="auto"/>
            <w:right w:val="none" w:sz="0" w:space="0" w:color="auto"/>
          </w:divBdr>
        </w:div>
        <w:div w:id="1354529969">
          <w:marLeft w:val="0"/>
          <w:marRight w:val="0"/>
          <w:marTop w:val="0"/>
          <w:marBottom w:val="0"/>
          <w:divBdr>
            <w:top w:val="none" w:sz="0" w:space="0" w:color="auto"/>
            <w:left w:val="none" w:sz="0" w:space="0" w:color="auto"/>
            <w:bottom w:val="none" w:sz="0" w:space="0" w:color="auto"/>
            <w:right w:val="none" w:sz="0" w:space="0" w:color="auto"/>
          </w:divBdr>
        </w:div>
        <w:div w:id="1361514631">
          <w:marLeft w:val="0"/>
          <w:marRight w:val="0"/>
          <w:marTop w:val="0"/>
          <w:marBottom w:val="0"/>
          <w:divBdr>
            <w:top w:val="none" w:sz="0" w:space="0" w:color="auto"/>
            <w:left w:val="none" w:sz="0" w:space="0" w:color="auto"/>
            <w:bottom w:val="none" w:sz="0" w:space="0" w:color="auto"/>
            <w:right w:val="none" w:sz="0" w:space="0" w:color="auto"/>
          </w:divBdr>
        </w:div>
        <w:div w:id="1372412917">
          <w:marLeft w:val="0"/>
          <w:marRight w:val="0"/>
          <w:marTop w:val="0"/>
          <w:marBottom w:val="0"/>
          <w:divBdr>
            <w:top w:val="none" w:sz="0" w:space="0" w:color="auto"/>
            <w:left w:val="none" w:sz="0" w:space="0" w:color="auto"/>
            <w:bottom w:val="none" w:sz="0" w:space="0" w:color="auto"/>
            <w:right w:val="none" w:sz="0" w:space="0" w:color="auto"/>
          </w:divBdr>
        </w:div>
        <w:div w:id="1391032050">
          <w:marLeft w:val="0"/>
          <w:marRight w:val="0"/>
          <w:marTop w:val="0"/>
          <w:marBottom w:val="0"/>
          <w:divBdr>
            <w:top w:val="none" w:sz="0" w:space="0" w:color="auto"/>
            <w:left w:val="none" w:sz="0" w:space="0" w:color="auto"/>
            <w:bottom w:val="none" w:sz="0" w:space="0" w:color="auto"/>
            <w:right w:val="none" w:sz="0" w:space="0" w:color="auto"/>
          </w:divBdr>
        </w:div>
        <w:div w:id="1408648915">
          <w:marLeft w:val="0"/>
          <w:marRight w:val="0"/>
          <w:marTop w:val="0"/>
          <w:marBottom w:val="0"/>
          <w:divBdr>
            <w:top w:val="none" w:sz="0" w:space="0" w:color="auto"/>
            <w:left w:val="none" w:sz="0" w:space="0" w:color="auto"/>
            <w:bottom w:val="none" w:sz="0" w:space="0" w:color="auto"/>
            <w:right w:val="none" w:sz="0" w:space="0" w:color="auto"/>
          </w:divBdr>
        </w:div>
        <w:div w:id="1418135121">
          <w:marLeft w:val="0"/>
          <w:marRight w:val="0"/>
          <w:marTop w:val="0"/>
          <w:marBottom w:val="0"/>
          <w:divBdr>
            <w:top w:val="none" w:sz="0" w:space="0" w:color="auto"/>
            <w:left w:val="none" w:sz="0" w:space="0" w:color="auto"/>
            <w:bottom w:val="none" w:sz="0" w:space="0" w:color="auto"/>
            <w:right w:val="none" w:sz="0" w:space="0" w:color="auto"/>
          </w:divBdr>
        </w:div>
        <w:div w:id="1429233552">
          <w:marLeft w:val="0"/>
          <w:marRight w:val="0"/>
          <w:marTop w:val="0"/>
          <w:marBottom w:val="0"/>
          <w:divBdr>
            <w:top w:val="none" w:sz="0" w:space="0" w:color="auto"/>
            <w:left w:val="none" w:sz="0" w:space="0" w:color="auto"/>
            <w:bottom w:val="none" w:sz="0" w:space="0" w:color="auto"/>
            <w:right w:val="none" w:sz="0" w:space="0" w:color="auto"/>
          </w:divBdr>
        </w:div>
        <w:div w:id="1443262344">
          <w:marLeft w:val="0"/>
          <w:marRight w:val="0"/>
          <w:marTop w:val="0"/>
          <w:marBottom w:val="0"/>
          <w:divBdr>
            <w:top w:val="none" w:sz="0" w:space="0" w:color="auto"/>
            <w:left w:val="none" w:sz="0" w:space="0" w:color="auto"/>
            <w:bottom w:val="none" w:sz="0" w:space="0" w:color="auto"/>
            <w:right w:val="none" w:sz="0" w:space="0" w:color="auto"/>
          </w:divBdr>
        </w:div>
        <w:div w:id="1454517414">
          <w:marLeft w:val="0"/>
          <w:marRight w:val="0"/>
          <w:marTop w:val="0"/>
          <w:marBottom w:val="0"/>
          <w:divBdr>
            <w:top w:val="none" w:sz="0" w:space="0" w:color="auto"/>
            <w:left w:val="none" w:sz="0" w:space="0" w:color="auto"/>
            <w:bottom w:val="none" w:sz="0" w:space="0" w:color="auto"/>
            <w:right w:val="none" w:sz="0" w:space="0" w:color="auto"/>
          </w:divBdr>
        </w:div>
        <w:div w:id="1486505819">
          <w:marLeft w:val="0"/>
          <w:marRight w:val="0"/>
          <w:marTop w:val="0"/>
          <w:marBottom w:val="0"/>
          <w:divBdr>
            <w:top w:val="none" w:sz="0" w:space="0" w:color="auto"/>
            <w:left w:val="none" w:sz="0" w:space="0" w:color="auto"/>
            <w:bottom w:val="none" w:sz="0" w:space="0" w:color="auto"/>
            <w:right w:val="none" w:sz="0" w:space="0" w:color="auto"/>
          </w:divBdr>
        </w:div>
        <w:div w:id="1487934387">
          <w:marLeft w:val="0"/>
          <w:marRight w:val="0"/>
          <w:marTop w:val="0"/>
          <w:marBottom w:val="0"/>
          <w:divBdr>
            <w:top w:val="none" w:sz="0" w:space="0" w:color="auto"/>
            <w:left w:val="none" w:sz="0" w:space="0" w:color="auto"/>
            <w:bottom w:val="none" w:sz="0" w:space="0" w:color="auto"/>
            <w:right w:val="none" w:sz="0" w:space="0" w:color="auto"/>
          </w:divBdr>
        </w:div>
        <w:div w:id="1494105824">
          <w:marLeft w:val="0"/>
          <w:marRight w:val="0"/>
          <w:marTop w:val="0"/>
          <w:marBottom w:val="0"/>
          <w:divBdr>
            <w:top w:val="none" w:sz="0" w:space="0" w:color="auto"/>
            <w:left w:val="none" w:sz="0" w:space="0" w:color="auto"/>
            <w:bottom w:val="none" w:sz="0" w:space="0" w:color="auto"/>
            <w:right w:val="none" w:sz="0" w:space="0" w:color="auto"/>
          </w:divBdr>
        </w:div>
        <w:div w:id="1566918129">
          <w:marLeft w:val="0"/>
          <w:marRight w:val="0"/>
          <w:marTop w:val="0"/>
          <w:marBottom w:val="0"/>
          <w:divBdr>
            <w:top w:val="none" w:sz="0" w:space="0" w:color="auto"/>
            <w:left w:val="none" w:sz="0" w:space="0" w:color="auto"/>
            <w:bottom w:val="none" w:sz="0" w:space="0" w:color="auto"/>
            <w:right w:val="none" w:sz="0" w:space="0" w:color="auto"/>
          </w:divBdr>
        </w:div>
        <w:div w:id="1571230334">
          <w:marLeft w:val="0"/>
          <w:marRight w:val="0"/>
          <w:marTop w:val="0"/>
          <w:marBottom w:val="0"/>
          <w:divBdr>
            <w:top w:val="none" w:sz="0" w:space="0" w:color="auto"/>
            <w:left w:val="none" w:sz="0" w:space="0" w:color="auto"/>
            <w:bottom w:val="none" w:sz="0" w:space="0" w:color="auto"/>
            <w:right w:val="none" w:sz="0" w:space="0" w:color="auto"/>
          </w:divBdr>
        </w:div>
        <w:div w:id="1593736538">
          <w:marLeft w:val="0"/>
          <w:marRight w:val="0"/>
          <w:marTop w:val="0"/>
          <w:marBottom w:val="0"/>
          <w:divBdr>
            <w:top w:val="none" w:sz="0" w:space="0" w:color="auto"/>
            <w:left w:val="none" w:sz="0" w:space="0" w:color="auto"/>
            <w:bottom w:val="none" w:sz="0" w:space="0" w:color="auto"/>
            <w:right w:val="none" w:sz="0" w:space="0" w:color="auto"/>
          </w:divBdr>
        </w:div>
        <w:div w:id="1597055603">
          <w:marLeft w:val="0"/>
          <w:marRight w:val="0"/>
          <w:marTop w:val="0"/>
          <w:marBottom w:val="0"/>
          <w:divBdr>
            <w:top w:val="none" w:sz="0" w:space="0" w:color="auto"/>
            <w:left w:val="none" w:sz="0" w:space="0" w:color="auto"/>
            <w:bottom w:val="none" w:sz="0" w:space="0" w:color="auto"/>
            <w:right w:val="none" w:sz="0" w:space="0" w:color="auto"/>
          </w:divBdr>
        </w:div>
        <w:div w:id="1617325928">
          <w:marLeft w:val="0"/>
          <w:marRight w:val="0"/>
          <w:marTop w:val="0"/>
          <w:marBottom w:val="0"/>
          <w:divBdr>
            <w:top w:val="none" w:sz="0" w:space="0" w:color="auto"/>
            <w:left w:val="none" w:sz="0" w:space="0" w:color="auto"/>
            <w:bottom w:val="none" w:sz="0" w:space="0" w:color="auto"/>
            <w:right w:val="none" w:sz="0" w:space="0" w:color="auto"/>
          </w:divBdr>
        </w:div>
        <w:div w:id="1634561606">
          <w:marLeft w:val="0"/>
          <w:marRight w:val="0"/>
          <w:marTop w:val="0"/>
          <w:marBottom w:val="0"/>
          <w:divBdr>
            <w:top w:val="none" w:sz="0" w:space="0" w:color="auto"/>
            <w:left w:val="none" w:sz="0" w:space="0" w:color="auto"/>
            <w:bottom w:val="none" w:sz="0" w:space="0" w:color="auto"/>
            <w:right w:val="none" w:sz="0" w:space="0" w:color="auto"/>
          </w:divBdr>
        </w:div>
        <w:div w:id="1652252673">
          <w:marLeft w:val="0"/>
          <w:marRight w:val="0"/>
          <w:marTop w:val="0"/>
          <w:marBottom w:val="0"/>
          <w:divBdr>
            <w:top w:val="none" w:sz="0" w:space="0" w:color="auto"/>
            <w:left w:val="none" w:sz="0" w:space="0" w:color="auto"/>
            <w:bottom w:val="none" w:sz="0" w:space="0" w:color="auto"/>
            <w:right w:val="none" w:sz="0" w:space="0" w:color="auto"/>
          </w:divBdr>
        </w:div>
        <w:div w:id="1653211836">
          <w:marLeft w:val="0"/>
          <w:marRight w:val="0"/>
          <w:marTop w:val="0"/>
          <w:marBottom w:val="0"/>
          <w:divBdr>
            <w:top w:val="none" w:sz="0" w:space="0" w:color="auto"/>
            <w:left w:val="none" w:sz="0" w:space="0" w:color="auto"/>
            <w:bottom w:val="none" w:sz="0" w:space="0" w:color="auto"/>
            <w:right w:val="none" w:sz="0" w:space="0" w:color="auto"/>
          </w:divBdr>
        </w:div>
        <w:div w:id="1678920285">
          <w:marLeft w:val="0"/>
          <w:marRight w:val="0"/>
          <w:marTop w:val="0"/>
          <w:marBottom w:val="0"/>
          <w:divBdr>
            <w:top w:val="none" w:sz="0" w:space="0" w:color="auto"/>
            <w:left w:val="none" w:sz="0" w:space="0" w:color="auto"/>
            <w:bottom w:val="none" w:sz="0" w:space="0" w:color="auto"/>
            <w:right w:val="none" w:sz="0" w:space="0" w:color="auto"/>
          </w:divBdr>
        </w:div>
        <w:div w:id="1685088797">
          <w:marLeft w:val="0"/>
          <w:marRight w:val="0"/>
          <w:marTop w:val="0"/>
          <w:marBottom w:val="0"/>
          <w:divBdr>
            <w:top w:val="none" w:sz="0" w:space="0" w:color="auto"/>
            <w:left w:val="none" w:sz="0" w:space="0" w:color="auto"/>
            <w:bottom w:val="none" w:sz="0" w:space="0" w:color="auto"/>
            <w:right w:val="none" w:sz="0" w:space="0" w:color="auto"/>
          </w:divBdr>
        </w:div>
        <w:div w:id="1702245951">
          <w:marLeft w:val="0"/>
          <w:marRight w:val="0"/>
          <w:marTop w:val="0"/>
          <w:marBottom w:val="0"/>
          <w:divBdr>
            <w:top w:val="none" w:sz="0" w:space="0" w:color="auto"/>
            <w:left w:val="none" w:sz="0" w:space="0" w:color="auto"/>
            <w:bottom w:val="none" w:sz="0" w:space="0" w:color="auto"/>
            <w:right w:val="none" w:sz="0" w:space="0" w:color="auto"/>
          </w:divBdr>
        </w:div>
        <w:div w:id="1708750918">
          <w:marLeft w:val="0"/>
          <w:marRight w:val="0"/>
          <w:marTop w:val="0"/>
          <w:marBottom w:val="0"/>
          <w:divBdr>
            <w:top w:val="none" w:sz="0" w:space="0" w:color="auto"/>
            <w:left w:val="none" w:sz="0" w:space="0" w:color="auto"/>
            <w:bottom w:val="none" w:sz="0" w:space="0" w:color="auto"/>
            <w:right w:val="none" w:sz="0" w:space="0" w:color="auto"/>
          </w:divBdr>
        </w:div>
        <w:div w:id="1747074900">
          <w:marLeft w:val="0"/>
          <w:marRight w:val="0"/>
          <w:marTop w:val="0"/>
          <w:marBottom w:val="0"/>
          <w:divBdr>
            <w:top w:val="none" w:sz="0" w:space="0" w:color="auto"/>
            <w:left w:val="none" w:sz="0" w:space="0" w:color="auto"/>
            <w:bottom w:val="none" w:sz="0" w:space="0" w:color="auto"/>
            <w:right w:val="none" w:sz="0" w:space="0" w:color="auto"/>
          </w:divBdr>
        </w:div>
        <w:div w:id="1760827945">
          <w:marLeft w:val="0"/>
          <w:marRight w:val="0"/>
          <w:marTop w:val="0"/>
          <w:marBottom w:val="0"/>
          <w:divBdr>
            <w:top w:val="none" w:sz="0" w:space="0" w:color="auto"/>
            <w:left w:val="none" w:sz="0" w:space="0" w:color="auto"/>
            <w:bottom w:val="none" w:sz="0" w:space="0" w:color="auto"/>
            <w:right w:val="none" w:sz="0" w:space="0" w:color="auto"/>
          </w:divBdr>
        </w:div>
        <w:div w:id="1778910896">
          <w:marLeft w:val="0"/>
          <w:marRight w:val="0"/>
          <w:marTop w:val="0"/>
          <w:marBottom w:val="0"/>
          <w:divBdr>
            <w:top w:val="none" w:sz="0" w:space="0" w:color="auto"/>
            <w:left w:val="none" w:sz="0" w:space="0" w:color="auto"/>
            <w:bottom w:val="none" w:sz="0" w:space="0" w:color="auto"/>
            <w:right w:val="none" w:sz="0" w:space="0" w:color="auto"/>
          </w:divBdr>
        </w:div>
        <w:div w:id="1786149518">
          <w:marLeft w:val="0"/>
          <w:marRight w:val="0"/>
          <w:marTop w:val="0"/>
          <w:marBottom w:val="0"/>
          <w:divBdr>
            <w:top w:val="none" w:sz="0" w:space="0" w:color="auto"/>
            <w:left w:val="none" w:sz="0" w:space="0" w:color="auto"/>
            <w:bottom w:val="none" w:sz="0" w:space="0" w:color="auto"/>
            <w:right w:val="none" w:sz="0" w:space="0" w:color="auto"/>
          </w:divBdr>
        </w:div>
        <w:div w:id="1833253822">
          <w:marLeft w:val="0"/>
          <w:marRight w:val="0"/>
          <w:marTop w:val="0"/>
          <w:marBottom w:val="0"/>
          <w:divBdr>
            <w:top w:val="none" w:sz="0" w:space="0" w:color="auto"/>
            <w:left w:val="none" w:sz="0" w:space="0" w:color="auto"/>
            <w:bottom w:val="none" w:sz="0" w:space="0" w:color="auto"/>
            <w:right w:val="none" w:sz="0" w:space="0" w:color="auto"/>
          </w:divBdr>
        </w:div>
        <w:div w:id="1840270064">
          <w:marLeft w:val="0"/>
          <w:marRight w:val="0"/>
          <w:marTop w:val="0"/>
          <w:marBottom w:val="0"/>
          <w:divBdr>
            <w:top w:val="none" w:sz="0" w:space="0" w:color="auto"/>
            <w:left w:val="none" w:sz="0" w:space="0" w:color="auto"/>
            <w:bottom w:val="none" w:sz="0" w:space="0" w:color="auto"/>
            <w:right w:val="none" w:sz="0" w:space="0" w:color="auto"/>
          </w:divBdr>
        </w:div>
        <w:div w:id="1844080932">
          <w:marLeft w:val="0"/>
          <w:marRight w:val="0"/>
          <w:marTop w:val="0"/>
          <w:marBottom w:val="0"/>
          <w:divBdr>
            <w:top w:val="none" w:sz="0" w:space="0" w:color="auto"/>
            <w:left w:val="none" w:sz="0" w:space="0" w:color="auto"/>
            <w:bottom w:val="none" w:sz="0" w:space="0" w:color="auto"/>
            <w:right w:val="none" w:sz="0" w:space="0" w:color="auto"/>
          </w:divBdr>
        </w:div>
        <w:div w:id="1844203370">
          <w:marLeft w:val="0"/>
          <w:marRight w:val="0"/>
          <w:marTop w:val="0"/>
          <w:marBottom w:val="0"/>
          <w:divBdr>
            <w:top w:val="none" w:sz="0" w:space="0" w:color="auto"/>
            <w:left w:val="none" w:sz="0" w:space="0" w:color="auto"/>
            <w:bottom w:val="none" w:sz="0" w:space="0" w:color="auto"/>
            <w:right w:val="none" w:sz="0" w:space="0" w:color="auto"/>
          </w:divBdr>
        </w:div>
        <w:div w:id="1882594261">
          <w:marLeft w:val="0"/>
          <w:marRight w:val="0"/>
          <w:marTop w:val="0"/>
          <w:marBottom w:val="0"/>
          <w:divBdr>
            <w:top w:val="none" w:sz="0" w:space="0" w:color="auto"/>
            <w:left w:val="none" w:sz="0" w:space="0" w:color="auto"/>
            <w:bottom w:val="none" w:sz="0" w:space="0" w:color="auto"/>
            <w:right w:val="none" w:sz="0" w:space="0" w:color="auto"/>
          </w:divBdr>
        </w:div>
        <w:div w:id="1890149428">
          <w:marLeft w:val="0"/>
          <w:marRight w:val="0"/>
          <w:marTop w:val="0"/>
          <w:marBottom w:val="0"/>
          <w:divBdr>
            <w:top w:val="none" w:sz="0" w:space="0" w:color="auto"/>
            <w:left w:val="none" w:sz="0" w:space="0" w:color="auto"/>
            <w:bottom w:val="none" w:sz="0" w:space="0" w:color="auto"/>
            <w:right w:val="none" w:sz="0" w:space="0" w:color="auto"/>
          </w:divBdr>
        </w:div>
        <w:div w:id="1900825039">
          <w:marLeft w:val="0"/>
          <w:marRight w:val="0"/>
          <w:marTop w:val="0"/>
          <w:marBottom w:val="0"/>
          <w:divBdr>
            <w:top w:val="none" w:sz="0" w:space="0" w:color="auto"/>
            <w:left w:val="none" w:sz="0" w:space="0" w:color="auto"/>
            <w:bottom w:val="none" w:sz="0" w:space="0" w:color="auto"/>
            <w:right w:val="none" w:sz="0" w:space="0" w:color="auto"/>
          </w:divBdr>
        </w:div>
        <w:div w:id="1942755291">
          <w:marLeft w:val="0"/>
          <w:marRight w:val="0"/>
          <w:marTop w:val="0"/>
          <w:marBottom w:val="0"/>
          <w:divBdr>
            <w:top w:val="none" w:sz="0" w:space="0" w:color="auto"/>
            <w:left w:val="none" w:sz="0" w:space="0" w:color="auto"/>
            <w:bottom w:val="none" w:sz="0" w:space="0" w:color="auto"/>
            <w:right w:val="none" w:sz="0" w:space="0" w:color="auto"/>
          </w:divBdr>
        </w:div>
        <w:div w:id="1943142659">
          <w:marLeft w:val="0"/>
          <w:marRight w:val="0"/>
          <w:marTop w:val="0"/>
          <w:marBottom w:val="0"/>
          <w:divBdr>
            <w:top w:val="none" w:sz="0" w:space="0" w:color="auto"/>
            <w:left w:val="none" w:sz="0" w:space="0" w:color="auto"/>
            <w:bottom w:val="none" w:sz="0" w:space="0" w:color="auto"/>
            <w:right w:val="none" w:sz="0" w:space="0" w:color="auto"/>
          </w:divBdr>
        </w:div>
        <w:div w:id="1972439352">
          <w:marLeft w:val="0"/>
          <w:marRight w:val="0"/>
          <w:marTop w:val="0"/>
          <w:marBottom w:val="0"/>
          <w:divBdr>
            <w:top w:val="none" w:sz="0" w:space="0" w:color="auto"/>
            <w:left w:val="none" w:sz="0" w:space="0" w:color="auto"/>
            <w:bottom w:val="none" w:sz="0" w:space="0" w:color="auto"/>
            <w:right w:val="none" w:sz="0" w:space="0" w:color="auto"/>
          </w:divBdr>
        </w:div>
        <w:div w:id="1978560442">
          <w:marLeft w:val="0"/>
          <w:marRight w:val="0"/>
          <w:marTop w:val="0"/>
          <w:marBottom w:val="0"/>
          <w:divBdr>
            <w:top w:val="none" w:sz="0" w:space="0" w:color="auto"/>
            <w:left w:val="none" w:sz="0" w:space="0" w:color="auto"/>
            <w:bottom w:val="none" w:sz="0" w:space="0" w:color="auto"/>
            <w:right w:val="none" w:sz="0" w:space="0" w:color="auto"/>
          </w:divBdr>
        </w:div>
        <w:div w:id="2018582230">
          <w:marLeft w:val="0"/>
          <w:marRight w:val="0"/>
          <w:marTop w:val="0"/>
          <w:marBottom w:val="0"/>
          <w:divBdr>
            <w:top w:val="none" w:sz="0" w:space="0" w:color="auto"/>
            <w:left w:val="none" w:sz="0" w:space="0" w:color="auto"/>
            <w:bottom w:val="none" w:sz="0" w:space="0" w:color="auto"/>
            <w:right w:val="none" w:sz="0" w:space="0" w:color="auto"/>
          </w:divBdr>
        </w:div>
        <w:div w:id="2018921278">
          <w:marLeft w:val="0"/>
          <w:marRight w:val="0"/>
          <w:marTop w:val="0"/>
          <w:marBottom w:val="0"/>
          <w:divBdr>
            <w:top w:val="none" w:sz="0" w:space="0" w:color="auto"/>
            <w:left w:val="none" w:sz="0" w:space="0" w:color="auto"/>
            <w:bottom w:val="none" w:sz="0" w:space="0" w:color="auto"/>
            <w:right w:val="none" w:sz="0" w:space="0" w:color="auto"/>
          </w:divBdr>
        </w:div>
        <w:div w:id="2020429711">
          <w:marLeft w:val="0"/>
          <w:marRight w:val="0"/>
          <w:marTop w:val="0"/>
          <w:marBottom w:val="0"/>
          <w:divBdr>
            <w:top w:val="none" w:sz="0" w:space="0" w:color="auto"/>
            <w:left w:val="none" w:sz="0" w:space="0" w:color="auto"/>
            <w:bottom w:val="none" w:sz="0" w:space="0" w:color="auto"/>
            <w:right w:val="none" w:sz="0" w:space="0" w:color="auto"/>
          </w:divBdr>
        </w:div>
        <w:div w:id="2023192777">
          <w:marLeft w:val="0"/>
          <w:marRight w:val="0"/>
          <w:marTop w:val="0"/>
          <w:marBottom w:val="0"/>
          <w:divBdr>
            <w:top w:val="none" w:sz="0" w:space="0" w:color="auto"/>
            <w:left w:val="none" w:sz="0" w:space="0" w:color="auto"/>
            <w:bottom w:val="none" w:sz="0" w:space="0" w:color="auto"/>
            <w:right w:val="none" w:sz="0" w:space="0" w:color="auto"/>
          </w:divBdr>
        </w:div>
        <w:div w:id="2024823576">
          <w:marLeft w:val="0"/>
          <w:marRight w:val="0"/>
          <w:marTop w:val="0"/>
          <w:marBottom w:val="0"/>
          <w:divBdr>
            <w:top w:val="none" w:sz="0" w:space="0" w:color="auto"/>
            <w:left w:val="none" w:sz="0" w:space="0" w:color="auto"/>
            <w:bottom w:val="none" w:sz="0" w:space="0" w:color="auto"/>
            <w:right w:val="none" w:sz="0" w:space="0" w:color="auto"/>
          </w:divBdr>
        </w:div>
        <w:div w:id="2027054811">
          <w:marLeft w:val="0"/>
          <w:marRight w:val="0"/>
          <w:marTop w:val="0"/>
          <w:marBottom w:val="0"/>
          <w:divBdr>
            <w:top w:val="none" w:sz="0" w:space="0" w:color="auto"/>
            <w:left w:val="none" w:sz="0" w:space="0" w:color="auto"/>
            <w:bottom w:val="none" w:sz="0" w:space="0" w:color="auto"/>
            <w:right w:val="none" w:sz="0" w:space="0" w:color="auto"/>
          </w:divBdr>
        </w:div>
        <w:div w:id="2029792555">
          <w:marLeft w:val="0"/>
          <w:marRight w:val="0"/>
          <w:marTop w:val="0"/>
          <w:marBottom w:val="0"/>
          <w:divBdr>
            <w:top w:val="none" w:sz="0" w:space="0" w:color="auto"/>
            <w:left w:val="none" w:sz="0" w:space="0" w:color="auto"/>
            <w:bottom w:val="none" w:sz="0" w:space="0" w:color="auto"/>
            <w:right w:val="none" w:sz="0" w:space="0" w:color="auto"/>
          </w:divBdr>
        </w:div>
        <w:div w:id="2032217291">
          <w:marLeft w:val="0"/>
          <w:marRight w:val="0"/>
          <w:marTop w:val="0"/>
          <w:marBottom w:val="0"/>
          <w:divBdr>
            <w:top w:val="none" w:sz="0" w:space="0" w:color="auto"/>
            <w:left w:val="none" w:sz="0" w:space="0" w:color="auto"/>
            <w:bottom w:val="none" w:sz="0" w:space="0" w:color="auto"/>
            <w:right w:val="none" w:sz="0" w:space="0" w:color="auto"/>
          </w:divBdr>
        </w:div>
        <w:div w:id="2033921082">
          <w:marLeft w:val="0"/>
          <w:marRight w:val="0"/>
          <w:marTop w:val="0"/>
          <w:marBottom w:val="0"/>
          <w:divBdr>
            <w:top w:val="none" w:sz="0" w:space="0" w:color="auto"/>
            <w:left w:val="none" w:sz="0" w:space="0" w:color="auto"/>
            <w:bottom w:val="none" w:sz="0" w:space="0" w:color="auto"/>
            <w:right w:val="none" w:sz="0" w:space="0" w:color="auto"/>
          </w:divBdr>
        </w:div>
        <w:div w:id="2083216176">
          <w:marLeft w:val="0"/>
          <w:marRight w:val="0"/>
          <w:marTop w:val="0"/>
          <w:marBottom w:val="0"/>
          <w:divBdr>
            <w:top w:val="none" w:sz="0" w:space="0" w:color="auto"/>
            <w:left w:val="none" w:sz="0" w:space="0" w:color="auto"/>
            <w:bottom w:val="none" w:sz="0" w:space="0" w:color="auto"/>
            <w:right w:val="none" w:sz="0" w:space="0" w:color="auto"/>
          </w:divBdr>
        </w:div>
        <w:div w:id="2117627379">
          <w:marLeft w:val="0"/>
          <w:marRight w:val="0"/>
          <w:marTop w:val="0"/>
          <w:marBottom w:val="0"/>
          <w:divBdr>
            <w:top w:val="none" w:sz="0" w:space="0" w:color="auto"/>
            <w:left w:val="none" w:sz="0" w:space="0" w:color="auto"/>
            <w:bottom w:val="none" w:sz="0" w:space="0" w:color="auto"/>
            <w:right w:val="none" w:sz="0" w:space="0" w:color="auto"/>
          </w:divBdr>
        </w:div>
        <w:div w:id="2117821820">
          <w:marLeft w:val="0"/>
          <w:marRight w:val="0"/>
          <w:marTop w:val="0"/>
          <w:marBottom w:val="0"/>
          <w:divBdr>
            <w:top w:val="none" w:sz="0" w:space="0" w:color="auto"/>
            <w:left w:val="none" w:sz="0" w:space="0" w:color="auto"/>
            <w:bottom w:val="none" w:sz="0" w:space="0" w:color="auto"/>
            <w:right w:val="none" w:sz="0" w:space="0" w:color="auto"/>
          </w:divBdr>
        </w:div>
        <w:div w:id="2125735383">
          <w:marLeft w:val="0"/>
          <w:marRight w:val="0"/>
          <w:marTop w:val="0"/>
          <w:marBottom w:val="0"/>
          <w:divBdr>
            <w:top w:val="none" w:sz="0" w:space="0" w:color="auto"/>
            <w:left w:val="none" w:sz="0" w:space="0" w:color="auto"/>
            <w:bottom w:val="none" w:sz="0" w:space="0" w:color="auto"/>
            <w:right w:val="none" w:sz="0" w:space="0" w:color="auto"/>
          </w:divBdr>
        </w:div>
      </w:divsChild>
    </w:div>
    <w:div w:id="262152203">
      <w:bodyDiv w:val="1"/>
      <w:marLeft w:val="0"/>
      <w:marRight w:val="0"/>
      <w:marTop w:val="0"/>
      <w:marBottom w:val="0"/>
      <w:divBdr>
        <w:top w:val="none" w:sz="0" w:space="0" w:color="auto"/>
        <w:left w:val="none" w:sz="0" w:space="0" w:color="auto"/>
        <w:bottom w:val="none" w:sz="0" w:space="0" w:color="auto"/>
        <w:right w:val="none" w:sz="0" w:space="0" w:color="auto"/>
      </w:divBdr>
    </w:div>
    <w:div w:id="274333958">
      <w:bodyDiv w:val="1"/>
      <w:marLeft w:val="0"/>
      <w:marRight w:val="0"/>
      <w:marTop w:val="0"/>
      <w:marBottom w:val="0"/>
      <w:divBdr>
        <w:top w:val="none" w:sz="0" w:space="0" w:color="auto"/>
        <w:left w:val="none" w:sz="0" w:space="0" w:color="auto"/>
        <w:bottom w:val="none" w:sz="0" w:space="0" w:color="auto"/>
        <w:right w:val="none" w:sz="0" w:space="0" w:color="auto"/>
      </w:divBdr>
      <w:divsChild>
        <w:div w:id="122962973">
          <w:marLeft w:val="0"/>
          <w:marRight w:val="0"/>
          <w:marTop w:val="0"/>
          <w:marBottom w:val="0"/>
          <w:divBdr>
            <w:top w:val="none" w:sz="0" w:space="0" w:color="auto"/>
            <w:left w:val="none" w:sz="0" w:space="0" w:color="auto"/>
            <w:bottom w:val="none" w:sz="0" w:space="0" w:color="auto"/>
            <w:right w:val="none" w:sz="0" w:space="0" w:color="auto"/>
          </w:divBdr>
        </w:div>
        <w:div w:id="170680454">
          <w:marLeft w:val="0"/>
          <w:marRight w:val="0"/>
          <w:marTop w:val="0"/>
          <w:marBottom w:val="0"/>
          <w:divBdr>
            <w:top w:val="none" w:sz="0" w:space="0" w:color="auto"/>
            <w:left w:val="none" w:sz="0" w:space="0" w:color="auto"/>
            <w:bottom w:val="none" w:sz="0" w:space="0" w:color="auto"/>
            <w:right w:val="none" w:sz="0" w:space="0" w:color="auto"/>
          </w:divBdr>
        </w:div>
        <w:div w:id="343367512">
          <w:marLeft w:val="0"/>
          <w:marRight w:val="0"/>
          <w:marTop w:val="0"/>
          <w:marBottom w:val="0"/>
          <w:divBdr>
            <w:top w:val="none" w:sz="0" w:space="0" w:color="auto"/>
            <w:left w:val="none" w:sz="0" w:space="0" w:color="auto"/>
            <w:bottom w:val="none" w:sz="0" w:space="0" w:color="auto"/>
            <w:right w:val="none" w:sz="0" w:space="0" w:color="auto"/>
          </w:divBdr>
        </w:div>
        <w:div w:id="423306411">
          <w:marLeft w:val="0"/>
          <w:marRight w:val="0"/>
          <w:marTop w:val="0"/>
          <w:marBottom w:val="0"/>
          <w:divBdr>
            <w:top w:val="none" w:sz="0" w:space="0" w:color="auto"/>
            <w:left w:val="none" w:sz="0" w:space="0" w:color="auto"/>
            <w:bottom w:val="none" w:sz="0" w:space="0" w:color="auto"/>
            <w:right w:val="none" w:sz="0" w:space="0" w:color="auto"/>
          </w:divBdr>
        </w:div>
        <w:div w:id="557403521">
          <w:marLeft w:val="0"/>
          <w:marRight w:val="0"/>
          <w:marTop w:val="0"/>
          <w:marBottom w:val="0"/>
          <w:divBdr>
            <w:top w:val="none" w:sz="0" w:space="0" w:color="auto"/>
            <w:left w:val="none" w:sz="0" w:space="0" w:color="auto"/>
            <w:bottom w:val="none" w:sz="0" w:space="0" w:color="auto"/>
            <w:right w:val="none" w:sz="0" w:space="0" w:color="auto"/>
          </w:divBdr>
        </w:div>
        <w:div w:id="1059673268">
          <w:marLeft w:val="0"/>
          <w:marRight w:val="0"/>
          <w:marTop w:val="0"/>
          <w:marBottom w:val="0"/>
          <w:divBdr>
            <w:top w:val="none" w:sz="0" w:space="0" w:color="auto"/>
            <w:left w:val="none" w:sz="0" w:space="0" w:color="auto"/>
            <w:bottom w:val="none" w:sz="0" w:space="0" w:color="auto"/>
            <w:right w:val="none" w:sz="0" w:space="0" w:color="auto"/>
          </w:divBdr>
        </w:div>
        <w:div w:id="1160315247">
          <w:marLeft w:val="0"/>
          <w:marRight w:val="0"/>
          <w:marTop w:val="0"/>
          <w:marBottom w:val="0"/>
          <w:divBdr>
            <w:top w:val="none" w:sz="0" w:space="0" w:color="auto"/>
            <w:left w:val="none" w:sz="0" w:space="0" w:color="auto"/>
            <w:bottom w:val="none" w:sz="0" w:space="0" w:color="auto"/>
            <w:right w:val="none" w:sz="0" w:space="0" w:color="auto"/>
          </w:divBdr>
        </w:div>
        <w:div w:id="1191841533">
          <w:marLeft w:val="0"/>
          <w:marRight w:val="0"/>
          <w:marTop w:val="0"/>
          <w:marBottom w:val="0"/>
          <w:divBdr>
            <w:top w:val="none" w:sz="0" w:space="0" w:color="auto"/>
            <w:left w:val="none" w:sz="0" w:space="0" w:color="auto"/>
            <w:bottom w:val="none" w:sz="0" w:space="0" w:color="auto"/>
            <w:right w:val="none" w:sz="0" w:space="0" w:color="auto"/>
          </w:divBdr>
        </w:div>
        <w:div w:id="2018924684">
          <w:marLeft w:val="0"/>
          <w:marRight w:val="0"/>
          <w:marTop w:val="0"/>
          <w:marBottom w:val="0"/>
          <w:divBdr>
            <w:top w:val="none" w:sz="0" w:space="0" w:color="auto"/>
            <w:left w:val="none" w:sz="0" w:space="0" w:color="auto"/>
            <w:bottom w:val="none" w:sz="0" w:space="0" w:color="auto"/>
            <w:right w:val="none" w:sz="0" w:space="0" w:color="auto"/>
          </w:divBdr>
        </w:div>
      </w:divsChild>
    </w:div>
    <w:div w:id="299269853">
      <w:bodyDiv w:val="1"/>
      <w:marLeft w:val="0"/>
      <w:marRight w:val="0"/>
      <w:marTop w:val="0"/>
      <w:marBottom w:val="0"/>
      <w:divBdr>
        <w:top w:val="none" w:sz="0" w:space="0" w:color="auto"/>
        <w:left w:val="none" w:sz="0" w:space="0" w:color="auto"/>
        <w:bottom w:val="none" w:sz="0" w:space="0" w:color="auto"/>
        <w:right w:val="none" w:sz="0" w:space="0" w:color="auto"/>
      </w:divBdr>
    </w:div>
    <w:div w:id="303243720">
      <w:bodyDiv w:val="1"/>
      <w:marLeft w:val="0"/>
      <w:marRight w:val="0"/>
      <w:marTop w:val="0"/>
      <w:marBottom w:val="0"/>
      <w:divBdr>
        <w:top w:val="none" w:sz="0" w:space="0" w:color="auto"/>
        <w:left w:val="none" w:sz="0" w:space="0" w:color="auto"/>
        <w:bottom w:val="none" w:sz="0" w:space="0" w:color="auto"/>
        <w:right w:val="none" w:sz="0" w:space="0" w:color="auto"/>
      </w:divBdr>
      <w:divsChild>
        <w:div w:id="167866168">
          <w:marLeft w:val="0"/>
          <w:marRight w:val="0"/>
          <w:marTop w:val="0"/>
          <w:marBottom w:val="0"/>
          <w:divBdr>
            <w:top w:val="none" w:sz="0" w:space="0" w:color="auto"/>
            <w:left w:val="none" w:sz="0" w:space="0" w:color="auto"/>
            <w:bottom w:val="none" w:sz="0" w:space="0" w:color="auto"/>
            <w:right w:val="none" w:sz="0" w:space="0" w:color="auto"/>
          </w:divBdr>
        </w:div>
        <w:div w:id="199901556">
          <w:marLeft w:val="0"/>
          <w:marRight w:val="0"/>
          <w:marTop w:val="0"/>
          <w:marBottom w:val="0"/>
          <w:divBdr>
            <w:top w:val="none" w:sz="0" w:space="0" w:color="auto"/>
            <w:left w:val="none" w:sz="0" w:space="0" w:color="auto"/>
            <w:bottom w:val="none" w:sz="0" w:space="0" w:color="auto"/>
            <w:right w:val="none" w:sz="0" w:space="0" w:color="auto"/>
          </w:divBdr>
        </w:div>
        <w:div w:id="286205716">
          <w:marLeft w:val="0"/>
          <w:marRight w:val="0"/>
          <w:marTop w:val="0"/>
          <w:marBottom w:val="0"/>
          <w:divBdr>
            <w:top w:val="none" w:sz="0" w:space="0" w:color="auto"/>
            <w:left w:val="none" w:sz="0" w:space="0" w:color="auto"/>
            <w:bottom w:val="none" w:sz="0" w:space="0" w:color="auto"/>
            <w:right w:val="none" w:sz="0" w:space="0" w:color="auto"/>
          </w:divBdr>
        </w:div>
        <w:div w:id="455296715">
          <w:marLeft w:val="0"/>
          <w:marRight w:val="0"/>
          <w:marTop w:val="0"/>
          <w:marBottom w:val="0"/>
          <w:divBdr>
            <w:top w:val="none" w:sz="0" w:space="0" w:color="auto"/>
            <w:left w:val="none" w:sz="0" w:space="0" w:color="auto"/>
            <w:bottom w:val="none" w:sz="0" w:space="0" w:color="auto"/>
            <w:right w:val="none" w:sz="0" w:space="0" w:color="auto"/>
          </w:divBdr>
        </w:div>
        <w:div w:id="522983397">
          <w:marLeft w:val="0"/>
          <w:marRight w:val="0"/>
          <w:marTop w:val="0"/>
          <w:marBottom w:val="0"/>
          <w:divBdr>
            <w:top w:val="none" w:sz="0" w:space="0" w:color="auto"/>
            <w:left w:val="none" w:sz="0" w:space="0" w:color="auto"/>
            <w:bottom w:val="none" w:sz="0" w:space="0" w:color="auto"/>
            <w:right w:val="none" w:sz="0" w:space="0" w:color="auto"/>
          </w:divBdr>
        </w:div>
        <w:div w:id="568272313">
          <w:marLeft w:val="0"/>
          <w:marRight w:val="0"/>
          <w:marTop w:val="0"/>
          <w:marBottom w:val="0"/>
          <w:divBdr>
            <w:top w:val="none" w:sz="0" w:space="0" w:color="auto"/>
            <w:left w:val="none" w:sz="0" w:space="0" w:color="auto"/>
            <w:bottom w:val="none" w:sz="0" w:space="0" w:color="auto"/>
            <w:right w:val="none" w:sz="0" w:space="0" w:color="auto"/>
          </w:divBdr>
        </w:div>
        <w:div w:id="677536734">
          <w:marLeft w:val="0"/>
          <w:marRight w:val="0"/>
          <w:marTop w:val="0"/>
          <w:marBottom w:val="0"/>
          <w:divBdr>
            <w:top w:val="none" w:sz="0" w:space="0" w:color="auto"/>
            <w:left w:val="none" w:sz="0" w:space="0" w:color="auto"/>
            <w:bottom w:val="none" w:sz="0" w:space="0" w:color="auto"/>
            <w:right w:val="none" w:sz="0" w:space="0" w:color="auto"/>
          </w:divBdr>
        </w:div>
        <w:div w:id="903954636">
          <w:marLeft w:val="0"/>
          <w:marRight w:val="0"/>
          <w:marTop w:val="0"/>
          <w:marBottom w:val="0"/>
          <w:divBdr>
            <w:top w:val="none" w:sz="0" w:space="0" w:color="auto"/>
            <w:left w:val="none" w:sz="0" w:space="0" w:color="auto"/>
            <w:bottom w:val="none" w:sz="0" w:space="0" w:color="auto"/>
            <w:right w:val="none" w:sz="0" w:space="0" w:color="auto"/>
          </w:divBdr>
        </w:div>
        <w:div w:id="1085760576">
          <w:marLeft w:val="0"/>
          <w:marRight w:val="0"/>
          <w:marTop w:val="0"/>
          <w:marBottom w:val="0"/>
          <w:divBdr>
            <w:top w:val="none" w:sz="0" w:space="0" w:color="auto"/>
            <w:left w:val="none" w:sz="0" w:space="0" w:color="auto"/>
            <w:bottom w:val="none" w:sz="0" w:space="0" w:color="auto"/>
            <w:right w:val="none" w:sz="0" w:space="0" w:color="auto"/>
          </w:divBdr>
        </w:div>
        <w:div w:id="1480883686">
          <w:marLeft w:val="0"/>
          <w:marRight w:val="0"/>
          <w:marTop w:val="0"/>
          <w:marBottom w:val="0"/>
          <w:divBdr>
            <w:top w:val="none" w:sz="0" w:space="0" w:color="auto"/>
            <w:left w:val="none" w:sz="0" w:space="0" w:color="auto"/>
            <w:bottom w:val="none" w:sz="0" w:space="0" w:color="auto"/>
            <w:right w:val="none" w:sz="0" w:space="0" w:color="auto"/>
          </w:divBdr>
        </w:div>
        <w:div w:id="1562054207">
          <w:marLeft w:val="0"/>
          <w:marRight w:val="0"/>
          <w:marTop w:val="0"/>
          <w:marBottom w:val="0"/>
          <w:divBdr>
            <w:top w:val="none" w:sz="0" w:space="0" w:color="auto"/>
            <w:left w:val="none" w:sz="0" w:space="0" w:color="auto"/>
            <w:bottom w:val="none" w:sz="0" w:space="0" w:color="auto"/>
            <w:right w:val="none" w:sz="0" w:space="0" w:color="auto"/>
          </w:divBdr>
        </w:div>
        <w:div w:id="1905868425">
          <w:marLeft w:val="0"/>
          <w:marRight w:val="0"/>
          <w:marTop w:val="0"/>
          <w:marBottom w:val="0"/>
          <w:divBdr>
            <w:top w:val="none" w:sz="0" w:space="0" w:color="auto"/>
            <w:left w:val="none" w:sz="0" w:space="0" w:color="auto"/>
            <w:bottom w:val="none" w:sz="0" w:space="0" w:color="auto"/>
            <w:right w:val="none" w:sz="0" w:space="0" w:color="auto"/>
          </w:divBdr>
        </w:div>
        <w:div w:id="2122726001">
          <w:marLeft w:val="0"/>
          <w:marRight w:val="0"/>
          <w:marTop w:val="0"/>
          <w:marBottom w:val="0"/>
          <w:divBdr>
            <w:top w:val="none" w:sz="0" w:space="0" w:color="auto"/>
            <w:left w:val="none" w:sz="0" w:space="0" w:color="auto"/>
            <w:bottom w:val="none" w:sz="0" w:space="0" w:color="auto"/>
            <w:right w:val="none" w:sz="0" w:space="0" w:color="auto"/>
          </w:divBdr>
        </w:div>
      </w:divsChild>
    </w:div>
    <w:div w:id="408385917">
      <w:bodyDiv w:val="1"/>
      <w:marLeft w:val="0"/>
      <w:marRight w:val="0"/>
      <w:marTop w:val="0"/>
      <w:marBottom w:val="0"/>
      <w:divBdr>
        <w:top w:val="none" w:sz="0" w:space="0" w:color="auto"/>
        <w:left w:val="none" w:sz="0" w:space="0" w:color="auto"/>
        <w:bottom w:val="none" w:sz="0" w:space="0" w:color="auto"/>
        <w:right w:val="none" w:sz="0" w:space="0" w:color="auto"/>
      </w:divBdr>
    </w:div>
    <w:div w:id="408770167">
      <w:bodyDiv w:val="1"/>
      <w:marLeft w:val="0"/>
      <w:marRight w:val="0"/>
      <w:marTop w:val="0"/>
      <w:marBottom w:val="0"/>
      <w:divBdr>
        <w:top w:val="none" w:sz="0" w:space="0" w:color="auto"/>
        <w:left w:val="none" w:sz="0" w:space="0" w:color="auto"/>
        <w:bottom w:val="none" w:sz="0" w:space="0" w:color="auto"/>
        <w:right w:val="none" w:sz="0" w:space="0" w:color="auto"/>
      </w:divBdr>
    </w:div>
    <w:div w:id="415514961">
      <w:bodyDiv w:val="1"/>
      <w:marLeft w:val="0"/>
      <w:marRight w:val="0"/>
      <w:marTop w:val="0"/>
      <w:marBottom w:val="0"/>
      <w:divBdr>
        <w:top w:val="none" w:sz="0" w:space="0" w:color="auto"/>
        <w:left w:val="none" w:sz="0" w:space="0" w:color="auto"/>
        <w:bottom w:val="none" w:sz="0" w:space="0" w:color="auto"/>
        <w:right w:val="none" w:sz="0" w:space="0" w:color="auto"/>
      </w:divBdr>
    </w:div>
    <w:div w:id="423772562">
      <w:bodyDiv w:val="1"/>
      <w:marLeft w:val="0"/>
      <w:marRight w:val="0"/>
      <w:marTop w:val="0"/>
      <w:marBottom w:val="0"/>
      <w:divBdr>
        <w:top w:val="none" w:sz="0" w:space="0" w:color="auto"/>
        <w:left w:val="none" w:sz="0" w:space="0" w:color="auto"/>
        <w:bottom w:val="none" w:sz="0" w:space="0" w:color="auto"/>
        <w:right w:val="none" w:sz="0" w:space="0" w:color="auto"/>
      </w:divBdr>
      <w:divsChild>
        <w:div w:id="18507790">
          <w:marLeft w:val="0"/>
          <w:marRight w:val="0"/>
          <w:marTop w:val="0"/>
          <w:marBottom w:val="0"/>
          <w:divBdr>
            <w:top w:val="none" w:sz="0" w:space="0" w:color="auto"/>
            <w:left w:val="none" w:sz="0" w:space="0" w:color="auto"/>
            <w:bottom w:val="none" w:sz="0" w:space="0" w:color="auto"/>
            <w:right w:val="none" w:sz="0" w:space="0" w:color="auto"/>
          </w:divBdr>
        </w:div>
        <w:div w:id="42992281">
          <w:marLeft w:val="0"/>
          <w:marRight w:val="0"/>
          <w:marTop w:val="0"/>
          <w:marBottom w:val="0"/>
          <w:divBdr>
            <w:top w:val="none" w:sz="0" w:space="0" w:color="auto"/>
            <w:left w:val="none" w:sz="0" w:space="0" w:color="auto"/>
            <w:bottom w:val="none" w:sz="0" w:space="0" w:color="auto"/>
            <w:right w:val="none" w:sz="0" w:space="0" w:color="auto"/>
          </w:divBdr>
        </w:div>
        <w:div w:id="974919301">
          <w:marLeft w:val="0"/>
          <w:marRight w:val="0"/>
          <w:marTop w:val="0"/>
          <w:marBottom w:val="0"/>
          <w:divBdr>
            <w:top w:val="none" w:sz="0" w:space="0" w:color="auto"/>
            <w:left w:val="none" w:sz="0" w:space="0" w:color="auto"/>
            <w:bottom w:val="none" w:sz="0" w:space="0" w:color="auto"/>
            <w:right w:val="none" w:sz="0" w:space="0" w:color="auto"/>
          </w:divBdr>
        </w:div>
      </w:divsChild>
    </w:div>
    <w:div w:id="434405096">
      <w:bodyDiv w:val="1"/>
      <w:marLeft w:val="0"/>
      <w:marRight w:val="0"/>
      <w:marTop w:val="0"/>
      <w:marBottom w:val="0"/>
      <w:divBdr>
        <w:top w:val="none" w:sz="0" w:space="0" w:color="auto"/>
        <w:left w:val="none" w:sz="0" w:space="0" w:color="auto"/>
        <w:bottom w:val="none" w:sz="0" w:space="0" w:color="auto"/>
        <w:right w:val="none" w:sz="0" w:space="0" w:color="auto"/>
      </w:divBdr>
    </w:div>
    <w:div w:id="455757117">
      <w:bodyDiv w:val="1"/>
      <w:marLeft w:val="0"/>
      <w:marRight w:val="0"/>
      <w:marTop w:val="0"/>
      <w:marBottom w:val="0"/>
      <w:divBdr>
        <w:top w:val="none" w:sz="0" w:space="0" w:color="auto"/>
        <w:left w:val="none" w:sz="0" w:space="0" w:color="auto"/>
        <w:bottom w:val="none" w:sz="0" w:space="0" w:color="auto"/>
        <w:right w:val="none" w:sz="0" w:space="0" w:color="auto"/>
      </w:divBdr>
    </w:div>
    <w:div w:id="508102751">
      <w:bodyDiv w:val="1"/>
      <w:marLeft w:val="0"/>
      <w:marRight w:val="0"/>
      <w:marTop w:val="0"/>
      <w:marBottom w:val="0"/>
      <w:divBdr>
        <w:top w:val="none" w:sz="0" w:space="0" w:color="auto"/>
        <w:left w:val="none" w:sz="0" w:space="0" w:color="auto"/>
        <w:bottom w:val="none" w:sz="0" w:space="0" w:color="auto"/>
        <w:right w:val="none" w:sz="0" w:space="0" w:color="auto"/>
      </w:divBdr>
      <w:divsChild>
        <w:div w:id="1546020181">
          <w:marLeft w:val="0"/>
          <w:marRight w:val="0"/>
          <w:marTop w:val="0"/>
          <w:marBottom w:val="0"/>
          <w:divBdr>
            <w:top w:val="none" w:sz="0" w:space="0" w:color="auto"/>
            <w:left w:val="none" w:sz="0" w:space="0" w:color="auto"/>
            <w:bottom w:val="none" w:sz="0" w:space="0" w:color="auto"/>
            <w:right w:val="none" w:sz="0" w:space="0" w:color="auto"/>
          </w:divBdr>
          <w:divsChild>
            <w:div w:id="1028141188">
              <w:marLeft w:val="0"/>
              <w:marRight w:val="0"/>
              <w:marTop w:val="0"/>
              <w:marBottom w:val="0"/>
              <w:divBdr>
                <w:top w:val="none" w:sz="0" w:space="0" w:color="auto"/>
                <w:left w:val="none" w:sz="0" w:space="0" w:color="auto"/>
                <w:bottom w:val="none" w:sz="0" w:space="0" w:color="auto"/>
                <w:right w:val="none" w:sz="0" w:space="0" w:color="auto"/>
              </w:divBdr>
              <w:divsChild>
                <w:div w:id="437985611">
                  <w:marLeft w:val="0"/>
                  <w:marRight w:val="0"/>
                  <w:marTop w:val="0"/>
                  <w:marBottom w:val="0"/>
                  <w:divBdr>
                    <w:top w:val="none" w:sz="0" w:space="0" w:color="auto"/>
                    <w:left w:val="none" w:sz="0" w:space="0" w:color="auto"/>
                    <w:bottom w:val="none" w:sz="0" w:space="0" w:color="auto"/>
                    <w:right w:val="none" w:sz="0" w:space="0" w:color="auto"/>
                  </w:divBdr>
                  <w:divsChild>
                    <w:div w:id="12992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14554">
      <w:bodyDiv w:val="1"/>
      <w:marLeft w:val="0"/>
      <w:marRight w:val="0"/>
      <w:marTop w:val="0"/>
      <w:marBottom w:val="0"/>
      <w:divBdr>
        <w:top w:val="none" w:sz="0" w:space="0" w:color="auto"/>
        <w:left w:val="none" w:sz="0" w:space="0" w:color="auto"/>
        <w:bottom w:val="none" w:sz="0" w:space="0" w:color="auto"/>
        <w:right w:val="none" w:sz="0" w:space="0" w:color="auto"/>
      </w:divBdr>
      <w:divsChild>
        <w:div w:id="1625693267">
          <w:marLeft w:val="0"/>
          <w:marRight w:val="0"/>
          <w:marTop w:val="0"/>
          <w:marBottom w:val="0"/>
          <w:divBdr>
            <w:top w:val="none" w:sz="0" w:space="0" w:color="auto"/>
            <w:left w:val="none" w:sz="0" w:space="0" w:color="auto"/>
            <w:bottom w:val="none" w:sz="0" w:space="0" w:color="auto"/>
            <w:right w:val="none" w:sz="0" w:space="0" w:color="auto"/>
          </w:divBdr>
          <w:divsChild>
            <w:div w:id="1729109200">
              <w:marLeft w:val="0"/>
              <w:marRight w:val="0"/>
              <w:marTop w:val="0"/>
              <w:marBottom w:val="0"/>
              <w:divBdr>
                <w:top w:val="none" w:sz="0" w:space="0" w:color="auto"/>
                <w:left w:val="none" w:sz="0" w:space="0" w:color="auto"/>
                <w:bottom w:val="none" w:sz="0" w:space="0" w:color="auto"/>
                <w:right w:val="none" w:sz="0" w:space="0" w:color="auto"/>
              </w:divBdr>
              <w:divsChild>
                <w:div w:id="1604652232">
                  <w:marLeft w:val="0"/>
                  <w:marRight w:val="0"/>
                  <w:marTop w:val="0"/>
                  <w:marBottom w:val="0"/>
                  <w:divBdr>
                    <w:top w:val="none" w:sz="0" w:space="0" w:color="auto"/>
                    <w:left w:val="none" w:sz="0" w:space="0" w:color="auto"/>
                    <w:bottom w:val="none" w:sz="0" w:space="0" w:color="auto"/>
                    <w:right w:val="none" w:sz="0" w:space="0" w:color="auto"/>
                  </w:divBdr>
                  <w:divsChild>
                    <w:div w:id="1284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8724">
      <w:bodyDiv w:val="1"/>
      <w:marLeft w:val="0"/>
      <w:marRight w:val="0"/>
      <w:marTop w:val="0"/>
      <w:marBottom w:val="0"/>
      <w:divBdr>
        <w:top w:val="none" w:sz="0" w:space="0" w:color="auto"/>
        <w:left w:val="none" w:sz="0" w:space="0" w:color="auto"/>
        <w:bottom w:val="none" w:sz="0" w:space="0" w:color="auto"/>
        <w:right w:val="none" w:sz="0" w:space="0" w:color="auto"/>
      </w:divBdr>
    </w:div>
    <w:div w:id="564609863">
      <w:bodyDiv w:val="1"/>
      <w:marLeft w:val="0"/>
      <w:marRight w:val="0"/>
      <w:marTop w:val="0"/>
      <w:marBottom w:val="0"/>
      <w:divBdr>
        <w:top w:val="none" w:sz="0" w:space="0" w:color="auto"/>
        <w:left w:val="none" w:sz="0" w:space="0" w:color="auto"/>
        <w:bottom w:val="none" w:sz="0" w:space="0" w:color="auto"/>
        <w:right w:val="none" w:sz="0" w:space="0" w:color="auto"/>
      </w:divBdr>
    </w:div>
    <w:div w:id="567155431">
      <w:bodyDiv w:val="1"/>
      <w:marLeft w:val="0"/>
      <w:marRight w:val="0"/>
      <w:marTop w:val="0"/>
      <w:marBottom w:val="0"/>
      <w:divBdr>
        <w:top w:val="none" w:sz="0" w:space="0" w:color="auto"/>
        <w:left w:val="none" w:sz="0" w:space="0" w:color="auto"/>
        <w:bottom w:val="none" w:sz="0" w:space="0" w:color="auto"/>
        <w:right w:val="none" w:sz="0" w:space="0" w:color="auto"/>
      </w:divBdr>
    </w:div>
    <w:div w:id="572816944">
      <w:bodyDiv w:val="1"/>
      <w:marLeft w:val="0"/>
      <w:marRight w:val="0"/>
      <w:marTop w:val="0"/>
      <w:marBottom w:val="0"/>
      <w:divBdr>
        <w:top w:val="none" w:sz="0" w:space="0" w:color="auto"/>
        <w:left w:val="none" w:sz="0" w:space="0" w:color="auto"/>
        <w:bottom w:val="none" w:sz="0" w:space="0" w:color="auto"/>
        <w:right w:val="none" w:sz="0" w:space="0" w:color="auto"/>
      </w:divBdr>
    </w:div>
    <w:div w:id="575552554">
      <w:bodyDiv w:val="1"/>
      <w:marLeft w:val="0"/>
      <w:marRight w:val="0"/>
      <w:marTop w:val="0"/>
      <w:marBottom w:val="0"/>
      <w:divBdr>
        <w:top w:val="none" w:sz="0" w:space="0" w:color="auto"/>
        <w:left w:val="none" w:sz="0" w:space="0" w:color="auto"/>
        <w:bottom w:val="none" w:sz="0" w:space="0" w:color="auto"/>
        <w:right w:val="none" w:sz="0" w:space="0" w:color="auto"/>
      </w:divBdr>
    </w:div>
    <w:div w:id="603416437">
      <w:bodyDiv w:val="1"/>
      <w:marLeft w:val="0"/>
      <w:marRight w:val="0"/>
      <w:marTop w:val="0"/>
      <w:marBottom w:val="0"/>
      <w:divBdr>
        <w:top w:val="none" w:sz="0" w:space="0" w:color="auto"/>
        <w:left w:val="none" w:sz="0" w:space="0" w:color="auto"/>
        <w:bottom w:val="none" w:sz="0" w:space="0" w:color="auto"/>
        <w:right w:val="none" w:sz="0" w:space="0" w:color="auto"/>
      </w:divBdr>
    </w:div>
    <w:div w:id="612172305">
      <w:bodyDiv w:val="1"/>
      <w:marLeft w:val="0"/>
      <w:marRight w:val="0"/>
      <w:marTop w:val="0"/>
      <w:marBottom w:val="0"/>
      <w:divBdr>
        <w:top w:val="none" w:sz="0" w:space="0" w:color="auto"/>
        <w:left w:val="none" w:sz="0" w:space="0" w:color="auto"/>
        <w:bottom w:val="none" w:sz="0" w:space="0" w:color="auto"/>
        <w:right w:val="none" w:sz="0" w:space="0" w:color="auto"/>
      </w:divBdr>
      <w:divsChild>
        <w:div w:id="136728189">
          <w:marLeft w:val="0"/>
          <w:marRight w:val="0"/>
          <w:marTop w:val="0"/>
          <w:marBottom w:val="0"/>
          <w:divBdr>
            <w:top w:val="none" w:sz="0" w:space="0" w:color="auto"/>
            <w:left w:val="none" w:sz="0" w:space="0" w:color="auto"/>
            <w:bottom w:val="none" w:sz="0" w:space="0" w:color="auto"/>
            <w:right w:val="none" w:sz="0" w:space="0" w:color="auto"/>
          </w:divBdr>
          <w:divsChild>
            <w:div w:id="713623563">
              <w:marLeft w:val="0"/>
              <w:marRight w:val="0"/>
              <w:marTop w:val="0"/>
              <w:marBottom w:val="0"/>
              <w:divBdr>
                <w:top w:val="none" w:sz="0" w:space="0" w:color="auto"/>
                <w:left w:val="none" w:sz="0" w:space="0" w:color="auto"/>
                <w:bottom w:val="none" w:sz="0" w:space="0" w:color="auto"/>
                <w:right w:val="none" w:sz="0" w:space="0" w:color="auto"/>
              </w:divBdr>
              <w:divsChild>
                <w:div w:id="114643336">
                  <w:marLeft w:val="0"/>
                  <w:marRight w:val="0"/>
                  <w:marTop w:val="0"/>
                  <w:marBottom w:val="0"/>
                  <w:divBdr>
                    <w:top w:val="none" w:sz="0" w:space="0" w:color="auto"/>
                    <w:left w:val="none" w:sz="0" w:space="0" w:color="auto"/>
                    <w:bottom w:val="none" w:sz="0" w:space="0" w:color="auto"/>
                    <w:right w:val="none" w:sz="0" w:space="0" w:color="auto"/>
                  </w:divBdr>
                </w:div>
                <w:div w:id="141771182">
                  <w:marLeft w:val="0"/>
                  <w:marRight w:val="0"/>
                  <w:marTop w:val="0"/>
                  <w:marBottom w:val="0"/>
                  <w:divBdr>
                    <w:top w:val="none" w:sz="0" w:space="0" w:color="auto"/>
                    <w:left w:val="none" w:sz="0" w:space="0" w:color="auto"/>
                    <w:bottom w:val="none" w:sz="0" w:space="0" w:color="auto"/>
                    <w:right w:val="none" w:sz="0" w:space="0" w:color="auto"/>
                  </w:divBdr>
                </w:div>
                <w:div w:id="252322216">
                  <w:marLeft w:val="0"/>
                  <w:marRight w:val="0"/>
                  <w:marTop w:val="0"/>
                  <w:marBottom w:val="0"/>
                  <w:divBdr>
                    <w:top w:val="none" w:sz="0" w:space="0" w:color="auto"/>
                    <w:left w:val="none" w:sz="0" w:space="0" w:color="auto"/>
                    <w:bottom w:val="none" w:sz="0" w:space="0" w:color="auto"/>
                    <w:right w:val="none" w:sz="0" w:space="0" w:color="auto"/>
                  </w:divBdr>
                </w:div>
                <w:div w:id="300119338">
                  <w:marLeft w:val="0"/>
                  <w:marRight w:val="0"/>
                  <w:marTop w:val="0"/>
                  <w:marBottom w:val="0"/>
                  <w:divBdr>
                    <w:top w:val="none" w:sz="0" w:space="0" w:color="auto"/>
                    <w:left w:val="none" w:sz="0" w:space="0" w:color="auto"/>
                    <w:bottom w:val="none" w:sz="0" w:space="0" w:color="auto"/>
                    <w:right w:val="none" w:sz="0" w:space="0" w:color="auto"/>
                  </w:divBdr>
                </w:div>
                <w:div w:id="442650791">
                  <w:marLeft w:val="0"/>
                  <w:marRight w:val="0"/>
                  <w:marTop w:val="0"/>
                  <w:marBottom w:val="0"/>
                  <w:divBdr>
                    <w:top w:val="none" w:sz="0" w:space="0" w:color="auto"/>
                    <w:left w:val="none" w:sz="0" w:space="0" w:color="auto"/>
                    <w:bottom w:val="none" w:sz="0" w:space="0" w:color="auto"/>
                    <w:right w:val="none" w:sz="0" w:space="0" w:color="auto"/>
                  </w:divBdr>
                </w:div>
                <w:div w:id="515117922">
                  <w:marLeft w:val="0"/>
                  <w:marRight w:val="0"/>
                  <w:marTop w:val="0"/>
                  <w:marBottom w:val="0"/>
                  <w:divBdr>
                    <w:top w:val="none" w:sz="0" w:space="0" w:color="auto"/>
                    <w:left w:val="none" w:sz="0" w:space="0" w:color="auto"/>
                    <w:bottom w:val="none" w:sz="0" w:space="0" w:color="auto"/>
                    <w:right w:val="none" w:sz="0" w:space="0" w:color="auto"/>
                  </w:divBdr>
                </w:div>
                <w:div w:id="523251794">
                  <w:marLeft w:val="0"/>
                  <w:marRight w:val="0"/>
                  <w:marTop w:val="0"/>
                  <w:marBottom w:val="0"/>
                  <w:divBdr>
                    <w:top w:val="none" w:sz="0" w:space="0" w:color="auto"/>
                    <w:left w:val="none" w:sz="0" w:space="0" w:color="auto"/>
                    <w:bottom w:val="none" w:sz="0" w:space="0" w:color="auto"/>
                    <w:right w:val="none" w:sz="0" w:space="0" w:color="auto"/>
                  </w:divBdr>
                </w:div>
                <w:div w:id="737748938">
                  <w:marLeft w:val="0"/>
                  <w:marRight w:val="0"/>
                  <w:marTop w:val="0"/>
                  <w:marBottom w:val="0"/>
                  <w:divBdr>
                    <w:top w:val="none" w:sz="0" w:space="0" w:color="auto"/>
                    <w:left w:val="none" w:sz="0" w:space="0" w:color="auto"/>
                    <w:bottom w:val="none" w:sz="0" w:space="0" w:color="auto"/>
                    <w:right w:val="none" w:sz="0" w:space="0" w:color="auto"/>
                  </w:divBdr>
                </w:div>
                <w:div w:id="874003861">
                  <w:marLeft w:val="0"/>
                  <w:marRight w:val="0"/>
                  <w:marTop w:val="0"/>
                  <w:marBottom w:val="0"/>
                  <w:divBdr>
                    <w:top w:val="none" w:sz="0" w:space="0" w:color="auto"/>
                    <w:left w:val="none" w:sz="0" w:space="0" w:color="auto"/>
                    <w:bottom w:val="none" w:sz="0" w:space="0" w:color="auto"/>
                    <w:right w:val="none" w:sz="0" w:space="0" w:color="auto"/>
                  </w:divBdr>
                </w:div>
                <w:div w:id="995378853">
                  <w:marLeft w:val="0"/>
                  <w:marRight w:val="0"/>
                  <w:marTop w:val="0"/>
                  <w:marBottom w:val="0"/>
                  <w:divBdr>
                    <w:top w:val="none" w:sz="0" w:space="0" w:color="auto"/>
                    <w:left w:val="none" w:sz="0" w:space="0" w:color="auto"/>
                    <w:bottom w:val="none" w:sz="0" w:space="0" w:color="auto"/>
                    <w:right w:val="none" w:sz="0" w:space="0" w:color="auto"/>
                  </w:divBdr>
                </w:div>
                <w:div w:id="1037777808">
                  <w:marLeft w:val="0"/>
                  <w:marRight w:val="0"/>
                  <w:marTop w:val="0"/>
                  <w:marBottom w:val="0"/>
                  <w:divBdr>
                    <w:top w:val="none" w:sz="0" w:space="0" w:color="auto"/>
                    <w:left w:val="none" w:sz="0" w:space="0" w:color="auto"/>
                    <w:bottom w:val="none" w:sz="0" w:space="0" w:color="auto"/>
                    <w:right w:val="none" w:sz="0" w:space="0" w:color="auto"/>
                  </w:divBdr>
                </w:div>
                <w:div w:id="1229807126">
                  <w:marLeft w:val="0"/>
                  <w:marRight w:val="0"/>
                  <w:marTop w:val="0"/>
                  <w:marBottom w:val="0"/>
                  <w:divBdr>
                    <w:top w:val="none" w:sz="0" w:space="0" w:color="auto"/>
                    <w:left w:val="none" w:sz="0" w:space="0" w:color="auto"/>
                    <w:bottom w:val="none" w:sz="0" w:space="0" w:color="auto"/>
                    <w:right w:val="none" w:sz="0" w:space="0" w:color="auto"/>
                  </w:divBdr>
                </w:div>
                <w:div w:id="1237781657">
                  <w:marLeft w:val="0"/>
                  <w:marRight w:val="0"/>
                  <w:marTop w:val="0"/>
                  <w:marBottom w:val="0"/>
                  <w:divBdr>
                    <w:top w:val="none" w:sz="0" w:space="0" w:color="auto"/>
                    <w:left w:val="none" w:sz="0" w:space="0" w:color="auto"/>
                    <w:bottom w:val="none" w:sz="0" w:space="0" w:color="auto"/>
                    <w:right w:val="none" w:sz="0" w:space="0" w:color="auto"/>
                  </w:divBdr>
                </w:div>
                <w:div w:id="1360158345">
                  <w:marLeft w:val="0"/>
                  <w:marRight w:val="0"/>
                  <w:marTop w:val="0"/>
                  <w:marBottom w:val="0"/>
                  <w:divBdr>
                    <w:top w:val="none" w:sz="0" w:space="0" w:color="auto"/>
                    <w:left w:val="none" w:sz="0" w:space="0" w:color="auto"/>
                    <w:bottom w:val="none" w:sz="0" w:space="0" w:color="auto"/>
                    <w:right w:val="none" w:sz="0" w:space="0" w:color="auto"/>
                  </w:divBdr>
                </w:div>
                <w:div w:id="1409381431">
                  <w:marLeft w:val="0"/>
                  <w:marRight w:val="0"/>
                  <w:marTop w:val="0"/>
                  <w:marBottom w:val="0"/>
                  <w:divBdr>
                    <w:top w:val="none" w:sz="0" w:space="0" w:color="auto"/>
                    <w:left w:val="none" w:sz="0" w:space="0" w:color="auto"/>
                    <w:bottom w:val="none" w:sz="0" w:space="0" w:color="auto"/>
                    <w:right w:val="none" w:sz="0" w:space="0" w:color="auto"/>
                  </w:divBdr>
                </w:div>
                <w:div w:id="1423841905">
                  <w:marLeft w:val="0"/>
                  <w:marRight w:val="0"/>
                  <w:marTop w:val="0"/>
                  <w:marBottom w:val="0"/>
                  <w:divBdr>
                    <w:top w:val="none" w:sz="0" w:space="0" w:color="auto"/>
                    <w:left w:val="none" w:sz="0" w:space="0" w:color="auto"/>
                    <w:bottom w:val="none" w:sz="0" w:space="0" w:color="auto"/>
                    <w:right w:val="none" w:sz="0" w:space="0" w:color="auto"/>
                  </w:divBdr>
                </w:div>
                <w:div w:id="1511796623">
                  <w:marLeft w:val="0"/>
                  <w:marRight w:val="0"/>
                  <w:marTop w:val="0"/>
                  <w:marBottom w:val="0"/>
                  <w:divBdr>
                    <w:top w:val="none" w:sz="0" w:space="0" w:color="auto"/>
                    <w:left w:val="none" w:sz="0" w:space="0" w:color="auto"/>
                    <w:bottom w:val="none" w:sz="0" w:space="0" w:color="auto"/>
                    <w:right w:val="none" w:sz="0" w:space="0" w:color="auto"/>
                  </w:divBdr>
                </w:div>
                <w:div w:id="1624922812">
                  <w:marLeft w:val="0"/>
                  <w:marRight w:val="0"/>
                  <w:marTop w:val="0"/>
                  <w:marBottom w:val="0"/>
                  <w:divBdr>
                    <w:top w:val="none" w:sz="0" w:space="0" w:color="auto"/>
                    <w:left w:val="none" w:sz="0" w:space="0" w:color="auto"/>
                    <w:bottom w:val="none" w:sz="0" w:space="0" w:color="auto"/>
                    <w:right w:val="none" w:sz="0" w:space="0" w:color="auto"/>
                  </w:divBdr>
                </w:div>
                <w:div w:id="1633830148">
                  <w:marLeft w:val="0"/>
                  <w:marRight w:val="0"/>
                  <w:marTop w:val="0"/>
                  <w:marBottom w:val="0"/>
                  <w:divBdr>
                    <w:top w:val="none" w:sz="0" w:space="0" w:color="auto"/>
                    <w:left w:val="none" w:sz="0" w:space="0" w:color="auto"/>
                    <w:bottom w:val="none" w:sz="0" w:space="0" w:color="auto"/>
                    <w:right w:val="none" w:sz="0" w:space="0" w:color="auto"/>
                  </w:divBdr>
                </w:div>
                <w:div w:id="1714305236">
                  <w:marLeft w:val="0"/>
                  <w:marRight w:val="0"/>
                  <w:marTop w:val="0"/>
                  <w:marBottom w:val="0"/>
                  <w:divBdr>
                    <w:top w:val="none" w:sz="0" w:space="0" w:color="auto"/>
                    <w:left w:val="none" w:sz="0" w:space="0" w:color="auto"/>
                    <w:bottom w:val="none" w:sz="0" w:space="0" w:color="auto"/>
                    <w:right w:val="none" w:sz="0" w:space="0" w:color="auto"/>
                  </w:divBdr>
                </w:div>
                <w:div w:id="1815364283">
                  <w:marLeft w:val="0"/>
                  <w:marRight w:val="0"/>
                  <w:marTop w:val="0"/>
                  <w:marBottom w:val="0"/>
                  <w:divBdr>
                    <w:top w:val="none" w:sz="0" w:space="0" w:color="auto"/>
                    <w:left w:val="none" w:sz="0" w:space="0" w:color="auto"/>
                    <w:bottom w:val="none" w:sz="0" w:space="0" w:color="auto"/>
                    <w:right w:val="none" w:sz="0" w:space="0" w:color="auto"/>
                  </w:divBdr>
                </w:div>
                <w:div w:id="1816681844">
                  <w:marLeft w:val="0"/>
                  <w:marRight w:val="0"/>
                  <w:marTop w:val="0"/>
                  <w:marBottom w:val="0"/>
                  <w:divBdr>
                    <w:top w:val="none" w:sz="0" w:space="0" w:color="auto"/>
                    <w:left w:val="none" w:sz="0" w:space="0" w:color="auto"/>
                    <w:bottom w:val="none" w:sz="0" w:space="0" w:color="auto"/>
                    <w:right w:val="none" w:sz="0" w:space="0" w:color="auto"/>
                  </w:divBdr>
                </w:div>
                <w:div w:id="1861971127">
                  <w:marLeft w:val="0"/>
                  <w:marRight w:val="0"/>
                  <w:marTop w:val="0"/>
                  <w:marBottom w:val="0"/>
                  <w:divBdr>
                    <w:top w:val="none" w:sz="0" w:space="0" w:color="auto"/>
                    <w:left w:val="none" w:sz="0" w:space="0" w:color="auto"/>
                    <w:bottom w:val="none" w:sz="0" w:space="0" w:color="auto"/>
                    <w:right w:val="none" w:sz="0" w:space="0" w:color="auto"/>
                  </w:divBdr>
                </w:div>
                <w:div w:id="1948391829">
                  <w:marLeft w:val="0"/>
                  <w:marRight w:val="0"/>
                  <w:marTop w:val="0"/>
                  <w:marBottom w:val="0"/>
                  <w:divBdr>
                    <w:top w:val="none" w:sz="0" w:space="0" w:color="auto"/>
                    <w:left w:val="none" w:sz="0" w:space="0" w:color="auto"/>
                    <w:bottom w:val="none" w:sz="0" w:space="0" w:color="auto"/>
                    <w:right w:val="none" w:sz="0" w:space="0" w:color="auto"/>
                  </w:divBdr>
                </w:div>
                <w:div w:id="20269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2013">
      <w:bodyDiv w:val="1"/>
      <w:marLeft w:val="0"/>
      <w:marRight w:val="0"/>
      <w:marTop w:val="0"/>
      <w:marBottom w:val="0"/>
      <w:divBdr>
        <w:top w:val="none" w:sz="0" w:space="0" w:color="auto"/>
        <w:left w:val="none" w:sz="0" w:space="0" w:color="auto"/>
        <w:bottom w:val="none" w:sz="0" w:space="0" w:color="auto"/>
        <w:right w:val="none" w:sz="0" w:space="0" w:color="auto"/>
      </w:divBdr>
    </w:div>
    <w:div w:id="668753521">
      <w:bodyDiv w:val="1"/>
      <w:marLeft w:val="0"/>
      <w:marRight w:val="0"/>
      <w:marTop w:val="0"/>
      <w:marBottom w:val="0"/>
      <w:divBdr>
        <w:top w:val="none" w:sz="0" w:space="0" w:color="auto"/>
        <w:left w:val="none" w:sz="0" w:space="0" w:color="auto"/>
        <w:bottom w:val="none" w:sz="0" w:space="0" w:color="auto"/>
        <w:right w:val="none" w:sz="0" w:space="0" w:color="auto"/>
      </w:divBdr>
    </w:div>
    <w:div w:id="692849139">
      <w:bodyDiv w:val="1"/>
      <w:marLeft w:val="0"/>
      <w:marRight w:val="0"/>
      <w:marTop w:val="0"/>
      <w:marBottom w:val="0"/>
      <w:divBdr>
        <w:top w:val="none" w:sz="0" w:space="0" w:color="auto"/>
        <w:left w:val="none" w:sz="0" w:space="0" w:color="auto"/>
        <w:bottom w:val="none" w:sz="0" w:space="0" w:color="auto"/>
        <w:right w:val="none" w:sz="0" w:space="0" w:color="auto"/>
      </w:divBdr>
    </w:div>
    <w:div w:id="695040841">
      <w:bodyDiv w:val="1"/>
      <w:marLeft w:val="0"/>
      <w:marRight w:val="0"/>
      <w:marTop w:val="0"/>
      <w:marBottom w:val="0"/>
      <w:divBdr>
        <w:top w:val="none" w:sz="0" w:space="0" w:color="auto"/>
        <w:left w:val="none" w:sz="0" w:space="0" w:color="auto"/>
        <w:bottom w:val="none" w:sz="0" w:space="0" w:color="auto"/>
        <w:right w:val="none" w:sz="0" w:space="0" w:color="auto"/>
      </w:divBdr>
      <w:divsChild>
        <w:div w:id="443614770">
          <w:marLeft w:val="0"/>
          <w:marRight w:val="0"/>
          <w:marTop w:val="0"/>
          <w:marBottom w:val="0"/>
          <w:divBdr>
            <w:top w:val="none" w:sz="0" w:space="0" w:color="auto"/>
            <w:left w:val="none" w:sz="0" w:space="0" w:color="auto"/>
            <w:bottom w:val="none" w:sz="0" w:space="0" w:color="auto"/>
            <w:right w:val="none" w:sz="0" w:space="0" w:color="auto"/>
          </w:divBdr>
          <w:divsChild>
            <w:div w:id="25719470">
              <w:marLeft w:val="0"/>
              <w:marRight w:val="0"/>
              <w:marTop w:val="0"/>
              <w:marBottom w:val="0"/>
              <w:divBdr>
                <w:top w:val="none" w:sz="0" w:space="0" w:color="auto"/>
                <w:left w:val="none" w:sz="0" w:space="0" w:color="auto"/>
                <w:bottom w:val="none" w:sz="0" w:space="0" w:color="auto"/>
                <w:right w:val="none" w:sz="0" w:space="0" w:color="auto"/>
              </w:divBdr>
              <w:divsChild>
                <w:div w:id="1717927458">
                  <w:marLeft w:val="0"/>
                  <w:marRight w:val="0"/>
                  <w:marTop w:val="0"/>
                  <w:marBottom w:val="0"/>
                  <w:divBdr>
                    <w:top w:val="none" w:sz="0" w:space="0" w:color="auto"/>
                    <w:left w:val="none" w:sz="0" w:space="0" w:color="auto"/>
                    <w:bottom w:val="none" w:sz="0" w:space="0" w:color="auto"/>
                    <w:right w:val="none" w:sz="0" w:space="0" w:color="auto"/>
                  </w:divBdr>
                  <w:divsChild>
                    <w:div w:id="12974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95291">
      <w:bodyDiv w:val="1"/>
      <w:marLeft w:val="0"/>
      <w:marRight w:val="0"/>
      <w:marTop w:val="0"/>
      <w:marBottom w:val="0"/>
      <w:divBdr>
        <w:top w:val="none" w:sz="0" w:space="0" w:color="auto"/>
        <w:left w:val="none" w:sz="0" w:space="0" w:color="auto"/>
        <w:bottom w:val="none" w:sz="0" w:space="0" w:color="auto"/>
        <w:right w:val="none" w:sz="0" w:space="0" w:color="auto"/>
      </w:divBdr>
    </w:div>
    <w:div w:id="717706310">
      <w:bodyDiv w:val="1"/>
      <w:marLeft w:val="0"/>
      <w:marRight w:val="0"/>
      <w:marTop w:val="0"/>
      <w:marBottom w:val="0"/>
      <w:divBdr>
        <w:top w:val="none" w:sz="0" w:space="0" w:color="auto"/>
        <w:left w:val="none" w:sz="0" w:space="0" w:color="auto"/>
        <w:bottom w:val="none" w:sz="0" w:space="0" w:color="auto"/>
        <w:right w:val="none" w:sz="0" w:space="0" w:color="auto"/>
      </w:divBdr>
      <w:divsChild>
        <w:div w:id="795679811">
          <w:marLeft w:val="0"/>
          <w:marRight w:val="0"/>
          <w:marTop w:val="0"/>
          <w:marBottom w:val="0"/>
          <w:divBdr>
            <w:top w:val="none" w:sz="0" w:space="0" w:color="auto"/>
            <w:left w:val="none" w:sz="0" w:space="0" w:color="auto"/>
            <w:bottom w:val="none" w:sz="0" w:space="0" w:color="auto"/>
            <w:right w:val="none" w:sz="0" w:space="0" w:color="auto"/>
          </w:divBdr>
        </w:div>
        <w:div w:id="1431513142">
          <w:marLeft w:val="0"/>
          <w:marRight w:val="0"/>
          <w:marTop w:val="0"/>
          <w:marBottom w:val="0"/>
          <w:divBdr>
            <w:top w:val="none" w:sz="0" w:space="0" w:color="auto"/>
            <w:left w:val="none" w:sz="0" w:space="0" w:color="auto"/>
            <w:bottom w:val="none" w:sz="0" w:space="0" w:color="auto"/>
            <w:right w:val="none" w:sz="0" w:space="0" w:color="auto"/>
          </w:divBdr>
        </w:div>
      </w:divsChild>
    </w:div>
    <w:div w:id="722951278">
      <w:bodyDiv w:val="1"/>
      <w:marLeft w:val="0"/>
      <w:marRight w:val="0"/>
      <w:marTop w:val="0"/>
      <w:marBottom w:val="0"/>
      <w:divBdr>
        <w:top w:val="none" w:sz="0" w:space="0" w:color="auto"/>
        <w:left w:val="none" w:sz="0" w:space="0" w:color="auto"/>
        <w:bottom w:val="none" w:sz="0" w:space="0" w:color="auto"/>
        <w:right w:val="none" w:sz="0" w:space="0" w:color="auto"/>
      </w:divBdr>
      <w:divsChild>
        <w:div w:id="1180437785">
          <w:marLeft w:val="0"/>
          <w:marRight w:val="0"/>
          <w:marTop w:val="0"/>
          <w:marBottom w:val="0"/>
          <w:divBdr>
            <w:top w:val="none" w:sz="0" w:space="0" w:color="auto"/>
            <w:left w:val="none" w:sz="0" w:space="0" w:color="auto"/>
            <w:bottom w:val="none" w:sz="0" w:space="0" w:color="auto"/>
            <w:right w:val="none" w:sz="0" w:space="0" w:color="auto"/>
          </w:divBdr>
        </w:div>
        <w:div w:id="1619871704">
          <w:marLeft w:val="0"/>
          <w:marRight w:val="0"/>
          <w:marTop w:val="0"/>
          <w:marBottom w:val="0"/>
          <w:divBdr>
            <w:top w:val="none" w:sz="0" w:space="0" w:color="auto"/>
            <w:left w:val="none" w:sz="0" w:space="0" w:color="auto"/>
            <w:bottom w:val="none" w:sz="0" w:space="0" w:color="auto"/>
            <w:right w:val="none" w:sz="0" w:space="0" w:color="auto"/>
          </w:divBdr>
        </w:div>
        <w:div w:id="2086489221">
          <w:marLeft w:val="0"/>
          <w:marRight w:val="0"/>
          <w:marTop w:val="0"/>
          <w:marBottom w:val="0"/>
          <w:divBdr>
            <w:top w:val="none" w:sz="0" w:space="0" w:color="auto"/>
            <w:left w:val="none" w:sz="0" w:space="0" w:color="auto"/>
            <w:bottom w:val="none" w:sz="0" w:space="0" w:color="auto"/>
            <w:right w:val="none" w:sz="0" w:space="0" w:color="auto"/>
          </w:divBdr>
        </w:div>
      </w:divsChild>
    </w:div>
    <w:div w:id="725222917">
      <w:bodyDiv w:val="1"/>
      <w:marLeft w:val="0"/>
      <w:marRight w:val="0"/>
      <w:marTop w:val="0"/>
      <w:marBottom w:val="0"/>
      <w:divBdr>
        <w:top w:val="none" w:sz="0" w:space="0" w:color="auto"/>
        <w:left w:val="none" w:sz="0" w:space="0" w:color="auto"/>
        <w:bottom w:val="none" w:sz="0" w:space="0" w:color="auto"/>
        <w:right w:val="none" w:sz="0" w:space="0" w:color="auto"/>
      </w:divBdr>
    </w:div>
    <w:div w:id="726996418">
      <w:bodyDiv w:val="1"/>
      <w:marLeft w:val="0"/>
      <w:marRight w:val="0"/>
      <w:marTop w:val="0"/>
      <w:marBottom w:val="0"/>
      <w:divBdr>
        <w:top w:val="none" w:sz="0" w:space="0" w:color="auto"/>
        <w:left w:val="none" w:sz="0" w:space="0" w:color="auto"/>
        <w:bottom w:val="none" w:sz="0" w:space="0" w:color="auto"/>
        <w:right w:val="none" w:sz="0" w:space="0" w:color="auto"/>
      </w:divBdr>
    </w:div>
    <w:div w:id="728303374">
      <w:bodyDiv w:val="1"/>
      <w:marLeft w:val="0"/>
      <w:marRight w:val="0"/>
      <w:marTop w:val="0"/>
      <w:marBottom w:val="0"/>
      <w:divBdr>
        <w:top w:val="none" w:sz="0" w:space="0" w:color="auto"/>
        <w:left w:val="none" w:sz="0" w:space="0" w:color="auto"/>
        <w:bottom w:val="none" w:sz="0" w:space="0" w:color="auto"/>
        <w:right w:val="none" w:sz="0" w:space="0" w:color="auto"/>
      </w:divBdr>
    </w:div>
    <w:div w:id="755251680">
      <w:bodyDiv w:val="1"/>
      <w:marLeft w:val="0"/>
      <w:marRight w:val="0"/>
      <w:marTop w:val="0"/>
      <w:marBottom w:val="0"/>
      <w:divBdr>
        <w:top w:val="none" w:sz="0" w:space="0" w:color="auto"/>
        <w:left w:val="none" w:sz="0" w:space="0" w:color="auto"/>
        <w:bottom w:val="none" w:sz="0" w:space="0" w:color="auto"/>
        <w:right w:val="none" w:sz="0" w:space="0" w:color="auto"/>
      </w:divBdr>
    </w:div>
    <w:div w:id="755596652">
      <w:bodyDiv w:val="1"/>
      <w:marLeft w:val="0"/>
      <w:marRight w:val="0"/>
      <w:marTop w:val="0"/>
      <w:marBottom w:val="0"/>
      <w:divBdr>
        <w:top w:val="none" w:sz="0" w:space="0" w:color="auto"/>
        <w:left w:val="none" w:sz="0" w:space="0" w:color="auto"/>
        <w:bottom w:val="none" w:sz="0" w:space="0" w:color="auto"/>
        <w:right w:val="none" w:sz="0" w:space="0" w:color="auto"/>
      </w:divBdr>
    </w:div>
    <w:div w:id="801655930">
      <w:bodyDiv w:val="1"/>
      <w:marLeft w:val="0"/>
      <w:marRight w:val="0"/>
      <w:marTop w:val="0"/>
      <w:marBottom w:val="0"/>
      <w:divBdr>
        <w:top w:val="none" w:sz="0" w:space="0" w:color="auto"/>
        <w:left w:val="none" w:sz="0" w:space="0" w:color="auto"/>
        <w:bottom w:val="none" w:sz="0" w:space="0" w:color="auto"/>
        <w:right w:val="none" w:sz="0" w:space="0" w:color="auto"/>
      </w:divBdr>
      <w:divsChild>
        <w:div w:id="319579521">
          <w:marLeft w:val="0"/>
          <w:marRight w:val="0"/>
          <w:marTop w:val="0"/>
          <w:marBottom w:val="0"/>
          <w:divBdr>
            <w:top w:val="none" w:sz="0" w:space="0" w:color="auto"/>
            <w:left w:val="none" w:sz="0" w:space="0" w:color="auto"/>
            <w:bottom w:val="none" w:sz="0" w:space="0" w:color="auto"/>
            <w:right w:val="none" w:sz="0" w:space="0" w:color="auto"/>
          </w:divBdr>
        </w:div>
        <w:div w:id="360280168">
          <w:marLeft w:val="0"/>
          <w:marRight w:val="0"/>
          <w:marTop w:val="0"/>
          <w:marBottom w:val="0"/>
          <w:divBdr>
            <w:top w:val="none" w:sz="0" w:space="0" w:color="auto"/>
            <w:left w:val="none" w:sz="0" w:space="0" w:color="auto"/>
            <w:bottom w:val="none" w:sz="0" w:space="0" w:color="auto"/>
            <w:right w:val="none" w:sz="0" w:space="0" w:color="auto"/>
          </w:divBdr>
        </w:div>
        <w:div w:id="1849952150">
          <w:marLeft w:val="0"/>
          <w:marRight w:val="0"/>
          <w:marTop w:val="0"/>
          <w:marBottom w:val="0"/>
          <w:divBdr>
            <w:top w:val="none" w:sz="0" w:space="0" w:color="auto"/>
            <w:left w:val="none" w:sz="0" w:space="0" w:color="auto"/>
            <w:bottom w:val="none" w:sz="0" w:space="0" w:color="auto"/>
            <w:right w:val="none" w:sz="0" w:space="0" w:color="auto"/>
          </w:divBdr>
        </w:div>
      </w:divsChild>
    </w:div>
    <w:div w:id="826022358">
      <w:bodyDiv w:val="1"/>
      <w:marLeft w:val="0"/>
      <w:marRight w:val="0"/>
      <w:marTop w:val="0"/>
      <w:marBottom w:val="0"/>
      <w:divBdr>
        <w:top w:val="none" w:sz="0" w:space="0" w:color="auto"/>
        <w:left w:val="none" w:sz="0" w:space="0" w:color="auto"/>
        <w:bottom w:val="none" w:sz="0" w:space="0" w:color="auto"/>
        <w:right w:val="none" w:sz="0" w:space="0" w:color="auto"/>
      </w:divBdr>
      <w:divsChild>
        <w:div w:id="185412882">
          <w:marLeft w:val="0"/>
          <w:marRight w:val="0"/>
          <w:marTop w:val="0"/>
          <w:marBottom w:val="0"/>
          <w:divBdr>
            <w:top w:val="none" w:sz="0" w:space="0" w:color="auto"/>
            <w:left w:val="none" w:sz="0" w:space="0" w:color="auto"/>
            <w:bottom w:val="none" w:sz="0" w:space="0" w:color="auto"/>
            <w:right w:val="none" w:sz="0" w:space="0" w:color="auto"/>
          </w:divBdr>
        </w:div>
        <w:div w:id="343361634">
          <w:marLeft w:val="0"/>
          <w:marRight w:val="0"/>
          <w:marTop w:val="0"/>
          <w:marBottom w:val="0"/>
          <w:divBdr>
            <w:top w:val="none" w:sz="0" w:space="0" w:color="auto"/>
            <w:left w:val="none" w:sz="0" w:space="0" w:color="auto"/>
            <w:bottom w:val="none" w:sz="0" w:space="0" w:color="auto"/>
            <w:right w:val="none" w:sz="0" w:space="0" w:color="auto"/>
          </w:divBdr>
        </w:div>
        <w:div w:id="464155594">
          <w:marLeft w:val="0"/>
          <w:marRight w:val="0"/>
          <w:marTop w:val="0"/>
          <w:marBottom w:val="0"/>
          <w:divBdr>
            <w:top w:val="none" w:sz="0" w:space="0" w:color="auto"/>
            <w:left w:val="none" w:sz="0" w:space="0" w:color="auto"/>
            <w:bottom w:val="none" w:sz="0" w:space="0" w:color="auto"/>
            <w:right w:val="none" w:sz="0" w:space="0" w:color="auto"/>
          </w:divBdr>
        </w:div>
        <w:div w:id="859781345">
          <w:marLeft w:val="0"/>
          <w:marRight w:val="0"/>
          <w:marTop w:val="0"/>
          <w:marBottom w:val="0"/>
          <w:divBdr>
            <w:top w:val="none" w:sz="0" w:space="0" w:color="auto"/>
            <w:left w:val="none" w:sz="0" w:space="0" w:color="auto"/>
            <w:bottom w:val="none" w:sz="0" w:space="0" w:color="auto"/>
            <w:right w:val="none" w:sz="0" w:space="0" w:color="auto"/>
          </w:divBdr>
        </w:div>
        <w:div w:id="872225869">
          <w:marLeft w:val="0"/>
          <w:marRight w:val="0"/>
          <w:marTop w:val="0"/>
          <w:marBottom w:val="0"/>
          <w:divBdr>
            <w:top w:val="none" w:sz="0" w:space="0" w:color="auto"/>
            <w:left w:val="none" w:sz="0" w:space="0" w:color="auto"/>
            <w:bottom w:val="none" w:sz="0" w:space="0" w:color="auto"/>
            <w:right w:val="none" w:sz="0" w:space="0" w:color="auto"/>
          </w:divBdr>
        </w:div>
        <w:div w:id="988707718">
          <w:marLeft w:val="0"/>
          <w:marRight w:val="0"/>
          <w:marTop w:val="0"/>
          <w:marBottom w:val="0"/>
          <w:divBdr>
            <w:top w:val="none" w:sz="0" w:space="0" w:color="auto"/>
            <w:left w:val="none" w:sz="0" w:space="0" w:color="auto"/>
            <w:bottom w:val="none" w:sz="0" w:space="0" w:color="auto"/>
            <w:right w:val="none" w:sz="0" w:space="0" w:color="auto"/>
          </w:divBdr>
        </w:div>
        <w:div w:id="1183397204">
          <w:marLeft w:val="0"/>
          <w:marRight w:val="0"/>
          <w:marTop w:val="0"/>
          <w:marBottom w:val="0"/>
          <w:divBdr>
            <w:top w:val="none" w:sz="0" w:space="0" w:color="auto"/>
            <w:left w:val="none" w:sz="0" w:space="0" w:color="auto"/>
            <w:bottom w:val="none" w:sz="0" w:space="0" w:color="auto"/>
            <w:right w:val="none" w:sz="0" w:space="0" w:color="auto"/>
          </w:divBdr>
        </w:div>
        <w:div w:id="1512063902">
          <w:marLeft w:val="0"/>
          <w:marRight w:val="0"/>
          <w:marTop w:val="0"/>
          <w:marBottom w:val="0"/>
          <w:divBdr>
            <w:top w:val="none" w:sz="0" w:space="0" w:color="auto"/>
            <w:left w:val="none" w:sz="0" w:space="0" w:color="auto"/>
            <w:bottom w:val="none" w:sz="0" w:space="0" w:color="auto"/>
            <w:right w:val="none" w:sz="0" w:space="0" w:color="auto"/>
          </w:divBdr>
        </w:div>
        <w:div w:id="1726098684">
          <w:marLeft w:val="0"/>
          <w:marRight w:val="0"/>
          <w:marTop w:val="0"/>
          <w:marBottom w:val="0"/>
          <w:divBdr>
            <w:top w:val="none" w:sz="0" w:space="0" w:color="auto"/>
            <w:left w:val="none" w:sz="0" w:space="0" w:color="auto"/>
            <w:bottom w:val="none" w:sz="0" w:space="0" w:color="auto"/>
            <w:right w:val="none" w:sz="0" w:space="0" w:color="auto"/>
          </w:divBdr>
        </w:div>
        <w:div w:id="1862812820">
          <w:marLeft w:val="0"/>
          <w:marRight w:val="0"/>
          <w:marTop w:val="0"/>
          <w:marBottom w:val="0"/>
          <w:divBdr>
            <w:top w:val="none" w:sz="0" w:space="0" w:color="auto"/>
            <w:left w:val="none" w:sz="0" w:space="0" w:color="auto"/>
            <w:bottom w:val="none" w:sz="0" w:space="0" w:color="auto"/>
            <w:right w:val="none" w:sz="0" w:space="0" w:color="auto"/>
          </w:divBdr>
        </w:div>
        <w:div w:id="1972831530">
          <w:marLeft w:val="0"/>
          <w:marRight w:val="0"/>
          <w:marTop w:val="0"/>
          <w:marBottom w:val="0"/>
          <w:divBdr>
            <w:top w:val="none" w:sz="0" w:space="0" w:color="auto"/>
            <w:left w:val="none" w:sz="0" w:space="0" w:color="auto"/>
            <w:bottom w:val="none" w:sz="0" w:space="0" w:color="auto"/>
            <w:right w:val="none" w:sz="0" w:space="0" w:color="auto"/>
          </w:divBdr>
        </w:div>
        <w:div w:id="2070641401">
          <w:marLeft w:val="0"/>
          <w:marRight w:val="0"/>
          <w:marTop w:val="0"/>
          <w:marBottom w:val="0"/>
          <w:divBdr>
            <w:top w:val="none" w:sz="0" w:space="0" w:color="auto"/>
            <w:left w:val="none" w:sz="0" w:space="0" w:color="auto"/>
            <w:bottom w:val="none" w:sz="0" w:space="0" w:color="auto"/>
            <w:right w:val="none" w:sz="0" w:space="0" w:color="auto"/>
          </w:divBdr>
        </w:div>
        <w:div w:id="2130515042">
          <w:marLeft w:val="0"/>
          <w:marRight w:val="0"/>
          <w:marTop w:val="0"/>
          <w:marBottom w:val="0"/>
          <w:divBdr>
            <w:top w:val="none" w:sz="0" w:space="0" w:color="auto"/>
            <w:left w:val="none" w:sz="0" w:space="0" w:color="auto"/>
            <w:bottom w:val="none" w:sz="0" w:space="0" w:color="auto"/>
            <w:right w:val="none" w:sz="0" w:space="0" w:color="auto"/>
          </w:divBdr>
        </w:div>
      </w:divsChild>
    </w:div>
    <w:div w:id="826897438">
      <w:bodyDiv w:val="1"/>
      <w:marLeft w:val="0"/>
      <w:marRight w:val="0"/>
      <w:marTop w:val="0"/>
      <w:marBottom w:val="0"/>
      <w:divBdr>
        <w:top w:val="none" w:sz="0" w:space="0" w:color="auto"/>
        <w:left w:val="none" w:sz="0" w:space="0" w:color="auto"/>
        <w:bottom w:val="none" w:sz="0" w:space="0" w:color="auto"/>
        <w:right w:val="none" w:sz="0" w:space="0" w:color="auto"/>
      </w:divBdr>
    </w:div>
    <w:div w:id="830171594">
      <w:bodyDiv w:val="1"/>
      <w:marLeft w:val="0"/>
      <w:marRight w:val="0"/>
      <w:marTop w:val="0"/>
      <w:marBottom w:val="0"/>
      <w:divBdr>
        <w:top w:val="none" w:sz="0" w:space="0" w:color="auto"/>
        <w:left w:val="none" w:sz="0" w:space="0" w:color="auto"/>
        <w:bottom w:val="none" w:sz="0" w:space="0" w:color="auto"/>
        <w:right w:val="none" w:sz="0" w:space="0" w:color="auto"/>
      </w:divBdr>
    </w:div>
    <w:div w:id="857473278">
      <w:bodyDiv w:val="1"/>
      <w:marLeft w:val="0"/>
      <w:marRight w:val="0"/>
      <w:marTop w:val="0"/>
      <w:marBottom w:val="0"/>
      <w:divBdr>
        <w:top w:val="none" w:sz="0" w:space="0" w:color="auto"/>
        <w:left w:val="none" w:sz="0" w:space="0" w:color="auto"/>
        <w:bottom w:val="none" w:sz="0" w:space="0" w:color="auto"/>
        <w:right w:val="none" w:sz="0" w:space="0" w:color="auto"/>
      </w:divBdr>
      <w:divsChild>
        <w:div w:id="1715084263">
          <w:marLeft w:val="0"/>
          <w:marRight w:val="0"/>
          <w:marTop w:val="0"/>
          <w:marBottom w:val="0"/>
          <w:divBdr>
            <w:top w:val="none" w:sz="0" w:space="0" w:color="auto"/>
            <w:left w:val="none" w:sz="0" w:space="0" w:color="auto"/>
            <w:bottom w:val="none" w:sz="0" w:space="0" w:color="auto"/>
            <w:right w:val="none" w:sz="0" w:space="0" w:color="auto"/>
          </w:divBdr>
        </w:div>
        <w:div w:id="2126194171">
          <w:marLeft w:val="0"/>
          <w:marRight w:val="0"/>
          <w:marTop w:val="0"/>
          <w:marBottom w:val="0"/>
          <w:divBdr>
            <w:top w:val="none" w:sz="0" w:space="0" w:color="auto"/>
            <w:left w:val="none" w:sz="0" w:space="0" w:color="auto"/>
            <w:bottom w:val="none" w:sz="0" w:space="0" w:color="auto"/>
            <w:right w:val="none" w:sz="0" w:space="0" w:color="auto"/>
          </w:divBdr>
        </w:div>
      </w:divsChild>
    </w:div>
    <w:div w:id="901259964">
      <w:bodyDiv w:val="1"/>
      <w:marLeft w:val="0"/>
      <w:marRight w:val="0"/>
      <w:marTop w:val="0"/>
      <w:marBottom w:val="0"/>
      <w:divBdr>
        <w:top w:val="none" w:sz="0" w:space="0" w:color="auto"/>
        <w:left w:val="none" w:sz="0" w:space="0" w:color="auto"/>
        <w:bottom w:val="none" w:sz="0" w:space="0" w:color="auto"/>
        <w:right w:val="none" w:sz="0" w:space="0" w:color="auto"/>
      </w:divBdr>
      <w:divsChild>
        <w:div w:id="21520424">
          <w:marLeft w:val="0"/>
          <w:marRight w:val="0"/>
          <w:marTop w:val="0"/>
          <w:marBottom w:val="0"/>
          <w:divBdr>
            <w:top w:val="none" w:sz="0" w:space="0" w:color="auto"/>
            <w:left w:val="none" w:sz="0" w:space="0" w:color="auto"/>
            <w:bottom w:val="none" w:sz="0" w:space="0" w:color="auto"/>
            <w:right w:val="none" w:sz="0" w:space="0" w:color="auto"/>
          </w:divBdr>
        </w:div>
        <w:div w:id="107939421">
          <w:marLeft w:val="0"/>
          <w:marRight w:val="0"/>
          <w:marTop w:val="0"/>
          <w:marBottom w:val="0"/>
          <w:divBdr>
            <w:top w:val="none" w:sz="0" w:space="0" w:color="auto"/>
            <w:left w:val="none" w:sz="0" w:space="0" w:color="auto"/>
            <w:bottom w:val="none" w:sz="0" w:space="0" w:color="auto"/>
            <w:right w:val="none" w:sz="0" w:space="0" w:color="auto"/>
          </w:divBdr>
        </w:div>
        <w:div w:id="577442126">
          <w:marLeft w:val="0"/>
          <w:marRight w:val="0"/>
          <w:marTop w:val="0"/>
          <w:marBottom w:val="0"/>
          <w:divBdr>
            <w:top w:val="none" w:sz="0" w:space="0" w:color="auto"/>
            <w:left w:val="none" w:sz="0" w:space="0" w:color="auto"/>
            <w:bottom w:val="none" w:sz="0" w:space="0" w:color="auto"/>
            <w:right w:val="none" w:sz="0" w:space="0" w:color="auto"/>
          </w:divBdr>
        </w:div>
        <w:div w:id="1420560145">
          <w:marLeft w:val="0"/>
          <w:marRight w:val="0"/>
          <w:marTop w:val="0"/>
          <w:marBottom w:val="0"/>
          <w:divBdr>
            <w:top w:val="none" w:sz="0" w:space="0" w:color="auto"/>
            <w:left w:val="none" w:sz="0" w:space="0" w:color="auto"/>
            <w:bottom w:val="none" w:sz="0" w:space="0" w:color="auto"/>
            <w:right w:val="none" w:sz="0" w:space="0" w:color="auto"/>
          </w:divBdr>
        </w:div>
        <w:div w:id="1444767171">
          <w:marLeft w:val="0"/>
          <w:marRight w:val="0"/>
          <w:marTop w:val="0"/>
          <w:marBottom w:val="0"/>
          <w:divBdr>
            <w:top w:val="none" w:sz="0" w:space="0" w:color="auto"/>
            <w:left w:val="none" w:sz="0" w:space="0" w:color="auto"/>
            <w:bottom w:val="none" w:sz="0" w:space="0" w:color="auto"/>
            <w:right w:val="none" w:sz="0" w:space="0" w:color="auto"/>
          </w:divBdr>
        </w:div>
        <w:div w:id="1494180740">
          <w:marLeft w:val="0"/>
          <w:marRight w:val="0"/>
          <w:marTop w:val="0"/>
          <w:marBottom w:val="0"/>
          <w:divBdr>
            <w:top w:val="none" w:sz="0" w:space="0" w:color="auto"/>
            <w:left w:val="none" w:sz="0" w:space="0" w:color="auto"/>
            <w:bottom w:val="none" w:sz="0" w:space="0" w:color="auto"/>
            <w:right w:val="none" w:sz="0" w:space="0" w:color="auto"/>
          </w:divBdr>
        </w:div>
        <w:div w:id="1809590061">
          <w:marLeft w:val="0"/>
          <w:marRight w:val="0"/>
          <w:marTop w:val="0"/>
          <w:marBottom w:val="0"/>
          <w:divBdr>
            <w:top w:val="none" w:sz="0" w:space="0" w:color="auto"/>
            <w:left w:val="none" w:sz="0" w:space="0" w:color="auto"/>
            <w:bottom w:val="none" w:sz="0" w:space="0" w:color="auto"/>
            <w:right w:val="none" w:sz="0" w:space="0" w:color="auto"/>
          </w:divBdr>
        </w:div>
        <w:div w:id="1887061236">
          <w:marLeft w:val="0"/>
          <w:marRight w:val="0"/>
          <w:marTop w:val="0"/>
          <w:marBottom w:val="0"/>
          <w:divBdr>
            <w:top w:val="none" w:sz="0" w:space="0" w:color="auto"/>
            <w:left w:val="none" w:sz="0" w:space="0" w:color="auto"/>
            <w:bottom w:val="none" w:sz="0" w:space="0" w:color="auto"/>
            <w:right w:val="none" w:sz="0" w:space="0" w:color="auto"/>
          </w:divBdr>
        </w:div>
        <w:div w:id="1997218727">
          <w:marLeft w:val="0"/>
          <w:marRight w:val="0"/>
          <w:marTop w:val="0"/>
          <w:marBottom w:val="0"/>
          <w:divBdr>
            <w:top w:val="none" w:sz="0" w:space="0" w:color="auto"/>
            <w:left w:val="none" w:sz="0" w:space="0" w:color="auto"/>
            <w:bottom w:val="none" w:sz="0" w:space="0" w:color="auto"/>
            <w:right w:val="none" w:sz="0" w:space="0" w:color="auto"/>
          </w:divBdr>
        </w:div>
        <w:div w:id="2080059788">
          <w:marLeft w:val="0"/>
          <w:marRight w:val="0"/>
          <w:marTop w:val="0"/>
          <w:marBottom w:val="0"/>
          <w:divBdr>
            <w:top w:val="none" w:sz="0" w:space="0" w:color="auto"/>
            <w:left w:val="none" w:sz="0" w:space="0" w:color="auto"/>
            <w:bottom w:val="none" w:sz="0" w:space="0" w:color="auto"/>
            <w:right w:val="none" w:sz="0" w:space="0" w:color="auto"/>
          </w:divBdr>
        </w:div>
      </w:divsChild>
    </w:div>
    <w:div w:id="908152290">
      <w:bodyDiv w:val="1"/>
      <w:marLeft w:val="0"/>
      <w:marRight w:val="0"/>
      <w:marTop w:val="0"/>
      <w:marBottom w:val="0"/>
      <w:divBdr>
        <w:top w:val="none" w:sz="0" w:space="0" w:color="auto"/>
        <w:left w:val="none" w:sz="0" w:space="0" w:color="auto"/>
        <w:bottom w:val="none" w:sz="0" w:space="0" w:color="auto"/>
        <w:right w:val="none" w:sz="0" w:space="0" w:color="auto"/>
      </w:divBdr>
      <w:divsChild>
        <w:div w:id="127361876">
          <w:marLeft w:val="0"/>
          <w:marRight w:val="0"/>
          <w:marTop w:val="0"/>
          <w:marBottom w:val="0"/>
          <w:divBdr>
            <w:top w:val="none" w:sz="0" w:space="0" w:color="auto"/>
            <w:left w:val="none" w:sz="0" w:space="0" w:color="auto"/>
            <w:bottom w:val="none" w:sz="0" w:space="0" w:color="auto"/>
            <w:right w:val="none" w:sz="0" w:space="0" w:color="auto"/>
          </w:divBdr>
        </w:div>
        <w:div w:id="220601234">
          <w:marLeft w:val="0"/>
          <w:marRight w:val="0"/>
          <w:marTop w:val="0"/>
          <w:marBottom w:val="0"/>
          <w:divBdr>
            <w:top w:val="none" w:sz="0" w:space="0" w:color="auto"/>
            <w:left w:val="none" w:sz="0" w:space="0" w:color="auto"/>
            <w:bottom w:val="none" w:sz="0" w:space="0" w:color="auto"/>
            <w:right w:val="none" w:sz="0" w:space="0" w:color="auto"/>
          </w:divBdr>
        </w:div>
        <w:div w:id="538082050">
          <w:marLeft w:val="0"/>
          <w:marRight w:val="0"/>
          <w:marTop w:val="0"/>
          <w:marBottom w:val="0"/>
          <w:divBdr>
            <w:top w:val="none" w:sz="0" w:space="0" w:color="auto"/>
            <w:left w:val="none" w:sz="0" w:space="0" w:color="auto"/>
            <w:bottom w:val="none" w:sz="0" w:space="0" w:color="auto"/>
            <w:right w:val="none" w:sz="0" w:space="0" w:color="auto"/>
          </w:divBdr>
        </w:div>
        <w:div w:id="617686741">
          <w:marLeft w:val="0"/>
          <w:marRight w:val="0"/>
          <w:marTop w:val="0"/>
          <w:marBottom w:val="0"/>
          <w:divBdr>
            <w:top w:val="none" w:sz="0" w:space="0" w:color="auto"/>
            <w:left w:val="none" w:sz="0" w:space="0" w:color="auto"/>
            <w:bottom w:val="none" w:sz="0" w:space="0" w:color="auto"/>
            <w:right w:val="none" w:sz="0" w:space="0" w:color="auto"/>
          </w:divBdr>
        </w:div>
        <w:div w:id="746734313">
          <w:marLeft w:val="0"/>
          <w:marRight w:val="0"/>
          <w:marTop w:val="0"/>
          <w:marBottom w:val="0"/>
          <w:divBdr>
            <w:top w:val="none" w:sz="0" w:space="0" w:color="auto"/>
            <w:left w:val="none" w:sz="0" w:space="0" w:color="auto"/>
            <w:bottom w:val="none" w:sz="0" w:space="0" w:color="auto"/>
            <w:right w:val="none" w:sz="0" w:space="0" w:color="auto"/>
          </w:divBdr>
        </w:div>
        <w:div w:id="897010259">
          <w:marLeft w:val="0"/>
          <w:marRight w:val="0"/>
          <w:marTop w:val="0"/>
          <w:marBottom w:val="0"/>
          <w:divBdr>
            <w:top w:val="none" w:sz="0" w:space="0" w:color="auto"/>
            <w:left w:val="none" w:sz="0" w:space="0" w:color="auto"/>
            <w:bottom w:val="none" w:sz="0" w:space="0" w:color="auto"/>
            <w:right w:val="none" w:sz="0" w:space="0" w:color="auto"/>
          </w:divBdr>
        </w:div>
        <w:div w:id="904292494">
          <w:marLeft w:val="0"/>
          <w:marRight w:val="0"/>
          <w:marTop w:val="0"/>
          <w:marBottom w:val="0"/>
          <w:divBdr>
            <w:top w:val="none" w:sz="0" w:space="0" w:color="auto"/>
            <w:left w:val="none" w:sz="0" w:space="0" w:color="auto"/>
            <w:bottom w:val="none" w:sz="0" w:space="0" w:color="auto"/>
            <w:right w:val="none" w:sz="0" w:space="0" w:color="auto"/>
          </w:divBdr>
        </w:div>
        <w:div w:id="1020738157">
          <w:marLeft w:val="0"/>
          <w:marRight w:val="0"/>
          <w:marTop w:val="0"/>
          <w:marBottom w:val="0"/>
          <w:divBdr>
            <w:top w:val="none" w:sz="0" w:space="0" w:color="auto"/>
            <w:left w:val="none" w:sz="0" w:space="0" w:color="auto"/>
            <w:bottom w:val="none" w:sz="0" w:space="0" w:color="auto"/>
            <w:right w:val="none" w:sz="0" w:space="0" w:color="auto"/>
          </w:divBdr>
        </w:div>
        <w:div w:id="1025643186">
          <w:marLeft w:val="0"/>
          <w:marRight w:val="0"/>
          <w:marTop w:val="0"/>
          <w:marBottom w:val="0"/>
          <w:divBdr>
            <w:top w:val="none" w:sz="0" w:space="0" w:color="auto"/>
            <w:left w:val="none" w:sz="0" w:space="0" w:color="auto"/>
            <w:bottom w:val="none" w:sz="0" w:space="0" w:color="auto"/>
            <w:right w:val="none" w:sz="0" w:space="0" w:color="auto"/>
          </w:divBdr>
        </w:div>
        <w:div w:id="1053192861">
          <w:marLeft w:val="0"/>
          <w:marRight w:val="0"/>
          <w:marTop w:val="0"/>
          <w:marBottom w:val="0"/>
          <w:divBdr>
            <w:top w:val="none" w:sz="0" w:space="0" w:color="auto"/>
            <w:left w:val="none" w:sz="0" w:space="0" w:color="auto"/>
            <w:bottom w:val="none" w:sz="0" w:space="0" w:color="auto"/>
            <w:right w:val="none" w:sz="0" w:space="0" w:color="auto"/>
          </w:divBdr>
        </w:div>
        <w:div w:id="1572234939">
          <w:marLeft w:val="0"/>
          <w:marRight w:val="0"/>
          <w:marTop w:val="0"/>
          <w:marBottom w:val="0"/>
          <w:divBdr>
            <w:top w:val="none" w:sz="0" w:space="0" w:color="auto"/>
            <w:left w:val="none" w:sz="0" w:space="0" w:color="auto"/>
            <w:bottom w:val="none" w:sz="0" w:space="0" w:color="auto"/>
            <w:right w:val="none" w:sz="0" w:space="0" w:color="auto"/>
          </w:divBdr>
        </w:div>
        <w:div w:id="1854344720">
          <w:marLeft w:val="0"/>
          <w:marRight w:val="0"/>
          <w:marTop w:val="0"/>
          <w:marBottom w:val="0"/>
          <w:divBdr>
            <w:top w:val="none" w:sz="0" w:space="0" w:color="auto"/>
            <w:left w:val="none" w:sz="0" w:space="0" w:color="auto"/>
            <w:bottom w:val="none" w:sz="0" w:space="0" w:color="auto"/>
            <w:right w:val="none" w:sz="0" w:space="0" w:color="auto"/>
          </w:divBdr>
        </w:div>
      </w:divsChild>
    </w:div>
    <w:div w:id="927036577">
      <w:bodyDiv w:val="1"/>
      <w:marLeft w:val="0"/>
      <w:marRight w:val="0"/>
      <w:marTop w:val="0"/>
      <w:marBottom w:val="0"/>
      <w:divBdr>
        <w:top w:val="none" w:sz="0" w:space="0" w:color="auto"/>
        <w:left w:val="none" w:sz="0" w:space="0" w:color="auto"/>
        <w:bottom w:val="none" w:sz="0" w:space="0" w:color="auto"/>
        <w:right w:val="none" w:sz="0" w:space="0" w:color="auto"/>
      </w:divBdr>
    </w:div>
    <w:div w:id="947127320">
      <w:bodyDiv w:val="1"/>
      <w:marLeft w:val="0"/>
      <w:marRight w:val="0"/>
      <w:marTop w:val="0"/>
      <w:marBottom w:val="0"/>
      <w:divBdr>
        <w:top w:val="none" w:sz="0" w:space="0" w:color="auto"/>
        <w:left w:val="none" w:sz="0" w:space="0" w:color="auto"/>
        <w:bottom w:val="none" w:sz="0" w:space="0" w:color="auto"/>
        <w:right w:val="none" w:sz="0" w:space="0" w:color="auto"/>
      </w:divBdr>
      <w:divsChild>
        <w:div w:id="224806237">
          <w:marLeft w:val="0"/>
          <w:marRight w:val="0"/>
          <w:marTop w:val="0"/>
          <w:marBottom w:val="0"/>
          <w:divBdr>
            <w:top w:val="none" w:sz="0" w:space="0" w:color="auto"/>
            <w:left w:val="none" w:sz="0" w:space="0" w:color="auto"/>
            <w:bottom w:val="none" w:sz="0" w:space="0" w:color="auto"/>
            <w:right w:val="none" w:sz="0" w:space="0" w:color="auto"/>
          </w:divBdr>
        </w:div>
        <w:div w:id="257376409">
          <w:marLeft w:val="0"/>
          <w:marRight w:val="0"/>
          <w:marTop w:val="0"/>
          <w:marBottom w:val="0"/>
          <w:divBdr>
            <w:top w:val="none" w:sz="0" w:space="0" w:color="auto"/>
            <w:left w:val="none" w:sz="0" w:space="0" w:color="auto"/>
            <w:bottom w:val="none" w:sz="0" w:space="0" w:color="auto"/>
            <w:right w:val="none" w:sz="0" w:space="0" w:color="auto"/>
          </w:divBdr>
        </w:div>
        <w:div w:id="257905614">
          <w:marLeft w:val="0"/>
          <w:marRight w:val="0"/>
          <w:marTop w:val="0"/>
          <w:marBottom w:val="0"/>
          <w:divBdr>
            <w:top w:val="none" w:sz="0" w:space="0" w:color="auto"/>
            <w:left w:val="none" w:sz="0" w:space="0" w:color="auto"/>
            <w:bottom w:val="none" w:sz="0" w:space="0" w:color="auto"/>
            <w:right w:val="none" w:sz="0" w:space="0" w:color="auto"/>
          </w:divBdr>
        </w:div>
        <w:div w:id="529491411">
          <w:marLeft w:val="0"/>
          <w:marRight w:val="0"/>
          <w:marTop w:val="0"/>
          <w:marBottom w:val="0"/>
          <w:divBdr>
            <w:top w:val="none" w:sz="0" w:space="0" w:color="auto"/>
            <w:left w:val="none" w:sz="0" w:space="0" w:color="auto"/>
            <w:bottom w:val="none" w:sz="0" w:space="0" w:color="auto"/>
            <w:right w:val="none" w:sz="0" w:space="0" w:color="auto"/>
          </w:divBdr>
        </w:div>
        <w:div w:id="813833985">
          <w:marLeft w:val="0"/>
          <w:marRight w:val="0"/>
          <w:marTop w:val="0"/>
          <w:marBottom w:val="0"/>
          <w:divBdr>
            <w:top w:val="none" w:sz="0" w:space="0" w:color="auto"/>
            <w:left w:val="none" w:sz="0" w:space="0" w:color="auto"/>
            <w:bottom w:val="none" w:sz="0" w:space="0" w:color="auto"/>
            <w:right w:val="none" w:sz="0" w:space="0" w:color="auto"/>
          </w:divBdr>
        </w:div>
        <w:div w:id="1044603393">
          <w:marLeft w:val="0"/>
          <w:marRight w:val="0"/>
          <w:marTop w:val="0"/>
          <w:marBottom w:val="0"/>
          <w:divBdr>
            <w:top w:val="none" w:sz="0" w:space="0" w:color="auto"/>
            <w:left w:val="none" w:sz="0" w:space="0" w:color="auto"/>
            <w:bottom w:val="none" w:sz="0" w:space="0" w:color="auto"/>
            <w:right w:val="none" w:sz="0" w:space="0" w:color="auto"/>
          </w:divBdr>
        </w:div>
        <w:div w:id="1125126076">
          <w:marLeft w:val="0"/>
          <w:marRight w:val="0"/>
          <w:marTop w:val="0"/>
          <w:marBottom w:val="0"/>
          <w:divBdr>
            <w:top w:val="none" w:sz="0" w:space="0" w:color="auto"/>
            <w:left w:val="none" w:sz="0" w:space="0" w:color="auto"/>
            <w:bottom w:val="none" w:sz="0" w:space="0" w:color="auto"/>
            <w:right w:val="none" w:sz="0" w:space="0" w:color="auto"/>
          </w:divBdr>
        </w:div>
        <w:div w:id="1457530189">
          <w:marLeft w:val="0"/>
          <w:marRight w:val="0"/>
          <w:marTop w:val="0"/>
          <w:marBottom w:val="0"/>
          <w:divBdr>
            <w:top w:val="none" w:sz="0" w:space="0" w:color="auto"/>
            <w:left w:val="none" w:sz="0" w:space="0" w:color="auto"/>
            <w:bottom w:val="none" w:sz="0" w:space="0" w:color="auto"/>
            <w:right w:val="none" w:sz="0" w:space="0" w:color="auto"/>
          </w:divBdr>
        </w:div>
        <w:div w:id="1588154260">
          <w:marLeft w:val="0"/>
          <w:marRight w:val="0"/>
          <w:marTop w:val="0"/>
          <w:marBottom w:val="0"/>
          <w:divBdr>
            <w:top w:val="none" w:sz="0" w:space="0" w:color="auto"/>
            <w:left w:val="none" w:sz="0" w:space="0" w:color="auto"/>
            <w:bottom w:val="none" w:sz="0" w:space="0" w:color="auto"/>
            <w:right w:val="none" w:sz="0" w:space="0" w:color="auto"/>
          </w:divBdr>
        </w:div>
        <w:div w:id="1697196648">
          <w:marLeft w:val="0"/>
          <w:marRight w:val="0"/>
          <w:marTop w:val="0"/>
          <w:marBottom w:val="0"/>
          <w:divBdr>
            <w:top w:val="none" w:sz="0" w:space="0" w:color="auto"/>
            <w:left w:val="none" w:sz="0" w:space="0" w:color="auto"/>
            <w:bottom w:val="none" w:sz="0" w:space="0" w:color="auto"/>
            <w:right w:val="none" w:sz="0" w:space="0" w:color="auto"/>
          </w:divBdr>
        </w:div>
        <w:div w:id="1821462578">
          <w:marLeft w:val="0"/>
          <w:marRight w:val="0"/>
          <w:marTop w:val="0"/>
          <w:marBottom w:val="0"/>
          <w:divBdr>
            <w:top w:val="none" w:sz="0" w:space="0" w:color="auto"/>
            <w:left w:val="none" w:sz="0" w:space="0" w:color="auto"/>
            <w:bottom w:val="none" w:sz="0" w:space="0" w:color="auto"/>
            <w:right w:val="none" w:sz="0" w:space="0" w:color="auto"/>
          </w:divBdr>
        </w:div>
        <w:div w:id="1838493845">
          <w:marLeft w:val="0"/>
          <w:marRight w:val="0"/>
          <w:marTop w:val="0"/>
          <w:marBottom w:val="0"/>
          <w:divBdr>
            <w:top w:val="none" w:sz="0" w:space="0" w:color="auto"/>
            <w:left w:val="none" w:sz="0" w:space="0" w:color="auto"/>
            <w:bottom w:val="none" w:sz="0" w:space="0" w:color="auto"/>
            <w:right w:val="none" w:sz="0" w:space="0" w:color="auto"/>
          </w:divBdr>
        </w:div>
        <w:div w:id="1840269106">
          <w:marLeft w:val="0"/>
          <w:marRight w:val="0"/>
          <w:marTop w:val="0"/>
          <w:marBottom w:val="0"/>
          <w:divBdr>
            <w:top w:val="none" w:sz="0" w:space="0" w:color="auto"/>
            <w:left w:val="none" w:sz="0" w:space="0" w:color="auto"/>
            <w:bottom w:val="none" w:sz="0" w:space="0" w:color="auto"/>
            <w:right w:val="none" w:sz="0" w:space="0" w:color="auto"/>
          </w:divBdr>
        </w:div>
        <w:div w:id="1850870442">
          <w:marLeft w:val="0"/>
          <w:marRight w:val="0"/>
          <w:marTop w:val="0"/>
          <w:marBottom w:val="0"/>
          <w:divBdr>
            <w:top w:val="none" w:sz="0" w:space="0" w:color="auto"/>
            <w:left w:val="none" w:sz="0" w:space="0" w:color="auto"/>
            <w:bottom w:val="none" w:sz="0" w:space="0" w:color="auto"/>
            <w:right w:val="none" w:sz="0" w:space="0" w:color="auto"/>
          </w:divBdr>
        </w:div>
      </w:divsChild>
    </w:div>
    <w:div w:id="961619327">
      <w:bodyDiv w:val="1"/>
      <w:marLeft w:val="0"/>
      <w:marRight w:val="0"/>
      <w:marTop w:val="0"/>
      <w:marBottom w:val="0"/>
      <w:divBdr>
        <w:top w:val="none" w:sz="0" w:space="0" w:color="auto"/>
        <w:left w:val="none" w:sz="0" w:space="0" w:color="auto"/>
        <w:bottom w:val="none" w:sz="0" w:space="0" w:color="auto"/>
        <w:right w:val="none" w:sz="0" w:space="0" w:color="auto"/>
      </w:divBdr>
    </w:div>
    <w:div w:id="961812441">
      <w:bodyDiv w:val="1"/>
      <w:marLeft w:val="0"/>
      <w:marRight w:val="0"/>
      <w:marTop w:val="0"/>
      <w:marBottom w:val="0"/>
      <w:divBdr>
        <w:top w:val="none" w:sz="0" w:space="0" w:color="auto"/>
        <w:left w:val="none" w:sz="0" w:space="0" w:color="auto"/>
        <w:bottom w:val="none" w:sz="0" w:space="0" w:color="auto"/>
        <w:right w:val="none" w:sz="0" w:space="0" w:color="auto"/>
      </w:divBdr>
      <w:divsChild>
        <w:div w:id="594940564">
          <w:marLeft w:val="0"/>
          <w:marRight w:val="0"/>
          <w:marTop w:val="0"/>
          <w:marBottom w:val="0"/>
          <w:divBdr>
            <w:top w:val="none" w:sz="0" w:space="0" w:color="auto"/>
            <w:left w:val="none" w:sz="0" w:space="0" w:color="auto"/>
            <w:bottom w:val="none" w:sz="0" w:space="0" w:color="auto"/>
            <w:right w:val="none" w:sz="0" w:space="0" w:color="auto"/>
          </w:divBdr>
        </w:div>
        <w:div w:id="1444576829">
          <w:marLeft w:val="0"/>
          <w:marRight w:val="0"/>
          <w:marTop w:val="0"/>
          <w:marBottom w:val="0"/>
          <w:divBdr>
            <w:top w:val="none" w:sz="0" w:space="0" w:color="auto"/>
            <w:left w:val="none" w:sz="0" w:space="0" w:color="auto"/>
            <w:bottom w:val="none" w:sz="0" w:space="0" w:color="auto"/>
            <w:right w:val="none" w:sz="0" w:space="0" w:color="auto"/>
          </w:divBdr>
        </w:div>
      </w:divsChild>
    </w:div>
    <w:div w:id="989745645">
      <w:bodyDiv w:val="1"/>
      <w:marLeft w:val="0"/>
      <w:marRight w:val="0"/>
      <w:marTop w:val="0"/>
      <w:marBottom w:val="0"/>
      <w:divBdr>
        <w:top w:val="none" w:sz="0" w:space="0" w:color="auto"/>
        <w:left w:val="none" w:sz="0" w:space="0" w:color="auto"/>
        <w:bottom w:val="none" w:sz="0" w:space="0" w:color="auto"/>
        <w:right w:val="none" w:sz="0" w:space="0" w:color="auto"/>
      </w:divBdr>
      <w:divsChild>
        <w:div w:id="1323948">
          <w:marLeft w:val="0"/>
          <w:marRight w:val="0"/>
          <w:marTop w:val="0"/>
          <w:marBottom w:val="0"/>
          <w:divBdr>
            <w:top w:val="none" w:sz="0" w:space="0" w:color="auto"/>
            <w:left w:val="none" w:sz="0" w:space="0" w:color="auto"/>
            <w:bottom w:val="none" w:sz="0" w:space="0" w:color="auto"/>
            <w:right w:val="none" w:sz="0" w:space="0" w:color="auto"/>
          </w:divBdr>
        </w:div>
        <w:div w:id="12341041">
          <w:marLeft w:val="0"/>
          <w:marRight w:val="0"/>
          <w:marTop w:val="0"/>
          <w:marBottom w:val="0"/>
          <w:divBdr>
            <w:top w:val="none" w:sz="0" w:space="0" w:color="auto"/>
            <w:left w:val="none" w:sz="0" w:space="0" w:color="auto"/>
            <w:bottom w:val="none" w:sz="0" w:space="0" w:color="auto"/>
            <w:right w:val="none" w:sz="0" w:space="0" w:color="auto"/>
          </w:divBdr>
        </w:div>
        <w:div w:id="21251743">
          <w:marLeft w:val="0"/>
          <w:marRight w:val="0"/>
          <w:marTop w:val="0"/>
          <w:marBottom w:val="0"/>
          <w:divBdr>
            <w:top w:val="none" w:sz="0" w:space="0" w:color="auto"/>
            <w:left w:val="none" w:sz="0" w:space="0" w:color="auto"/>
            <w:bottom w:val="none" w:sz="0" w:space="0" w:color="auto"/>
            <w:right w:val="none" w:sz="0" w:space="0" w:color="auto"/>
          </w:divBdr>
        </w:div>
        <w:div w:id="26377212">
          <w:marLeft w:val="0"/>
          <w:marRight w:val="0"/>
          <w:marTop w:val="0"/>
          <w:marBottom w:val="0"/>
          <w:divBdr>
            <w:top w:val="none" w:sz="0" w:space="0" w:color="auto"/>
            <w:left w:val="none" w:sz="0" w:space="0" w:color="auto"/>
            <w:bottom w:val="none" w:sz="0" w:space="0" w:color="auto"/>
            <w:right w:val="none" w:sz="0" w:space="0" w:color="auto"/>
          </w:divBdr>
        </w:div>
        <w:div w:id="67315990">
          <w:marLeft w:val="0"/>
          <w:marRight w:val="0"/>
          <w:marTop w:val="0"/>
          <w:marBottom w:val="0"/>
          <w:divBdr>
            <w:top w:val="none" w:sz="0" w:space="0" w:color="auto"/>
            <w:left w:val="none" w:sz="0" w:space="0" w:color="auto"/>
            <w:bottom w:val="none" w:sz="0" w:space="0" w:color="auto"/>
            <w:right w:val="none" w:sz="0" w:space="0" w:color="auto"/>
          </w:divBdr>
        </w:div>
        <w:div w:id="72826409">
          <w:marLeft w:val="0"/>
          <w:marRight w:val="0"/>
          <w:marTop w:val="0"/>
          <w:marBottom w:val="0"/>
          <w:divBdr>
            <w:top w:val="none" w:sz="0" w:space="0" w:color="auto"/>
            <w:left w:val="none" w:sz="0" w:space="0" w:color="auto"/>
            <w:bottom w:val="none" w:sz="0" w:space="0" w:color="auto"/>
            <w:right w:val="none" w:sz="0" w:space="0" w:color="auto"/>
          </w:divBdr>
        </w:div>
        <w:div w:id="75564458">
          <w:marLeft w:val="0"/>
          <w:marRight w:val="0"/>
          <w:marTop w:val="0"/>
          <w:marBottom w:val="0"/>
          <w:divBdr>
            <w:top w:val="none" w:sz="0" w:space="0" w:color="auto"/>
            <w:left w:val="none" w:sz="0" w:space="0" w:color="auto"/>
            <w:bottom w:val="none" w:sz="0" w:space="0" w:color="auto"/>
            <w:right w:val="none" w:sz="0" w:space="0" w:color="auto"/>
          </w:divBdr>
        </w:div>
        <w:div w:id="79566309">
          <w:marLeft w:val="0"/>
          <w:marRight w:val="0"/>
          <w:marTop w:val="0"/>
          <w:marBottom w:val="0"/>
          <w:divBdr>
            <w:top w:val="none" w:sz="0" w:space="0" w:color="auto"/>
            <w:left w:val="none" w:sz="0" w:space="0" w:color="auto"/>
            <w:bottom w:val="none" w:sz="0" w:space="0" w:color="auto"/>
            <w:right w:val="none" w:sz="0" w:space="0" w:color="auto"/>
          </w:divBdr>
        </w:div>
        <w:div w:id="113528203">
          <w:marLeft w:val="0"/>
          <w:marRight w:val="0"/>
          <w:marTop w:val="0"/>
          <w:marBottom w:val="0"/>
          <w:divBdr>
            <w:top w:val="none" w:sz="0" w:space="0" w:color="auto"/>
            <w:left w:val="none" w:sz="0" w:space="0" w:color="auto"/>
            <w:bottom w:val="none" w:sz="0" w:space="0" w:color="auto"/>
            <w:right w:val="none" w:sz="0" w:space="0" w:color="auto"/>
          </w:divBdr>
        </w:div>
        <w:div w:id="123935099">
          <w:marLeft w:val="0"/>
          <w:marRight w:val="0"/>
          <w:marTop w:val="0"/>
          <w:marBottom w:val="0"/>
          <w:divBdr>
            <w:top w:val="none" w:sz="0" w:space="0" w:color="auto"/>
            <w:left w:val="none" w:sz="0" w:space="0" w:color="auto"/>
            <w:bottom w:val="none" w:sz="0" w:space="0" w:color="auto"/>
            <w:right w:val="none" w:sz="0" w:space="0" w:color="auto"/>
          </w:divBdr>
        </w:div>
        <w:div w:id="197671451">
          <w:marLeft w:val="0"/>
          <w:marRight w:val="0"/>
          <w:marTop w:val="0"/>
          <w:marBottom w:val="0"/>
          <w:divBdr>
            <w:top w:val="none" w:sz="0" w:space="0" w:color="auto"/>
            <w:left w:val="none" w:sz="0" w:space="0" w:color="auto"/>
            <w:bottom w:val="none" w:sz="0" w:space="0" w:color="auto"/>
            <w:right w:val="none" w:sz="0" w:space="0" w:color="auto"/>
          </w:divBdr>
        </w:div>
        <w:div w:id="259342094">
          <w:marLeft w:val="0"/>
          <w:marRight w:val="0"/>
          <w:marTop w:val="0"/>
          <w:marBottom w:val="0"/>
          <w:divBdr>
            <w:top w:val="none" w:sz="0" w:space="0" w:color="auto"/>
            <w:left w:val="none" w:sz="0" w:space="0" w:color="auto"/>
            <w:bottom w:val="none" w:sz="0" w:space="0" w:color="auto"/>
            <w:right w:val="none" w:sz="0" w:space="0" w:color="auto"/>
          </w:divBdr>
        </w:div>
        <w:div w:id="309940495">
          <w:marLeft w:val="0"/>
          <w:marRight w:val="0"/>
          <w:marTop w:val="0"/>
          <w:marBottom w:val="0"/>
          <w:divBdr>
            <w:top w:val="none" w:sz="0" w:space="0" w:color="auto"/>
            <w:left w:val="none" w:sz="0" w:space="0" w:color="auto"/>
            <w:bottom w:val="none" w:sz="0" w:space="0" w:color="auto"/>
            <w:right w:val="none" w:sz="0" w:space="0" w:color="auto"/>
          </w:divBdr>
        </w:div>
        <w:div w:id="318308669">
          <w:marLeft w:val="0"/>
          <w:marRight w:val="0"/>
          <w:marTop w:val="0"/>
          <w:marBottom w:val="0"/>
          <w:divBdr>
            <w:top w:val="none" w:sz="0" w:space="0" w:color="auto"/>
            <w:left w:val="none" w:sz="0" w:space="0" w:color="auto"/>
            <w:bottom w:val="none" w:sz="0" w:space="0" w:color="auto"/>
            <w:right w:val="none" w:sz="0" w:space="0" w:color="auto"/>
          </w:divBdr>
        </w:div>
        <w:div w:id="335612856">
          <w:marLeft w:val="0"/>
          <w:marRight w:val="0"/>
          <w:marTop w:val="0"/>
          <w:marBottom w:val="0"/>
          <w:divBdr>
            <w:top w:val="none" w:sz="0" w:space="0" w:color="auto"/>
            <w:left w:val="none" w:sz="0" w:space="0" w:color="auto"/>
            <w:bottom w:val="none" w:sz="0" w:space="0" w:color="auto"/>
            <w:right w:val="none" w:sz="0" w:space="0" w:color="auto"/>
          </w:divBdr>
        </w:div>
        <w:div w:id="352152077">
          <w:marLeft w:val="0"/>
          <w:marRight w:val="0"/>
          <w:marTop w:val="0"/>
          <w:marBottom w:val="0"/>
          <w:divBdr>
            <w:top w:val="none" w:sz="0" w:space="0" w:color="auto"/>
            <w:left w:val="none" w:sz="0" w:space="0" w:color="auto"/>
            <w:bottom w:val="none" w:sz="0" w:space="0" w:color="auto"/>
            <w:right w:val="none" w:sz="0" w:space="0" w:color="auto"/>
          </w:divBdr>
        </w:div>
        <w:div w:id="360671307">
          <w:marLeft w:val="0"/>
          <w:marRight w:val="0"/>
          <w:marTop w:val="0"/>
          <w:marBottom w:val="0"/>
          <w:divBdr>
            <w:top w:val="none" w:sz="0" w:space="0" w:color="auto"/>
            <w:left w:val="none" w:sz="0" w:space="0" w:color="auto"/>
            <w:bottom w:val="none" w:sz="0" w:space="0" w:color="auto"/>
            <w:right w:val="none" w:sz="0" w:space="0" w:color="auto"/>
          </w:divBdr>
        </w:div>
        <w:div w:id="380322413">
          <w:marLeft w:val="0"/>
          <w:marRight w:val="0"/>
          <w:marTop w:val="0"/>
          <w:marBottom w:val="0"/>
          <w:divBdr>
            <w:top w:val="none" w:sz="0" w:space="0" w:color="auto"/>
            <w:left w:val="none" w:sz="0" w:space="0" w:color="auto"/>
            <w:bottom w:val="none" w:sz="0" w:space="0" w:color="auto"/>
            <w:right w:val="none" w:sz="0" w:space="0" w:color="auto"/>
          </w:divBdr>
        </w:div>
        <w:div w:id="391857339">
          <w:marLeft w:val="0"/>
          <w:marRight w:val="0"/>
          <w:marTop w:val="0"/>
          <w:marBottom w:val="0"/>
          <w:divBdr>
            <w:top w:val="none" w:sz="0" w:space="0" w:color="auto"/>
            <w:left w:val="none" w:sz="0" w:space="0" w:color="auto"/>
            <w:bottom w:val="none" w:sz="0" w:space="0" w:color="auto"/>
            <w:right w:val="none" w:sz="0" w:space="0" w:color="auto"/>
          </w:divBdr>
        </w:div>
        <w:div w:id="445276447">
          <w:marLeft w:val="0"/>
          <w:marRight w:val="0"/>
          <w:marTop w:val="0"/>
          <w:marBottom w:val="0"/>
          <w:divBdr>
            <w:top w:val="none" w:sz="0" w:space="0" w:color="auto"/>
            <w:left w:val="none" w:sz="0" w:space="0" w:color="auto"/>
            <w:bottom w:val="none" w:sz="0" w:space="0" w:color="auto"/>
            <w:right w:val="none" w:sz="0" w:space="0" w:color="auto"/>
          </w:divBdr>
        </w:div>
        <w:div w:id="464391751">
          <w:marLeft w:val="0"/>
          <w:marRight w:val="0"/>
          <w:marTop w:val="0"/>
          <w:marBottom w:val="0"/>
          <w:divBdr>
            <w:top w:val="none" w:sz="0" w:space="0" w:color="auto"/>
            <w:left w:val="none" w:sz="0" w:space="0" w:color="auto"/>
            <w:bottom w:val="none" w:sz="0" w:space="0" w:color="auto"/>
            <w:right w:val="none" w:sz="0" w:space="0" w:color="auto"/>
          </w:divBdr>
        </w:div>
        <w:div w:id="471872582">
          <w:marLeft w:val="0"/>
          <w:marRight w:val="0"/>
          <w:marTop w:val="0"/>
          <w:marBottom w:val="0"/>
          <w:divBdr>
            <w:top w:val="none" w:sz="0" w:space="0" w:color="auto"/>
            <w:left w:val="none" w:sz="0" w:space="0" w:color="auto"/>
            <w:bottom w:val="none" w:sz="0" w:space="0" w:color="auto"/>
            <w:right w:val="none" w:sz="0" w:space="0" w:color="auto"/>
          </w:divBdr>
        </w:div>
        <w:div w:id="486745341">
          <w:marLeft w:val="0"/>
          <w:marRight w:val="0"/>
          <w:marTop w:val="0"/>
          <w:marBottom w:val="0"/>
          <w:divBdr>
            <w:top w:val="none" w:sz="0" w:space="0" w:color="auto"/>
            <w:left w:val="none" w:sz="0" w:space="0" w:color="auto"/>
            <w:bottom w:val="none" w:sz="0" w:space="0" w:color="auto"/>
            <w:right w:val="none" w:sz="0" w:space="0" w:color="auto"/>
          </w:divBdr>
        </w:div>
        <w:div w:id="488249520">
          <w:marLeft w:val="0"/>
          <w:marRight w:val="0"/>
          <w:marTop w:val="0"/>
          <w:marBottom w:val="0"/>
          <w:divBdr>
            <w:top w:val="none" w:sz="0" w:space="0" w:color="auto"/>
            <w:left w:val="none" w:sz="0" w:space="0" w:color="auto"/>
            <w:bottom w:val="none" w:sz="0" w:space="0" w:color="auto"/>
            <w:right w:val="none" w:sz="0" w:space="0" w:color="auto"/>
          </w:divBdr>
        </w:div>
        <w:div w:id="534659567">
          <w:marLeft w:val="0"/>
          <w:marRight w:val="0"/>
          <w:marTop w:val="0"/>
          <w:marBottom w:val="0"/>
          <w:divBdr>
            <w:top w:val="none" w:sz="0" w:space="0" w:color="auto"/>
            <w:left w:val="none" w:sz="0" w:space="0" w:color="auto"/>
            <w:bottom w:val="none" w:sz="0" w:space="0" w:color="auto"/>
            <w:right w:val="none" w:sz="0" w:space="0" w:color="auto"/>
          </w:divBdr>
        </w:div>
        <w:div w:id="602802360">
          <w:marLeft w:val="0"/>
          <w:marRight w:val="0"/>
          <w:marTop w:val="0"/>
          <w:marBottom w:val="0"/>
          <w:divBdr>
            <w:top w:val="none" w:sz="0" w:space="0" w:color="auto"/>
            <w:left w:val="none" w:sz="0" w:space="0" w:color="auto"/>
            <w:bottom w:val="none" w:sz="0" w:space="0" w:color="auto"/>
            <w:right w:val="none" w:sz="0" w:space="0" w:color="auto"/>
          </w:divBdr>
        </w:div>
        <w:div w:id="605967854">
          <w:marLeft w:val="0"/>
          <w:marRight w:val="0"/>
          <w:marTop w:val="0"/>
          <w:marBottom w:val="0"/>
          <w:divBdr>
            <w:top w:val="none" w:sz="0" w:space="0" w:color="auto"/>
            <w:left w:val="none" w:sz="0" w:space="0" w:color="auto"/>
            <w:bottom w:val="none" w:sz="0" w:space="0" w:color="auto"/>
            <w:right w:val="none" w:sz="0" w:space="0" w:color="auto"/>
          </w:divBdr>
        </w:div>
        <w:div w:id="622268842">
          <w:marLeft w:val="0"/>
          <w:marRight w:val="0"/>
          <w:marTop w:val="0"/>
          <w:marBottom w:val="0"/>
          <w:divBdr>
            <w:top w:val="none" w:sz="0" w:space="0" w:color="auto"/>
            <w:left w:val="none" w:sz="0" w:space="0" w:color="auto"/>
            <w:bottom w:val="none" w:sz="0" w:space="0" w:color="auto"/>
            <w:right w:val="none" w:sz="0" w:space="0" w:color="auto"/>
          </w:divBdr>
        </w:div>
        <w:div w:id="623653579">
          <w:marLeft w:val="0"/>
          <w:marRight w:val="0"/>
          <w:marTop w:val="0"/>
          <w:marBottom w:val="0"/>
          <w:divBdr>
            <w:top w:val="none" w:sz="0" w:space="0" w:color="auto"/>
            <w:left w:val="none" w:sz="0" w:space="0" w:color="auto"/>
            <w:bottom w:val="none" w:sz="0" w:space="0" w:color="auto"/>
            <w:right w:val="none" w:sz="0" w:space="0" w:color="auto"/>
          </w:divBdr>
        </w:div>
        <w:div w:id="629868647">
          <w:marLeft w:val="0"/>
          <w:marRight w:val="0"/>
          <w:marTop w:val="0"/>
          <w:marBottom w:val="0"/>
          <w:divBdr>
            <w:top w:val="none" w:sz="0" w:space="0" w:color="auto"/>
            <w:left w:val="none" w:sz="0" w:space="0" w:color="auto"/>
            <w:bottom w:val="none" w:sz="0" w:space="0" w:color="auto"/>
            <w:right w:val="none" w:sz="0" w:space="0" w:color="auto"/>
          </w:divBdr>
        </w:div>
        <w:div w:id="640958410">
          <w:marLeft w:val="0"/>
          <w:marRight w:val="0"/>
          <w:marTop w:val="0"/>
          <w:marBottom w:val="0"/>
          <w:divBdr>
            <w:top w:val="none" w:sz="0" w:space="0" w:color="auto"/>
            <w:left w:val="none" w:sz="0" w:space="0" w:color="auto"/>
            <w:bottom w:val="none" w:sz="0" w:space="0" w:color="auto"/>
            <w:right w:val="none" w:sz="0" w:space="0" w:color="auto"/>
          </w:divBdr>
        </w:div>
        <w:div w:id="644747326">
          <w:marLeft w:val="0"/>
          <w:marRight w:val="0"/>
          <w:marTop w:val="0"/>
          <w:marBottom w:val="0"/>
          <w:divBdr>
            <w:top w:val="none" w:sz="0" w:space="0" w:color="auto"/>
            <w:left w:val="none" w:sz="0" w:space="0" w:color="auto"/>
            <w:bottom w:val="none" w:sz="0" w:space="0" w:color="auto"/>
            <w:right w:val="none" w:sz="0" w:space="0" w:color="auto"/>
          </w:divBdr>
        </w:div>
        <w:div w:id="656375568">
          <w:marLeft w:val="0"/>
          <w:marRight w:val="0"/>
          <w:marTop w:val="0"/>
          <w:marBottom w:val="0"/>
          <w:divBdr>
            <w:top w:val="none" w:sz="0" w:space="0" w:color="auto"/>
            <w:left w:val="none" w:sz="0" w:space="0" w:color="auto"/>
            <w:bottom w:val="none" w:sz="0" w:space="0" w:color="auto"/>
            <w:right w:val="none" w:sz="0" w:space="0" w:color="auto"/>
          </w:divBdr>
        </w:div>
        <w:div w:id="701325491">
          <w:marLeft w:val="0"/>
          <w:marRight w:val="0"/>
          <w:marTop w:val="0"/>
          <w:marBottom w:val="0"/>
          <w:divBdr>
            <w:top w:val="none" w:sz="0" w:space="0" w:color="auto"/>
            <w:left w:val="none" w:sz="0" w:space="0" w:color="auto"/>
            <w:bottom w:val="none" w:sz="0" w:space="0" w:color="auto"/>
            <w:right w:val="none" w:sz="0" w:space="0" w:color="auto"/>
          </w:divBdr>
        </w:div>
        <w:div w:id="714357361">
          <w:marLeft w:val="0"/>
          <w:marRight w:val="0"/>
          <w:marTop w:val="0"/>
          <w:marBottom w:val="0"/>
          <w:divBdr>
            <w:top w:val="none" w:sz="0" w:space="0" w:color="auto"/>
            <w:left w:val="none" w:sz="0" w:space="0" w:color="auto"/>
            <w:bottom w:val="none" w:sz="0" w:space="0" w:color="auto"/>
            <w:right w:val="none" w:sz="0" w:space="0" w:color="auto"/>
          </w:divBdr>
        </w:div>
        <w:div w:id="815609769">
          <w:marLeft w:val="0"/>
          <w:marRight w:val="0"/>
          <w:marTop w:val="0"/>
          <w:marBottom w:val="0"/>
          <w:divBdr>
            <w:top w:val="none" w:sz="0" w:space="0" w:color="auto"/>
            <w:left w:val="none" w:sz="0" w:space="0" w:color="auto"/>
            <w:bottom w:val="none" w:sz="0" w:space="0" w:color="auto"/>
            <w:right w:val="none" w:sz="0" w:space="0" w:color="auto"/>
          </w:divBdr>
        </w:div>
        <w:div w:id="841971462">
          <w:marLeft w:val="0"/>
          <w:marRight w:val="0"/>
          <w:marTop w:val="0"/>
          <w:marBottom w:val="0"/>
          <w:divBdr>
            <w:top w:val="none" w:sz="0" w:space="0" w:color="auto"/>
            <w:left w:val="none" w:sz="0" w:space="0" w:color="auto"/>
            <w:bottom w:val="none" w:sz="0" w:space="0" w:color="auto"/>
            <w:right w:val="none" w:sz="0" w:space="0" w:color="auto"/>
          </w:divBdr>
        </w:div>
        <w:div w:id="853114486">
          <w:marLeft w:val="0"/>
          <w:marRight w:val="0"/>
          <w:marTop w:val="0"/>
          <w:marBottom w:val="0"/>
          <w:divBdr>
            <w:top w:val="none" w:sz="0" w:space="0" w:color="auto"/>
            <w:left w:val="none" w:sz="0" w:space="0" w:color="auto"/>
            <w:bottom w:val="none" w:sz="0" w:space="0" w:color="auto"/>
            <w:right w:val="none" w:sz="0" w:space="0" w:color="auto"/>
          </w:divBdr>
        </w:div>
        <w:div w:id="909582230">
          <w:marLeft w:val="0"/>
          <w:marRight w:val="0"/>
          <w:marTop w:val="0"/>
          <w:marBottom w:val="0"/>
          <w:divBdr>
            <w:top w:val="none" w:sz="0" w:space="0" w:color="auto"/>
            <w:left w:val="none" w:sz="0" w:space="0" w:color="auto"/>
            <w:bottom w:val="none" w:sz="0" w:space="0" w:color="auto"/>
            <w:right w:val="none" w:sz="0" w:space="0" w:color="auto"/>
          </w:divBdr>
        </w:div>
        <w:div w:id="941690850">
          <w:marLeft w:val="0"/>
          <w:marRight w:val="0"/>
          <w:marTop w:val="0"/>
          <w:marBottom w:val="0"/>
          <w:divBdr>
            <w:top w:val="none" w:sz="0" w:space="0" w:color="auto"/>
            <w:left w:val="none" w:sz="0" w:space="0" w:color="auto"/>
            <w:bottom w:val="none" w:sz="0" w:space="0" w:color="auto"/>
            <w:right w:val="none" w:sz="0" w:space="0" w:color="auto"/>
          </w:divBdr>
        </w:div>
        <w:div w:id="951667232">
          <w:marLeft w:val="0"/>
          <w:marRight w:val="0"/>
          <w:marTop w:val="0"/>
          <w:marBottom w:val="0"/>
          <w:divBdr>
            <w:top w:val="none" w:sz="0" w:space="0" w:color="auto"/>
            <w:left w:val="none" w:sz="0" w:space="0" w:color="auto"/>
            <w:bottom w:val="none" w:sz="0" w:space="0" w:color="auto"/>
            <w:right w:val="none" w:sz="0" w:space="0" w:color="auto"/>
          </w:divBdr>
        </w:div>
        <w:div w:id="967928432">
          <w:marLeft w:val="0"/>
          <w:marRight w:val="0"/>
          <w:marTop w:val="0"/>
          <w:marBottom w:val="0"/>
          <w:divBdr>
            <w:top w:val="none" w:sz="0" w:space="0" w:color="auto"/>
            <w:left w:val="none" w:sz="0" w:space="0" w:color="auto"/>
            <w:bottom w:val="none" w:sz="0" w:space="0" w:color="auto"/>
            <w:right w:val="none" w:sz="0" w:space="0" w:color="auto"/>
          </w:divBdr>
        </w:div>
        <w:div w:id="973758640">
          <w:marLeft w:val="0"/>
          <w:marRight w:val="0"/>
          <w:marTop w:val="0"/>
          <w:marBottom w:val="0"/>
          <w:divBdr>
            <w:top w:val="none" w:sz="0" w:space="0" w:color="auto"/>
            <w:left w:val="none" w:sz="0" w:space="0" w:color="auto"/>
            <w:bottom w:val="none" w:sz="0" w:space="0" w:color="auto"/>
            <w:right w:val="none" w:sz="0" w:space="0" w:color="auto"/>
          </w:divBdr>
        </w:div>
        <w:div w:id="994333729">
          <w:marLeft w:val="0"/>
          <w:marRight w:val="0"/>
          <w:marTop w:val="0"/>
          <w:marBottom w:val="0"/>
          <w:divBdr>
            <w:top w:val="none" w:sz="0" w:space="0" w:color="auto"/>
            <w:left w:val="none" w:sz="0" w:space="0" w:color="auto"/>
            <w:bottom w:val="none" w:sz="0" w:space="0" w:color="auto"/>
            <w:right w:val="none" w:sz="0" w:space="0" w:color="auto"/>
          </w:divBdr>
        </w:div>
        <w:div w:id="1063795164">
          <w:marLeft w:val="0"/>
          <w:marRight w:val="0"/>
          <w:marTop w:val="0"/>
          <w:marBottom w:val="0"/>
          <w:divBdr>
            <w:top w:val="none" w:sz="0" w:space="0" w:color="auto"/>
            <w:left w:val="none" w:sz="0" w:space="0" w:color="auto"/>
            <w:bottom w:val="none" w:sz="0" w:space="0" w:color="auto"/>
            <w:right w:val="none" w:sz="0" w:space="0" w:color="auto"/>
          </w:divBdr>
        </w:div>
        <w:div w:id="1068461605">
          <w:marLeft w:val="0"/>
          <w:marRight w:val="0"/>
          <w:marTop w:val="0"/>
          <w:marBottom w:val="0"/>
          <w:divBdr>
            <w:top w:val="none" w:sz="0" w:space="0" w:color="auto"/>
            <w:left w:val="none" w:sz="0" w:space="0" w:color="auto"/>
            <w:bottom w:val="none" w:sz="0" w:space="0" w:color="auto"/>
            <w:right w:val="none" w:sz="0" w:space="0" w:color="auto"/>
          </w:divBdr>
        </w:div>
        <w:div w:id="1096054585">
          <w:marLeft w:val="0"/>
          <w:marRight w:val="0"/>
          <w:marTop w:val="0"/>
          <w:marBottom w:val="0"/>
          <w:divBdr>
            <w:top w:val="none" w:sz="0" w:space="0" w:color="auto"/>
            <w:left w:val="none" w:sz="0" w:space="0" w:color="auto"/>
            <w:bottom w:val="none" w:sz="0" w:space="0" w:color="auto"/>
            <w:right w:val="none" w:sz="0" w:space="0" w:color="auto"/>
          </w:divBdr>
        </w:div>
        <w:div w:id="1124694556">
          <w:marLeft w:val="0"/>
          <w:marRight w:val="0"/>
          <w:marTop w:val="0"/>
          <w:marBottom w:val="0"/>
          <w:divBdr>
            <w:top w:val="none" w:sz="0" w:space="0" w:color="auto"/>
            <w:left w:val="none" w:sz="0" w:space="0" w:color="auto"/>
            <w:bottom w:val="none" w:sz="0" w:space="0" w:color="auto"/>
            <w:right w:val="none" w:sz="0" w:space="0" w:color="auto"/>
          </w:divBdr>
        </w:div>
        <w:div w:id="1139691256">
          <w:marLeft w:val="0"/>
          <w:marRight w:val="0"/>
          <w:marTop w:val="0"/>
          <w:marBottom w:val="0"/>
          <w:divBdr>
            <w:top w:val="none" w:sz="0" w:space="0" w:color="auto"/>
            <w:left w:val="none" w:sz="0" w:space="0" w:color="auto"/>
            <w:bottom w:val="none" w:sz="0" w:space="0" w:color="auto"/>
            <w:right w:val="none" w:sz="0" w:space="0" w:color="auto"/>
          </w:divBdr>
        </w:div>
        <w:div w:id="1227837192">
          <w:marLeft w:val="0"/>
          <w:marRight w:val="0"/>
          <w:marTop w:val="0"/>
          <w:marBottom w:val="0"/>
          <w:divBdr>
            <w:top w:val="none" w:sz="0" w:space="0" w:color="auto"/>
            <w:left w:val="none" w:sz="0" w:space="0" w:color="auto"/>
            <w:bottom w:val="none" w:sz="0" w:space="0" w:color="auto"/>
            <w:right w:val="none" w:sz="0" w:space="0" w:color="auto"/>
          </w:divBdr>
        </w:div>
        <w:div w:id="1229271217">
          <w:marLeft w:val="0"/>
          <w:marRight w:val="0"/>
          <w:marTop w:val="0"/>
          <w:marBottom w:val="0"/>
          <w:divBdr>
            <w:top w:val="none" w:sz="0" w:space="0" w:color="auto"/>
            <w:left w:val="none" w:sz="0" w:space="0" w:color="auto"/>
            <w:bottom w:val="none" w:sz="0" w:space="0" w:color="auto"/>
            <w:right w:val="none" w:sz="0" w:space="0" w:color="auto"/>
          </w:divBdr>
        </w:div>
        <w:div w:id="1253584118">
          <w:marLeft w:val="0"/>
          <w:marRight w:val="0"/>
          <w:marTop w:val="0"/>
          <w:marBottom w:val="0"/>
          <w:divBdr>
            <w:top w:val="none" w:sz="0" w:space="0" w:color="auto"/>
            <w:left w:val="none" w:sz="0" w:space="0" w:color="auto"/>
            <w:bottom w:val="none" w:sz="0" w:space="0" w:color="auto"/>
            <w:right w:val="none" w:sz="0" w:space="0" w:color="auto"/>
          </w:divBdr>
        </w:div>
        <w:div w:id="1258096708">
          <w:marLeft w:val="0"/>
          <w:marRight w:val="0"/>
          <w:marTop w:val="0"/>
          <w:marBottom w:val="0"/>
          <w:divBdr>
            <w:top w:val="none" w:sz="0" w:space="0" w:color="auto"/>
            <w:left w:val="none" w:sz="0" w:space="0" w:color="auto"/>
            <w:bottom w:val="none" w:sz="0" w:space="0" w:color="auto"/>
            <w:right w:val="none" w:sz="0" w:space="0" w:color="auto"/>
          </w:divBdr>
        </w:div>
        <w:div w:id="1271620628">
          <w:marLeft w:val="0"/>
          <w:marRight w:val="0"/>
          <w:marTop w:val="0"/>
          <w:marBottom w:val="0"/>
          <w:divBdr>
            <w:top w:val="none" w:sz="0" w:space="0" w:color="auto"/>
            <w:left w:val="none" w:sz="0" w:space="0" w:color="auto"/>
            <w:bottom w:val="none" w:sz="0" w:space="0" w:color="auto"/>
            <w:right w:val="none" w:sz="0" w:space="0" w:color="auto"/>
          </w:divBdr>
        </w:div>
        <w:div w:id="1310356063">
          <w:marLeft w:val="0"/>
          <w:marRight w:val="0"/>
          <w:marTop w:val="0"/>
          <w:marBottom w:val="0"/>
          <w:divBdr>
            <w:top w:val="none" w:sz="0" w:space="0" w:color="auto"/>
            <w:left w:val="none" w:sz="0" w:space="0" w:color="auto"/>
            <w:bottom w:val="none" w:sz="0" w:space="0" w:color="auto"/>
            <w:right w:val="none" w:sz="0" w:space="0" w:color="auto"/>
          </w:divBdr>
        </w:div>
        <w:div w:id="1325549690">
          <w:marLeft w:val="0"/>
          <w:marRight w:val="0"/>
          <w:marTop w:val="0"/>
          <w:marBottom w:val="0"/>
          <w:divBdr>
            <w:top w:val="none" w:sz="0" w:space="0" w:color="auto"/>
            <w:left w:val="none" w:sz="0" w:space="0" w:color="auto"/>
            <w:bottom w:val="none" w:sz="0" w:space="0" w:color="auto"/>
            <w:right w:val="none" w:sz="0" w:space="0" w:color="auto"/>
          </w:divBdr>
        </w:div>
        <w:div w:id="1353993303">
          <w:marLeft w:val="0"/>
          <w:marRight w:val="0"/>
          <w:marTop w:val="0"/>
          <w:marBottom w:val="0"/>
          <w:divBdr>
            <w:top w:val="none" w:sz="0" w:space="0" w:color="auto"/>
            <w:left w:val="none" w:sz="0" w:space="0" w:color="auto"/>
            <w:bottom w:val="none" w:sz="0" w:space="0" w:color="auto"/>
            <w:right w:val="none" w:sz="0" w:space="0" w:color="auto"/>
          </w:divBdr>
        </w:div>
        <w:div w:id="1369331973">
          <w:marLeft w:val="0"/>
          <w:marRight w:val="0"/>
          <w:marTop w:val="0"/>
          <w:marBottom w:val="0"/>
          <w:divBdr>
            <w:top w:val="none" w:sz="0" w:space="0" w:color="auto"/>
            <w:left w:val="none" w:sz="0" w:space="0" w:color="auto"/>
            <w:bottom w:val="none" w:sz="0" w:space="0" w:color="auto"/>
            <w:right w:val="none" w:sz="0" w:space="0" w:color="auto"/>
          </w:divBdr>
        </w:div>
        <w:div w:id="1443064712">
          <w:marLeft w:val="0"/>
          <w:marRight w:val="0"/>
          <w:marTop w:val="0"/>
          <w:marBottom w:val="0"/>
          <w:divBdr>
            <w:top w:val="none" w:sz="0" w:space="0" w:color="auto"/>
            <w:left w:val="none" w:sz="0" w:space="0" w:color="auto"/>
            <w:bottom w:val="none" w:sz="0" w:space="0" w:color="auto"/>
            <w:right w:val="none" w:sz="0" w:space="0" w:color="auto"/>
          </w:divBdr>
        </w:div>
        <w:div w:id="1507284472">
          <w:marLeft w:val="0"/>
          <w:marRight w:val="0"/>
          <w:marTop w:val="0"/>
          <w:marBottom w:val="0"/>
          <w:divBdr>
            <w:top w:val="none" w:sz="0" w:space="0" w:color="auto"/>
            <w:left w:val="none" w:sz="0" w:space="0" w:color="auto"/>
            <w:bottom w:val="none" w:sz="0" w:space="0" w:color="auto"/>
            <w:right w:val="none" w:sz="0" w:space="0" w:color="auto"/>
          </w:divBdr>
        </w:div>
        <w:div w:id="1551573789">
          <w:marLeft w:val="0"/>
          <w:marRight w:val="0"/>
          <w:marTop w:val="0"/>
          <w:marBottom w:val="0"/>
          <w:divBdr>
            <w:top w:val="none" w:sz="0" w:space="0" w:color="auto"/>
            <w:left w:val="none" w:sz="0" w:space="0" w:color="auto"/>
            <w:bottom w:val="none" w:sz="0" w:space="0" w:color="auto"/>
            <w:right w:val="none" w:sz="0" w:space="0" w:color="auto"/>
          </w:divBdr>
        </w:div>
        <w:div w:id="1564439637">
          <w:marLeft w:val="0"/>
          <w:marRight w:val="0"/>
          <w:marTop w:val="0"/>
          <w:marBottom w:val="0"/>
          <w:divBdr>
            <w:top w:val="none" w:sz="0" w:space="0" w:color="auto"/>
            <w:left w:val="none" w:sz="0" w:space="0" w:color="auto"/>
            <w:bottom w:val="none" w:sz="0" w:space="0" w:color="auto"/>
            <w:right w:val="none" w:sz="0" w:space="0" w:color="auto"/>
          </w:divBdr>
        </w:div>
        <w:div w:id="1628006036">
          <w:marLeft w:val="0"/>
          <w:marRight w:val="0"/>
          <w:marTop w:val="0"/>
          <w:marBottom w:val="0"/>
          <w:divBdr>
            <w:top w:val="none" w:sz="0" w:space="0" w:color="auto"/>
            <w:left w:val="none" w:sz="0" w:space="0" w:color="auto"/>
            <w:bottom w:val="none" w:sz="0" w:space="0" w:color="auto"/>
            <w:right w:val="none" w:sz="0" w:space="0" w:color="auto"/>
          </w:divBdr>
        </w:div>
        <w:div w:id="1636330783">
          <w:marLeft w:val="0"/>
          <w:marRight w:val="0"/>
          <w:marTop w:val="0"/>
          <w:marBottom w:val="0"/>
          <w:divBdr>
            <w:top w:val="none" w:sz="0" w:space="0" w:color="auto"/>
            <w:left w:val="none" w:sz="0" w:space="0" w:color="auto"/>
            <w:bottom w:val="none" w:sz="0" w:space="0" w:color="auto"/>
            <w:right w:val="none" w:sz="0" w:space="0" w:color="auto"/>
          </w:divBdr>
        </w:div>
        <w:div w:id="1679311716">
          <w:marLeft w:val="0"/>
          <w:marRight w:val="0"/>
          <w:marTop w:val="0"/>
          <w:marBottom w:val="0"/>
          <w:divBdr>
            <w:top w:val="none" w:sz="0" w:space="0" w:color="auto"/>
            <w:left w:val="none" w:sz="0" w:space="0" w:color="auto"/>
            <w:bottom w:val="none" w:sz="0" w:space="0" w:color="auto"/>
            <w:right w:val="none" w:sz="0" w:space="0" w:color="auto"/>
          </w:divBdr>
        </w:div>
        <w:div w:id="1769539860">
          <w:marLeft w:val="0"/>
          <w:marRight w:val="0"/>
          <w:marTop w:val="0"/>
          <w:marBottom w:val="0"/>
          <w:divBdr>
            <w:top w:val="none" w:sz="0" w:space="0" w:color="auto"/>
            <w:left w:val="none" w:sz="0" w:space="0" w:color="auto"/>
            <w:bottom w:val="none" w:sz="0" w:space="0" w:color="auto"/>
            <w:right w:val="none" w:sz="0" w:space="0" w:color="auto"/>
          </w:divBdr>
        </w:div>
        <w:div w:id="1778134058">
          <w:marLeft w:val="0"/>
          <w:marRight w:val="0"/>
          <w:marTop w:val="0"/>
          <w:marBottom w:val="0"/>
          <w:divBdr>
            <w:top w:val="none" w:sz="0" w:space="0" w:color="auto"/>
            <w:left w:val="none" w:sz="0" w:space="0" w:color="auto"/>
            <w:bottom w:val="none" w:sz="0" w:space="0" w:color="auto"/>
            <w:right w:val="none" w:sz="0" w:space="0" w:color="auto"/>
          </w:divBdr>
        </w:div>
        <w:div w:id="1781026367">
          <w:marLeft w:val="0"/>
          <w:marRight w:val="0"/>
          <w:marTop w:val="0"/>
          <w:marBottom w:val="0"/>
          <w:divBdr>
            <w:top w:val="none" w:sz="0" w:space="0" w:color="auto"/>
            <w:left w:val="none" w:sz="0" w:space="0" w:color="auto"/>
            <w:bottom w:val="none" w:sz="0" w:space="0" w:color="auto"/>
            <w:right w:val="none" w:sz="0" w:space="0" w:color="auto"/>
          </w:divBdr>
        </w:div>
        <w:div w:id="1812862777">
          <w:marLeft w:val="0"/>
          <w:marRight w:val="0"/>
          <w:marTop w:val="0"/>
          <w:marBottom w:val="0"/>
          <w:divBdr>
            <w:top w:val="none" w:sz="0" w:space="0" w:color="auto"/>
            <w:left w:val="none" w:sz="0" w:space="0" w:color="auto"/>
            <w:bottom w:val="none" w:sz="0" w:space="0" w:color="auto"/>
            <w:right w:val="none" w:sz="0" w:space="0" w:color="auto"/>
          </w:divBdr>
        </w:div>
        <w:div w:id="1813401533">
          <w:marLeft w:val="0"/>
          <w:marRight w:val="0"/>
          <w:marTop w:val="0"/>
          <w:marBottom w:val="0"/>
          <w:divBdr>
            <w:top w:val="none" w:sz="0" w:space="0" w:color="auto"/>
            <w:left w:val="none" w:sz="0" w:space="0" w:color="auto"/>
            <w:bottom w:val="none" w:sz="0" w:space="0" w:color="auto"/>
            <w:right w:val="none" w:sz="0" w:space="0" w:color="auto"/>
          </w:divBdr>
        </w:div>
        <w:div w:id="1845320176">
          <w:marLeft w:val="0"/>
          <w:marRight w:val="0"/>
          <w:marTop w:val="0"/>
          <w:marBottom w:val="0"/>
          <w:divBdr>
            <w:top w:val="none" w:sz="0" w:space="0" w:color="auto"/>
            <w:left w:val="none" w:sz="0" w:space="0" w:color="auto"/>
            <w:bottom w:val="none" w:sz="0" w:space="0" w:color="auto"/>
            <w:right w:val="none" w:sz="0" w:space="0" w:color="auto"/>
          </w:divBdr>
        </w:div>
        <w:div w:id="1851872623">
          <w:marLeft w:val="0"/>
          <w:marRight w:val="0"/>
          <w:marTop w:val="0"/>
          <w:marBottom w:val="0"/>
          <w:divBdr>
            <w:top w:val="none" w:sz="0" w:space="0" w:color="auto"/>
            <w:left w:val="none" w:sz="0" w:space="0" w:color="auto"/>
            <w:bottom w:val="none" w:sz="0" w:space="0" w:color="auto"/>
            <w:right w:val="none" w:sz="0" w:space="0" w:color="auto"/>
          </w:divBdr>
        </w:div>
        <w:div w:id="1859853015">
          <w:marLeft w:val="0"/>
          <w:marRight w:val="0"/>
          <w:marTop w:val="0"/>
          <w:marBottom w:val="0"/>
          <w:divBdr>
            <w:top w:val="none" w:sz="0" w:space="0" w:color="auto"/>
            <w:left w:val="none" w:sz="0" w:space="0" w:color="auto"/>
            <w:bottom w:val="none" w:sz="0" w:space="0" w:color="auto"/>
            <w:right w:val="none" w:sz="0" w:space="0" w:color="auto"/>
          </w:divBdr>
        </w:div>
        <w:div w:id="1889493037">
          <w:marLeft w:val="0"/>
          <w:marRight w:val="0"/>
          <w:marTop w:val="0"/>
          <w:marBottom w:val="0"/>
          <w:divBdr>
            <w:top w:val="none" w:sz="0" w:space="0" w:color="auto"/>
            <w:left w:val="none" w:sz="0" w:space="0" w:color="auto"/>
            <w:bottom w:val="none" w:sz="0" w:space="0" w:color="auto"/>
            <w:right w:val="none" w:sz="0" w:space="0" w:color="auto"/>
          </w:divBdr>
        </w:div>
        <w:div w:id="1898276961">
          <w:marLeft w:val="0"/>
          <w:marRight w:val="0"/>
          <w:marTop w:val="0"/>
          <w:marBottom w:val="0"/>
          <w:divBdr>
            <w:top w:val="none" w:sz="0" w:space="0" w:color="auto"/>
            <w:left w:val="none" w:sz="0" w:space="0" w:color="auto"/>
            <w:bottom w:val="none" w:sz="0" w:space="0" w:color="auto"/>
            <w:right w:val="none" w:sz="0" w:space="0" w:color="auto"/>
          </w:divBdr>
        </w:div>
        <w:div w:id="1919054352">
          <w:marLeft w:val="0"/>
          <w:marRight w:val="0"/>
          <w:marTop w:val="0"/>
          <w:marBottom w:val="0"/>
          <w:divBdr>
            <w:top w:val="none" w:sz="0" w:space="0" w:color="auto"/>
            <w:left w:val="none" w:sz="0" w:space="0" w:color="auto"/>
            <w:bottom w:val="none" w:sz="0" w:space="0" w:color="auto"/>
            <w:right w:val="none" w:sz="0" w:space="0" w:color="auto"/>
          </w:divBdr>
        </w:div>
        <w:div w:id="1927692862">
          <w:marLeft w:val="0"/>
          <w:marRight w:val="0"/>
          <w:marTop w:val="0"/>
          <w:marBottom w:val="0"/>
          <w:divBdr>
            <w:top w:val="none" w:sz="0" w:space="0" w:color="auto"/>
            <w:left w:val="none" w:sz="0" w:space="0" w:color="auto"/>
            <w:bottom w:val="none" w:sz="0" w:space="0" w:color="auto"/>
            <w:right w:val="none" w:sz="0" w:space="0" w:color="auto"/>
          </w:divBdr>
        </w:div>
        <w:div w:id="1936329665">
          <w:marLeft w:val="0"/>
          <w:marRight w:val="0"/>
          <w:marTop w:val="0"/>
          <w:marBottom w:val="0"/>
          <w:divBdr>
            <w:top w:val="none" w:sz="0" w:space="0" w:color="auto"/>
            <w:left w:val="none" w:sz="0" w:space="0" w:color="auto"/>
            <w:bottom w:val="none" w:sz="0" w:space="0" w:color="auto"/>
            <w:right w:val="none" w:sz="0" w:space="0" w:color="auto"/>
          </w:divBdr>
        </w:div>
        <w:div w:id="1976526575">
          <w:marLeft w:val="0"/>
          <w:marRight w:val="0"/>
          <w:marTop w:val="0"/>
          <w:marBottom w:val="0"/>
          <w:divBdr>
            <w:top w:val="none" w:sz="0" w:space="0" w:color="auto"/>
            <w:left w:val="none" w:sz="0" w:space="0" w:color="auto"/>
            <w:bottom w:val="none" w:sz="0" w:space="0" w:color="auto"/>
            <w:right w:val="none" w:sz="0" w:space="0" w:color="auto"/>
          </w:divBdr>
        </w:div>
        <w:div w:id="1993677684">
          <w:marLeft w:val="0"/>
          <w:marRight w:val="0"/>
          <w:marTop w:val="0"/>
          <w:marBottom w:val="0"/>
          <w:divBdr>
            <w:top w:val="none" w:sz="0" w:space="0" w:color="auto"/>
            <w:left w:val="none" w:sz="0" w:space="0" w:color="auto"/>
            <w:bottom w:val="none" w:sz="0" w:space="0" w:color="auto"/>
            <w:right w:val="none" w:sz="0" w:space="0" w:color="auto"/>
          </w:divBdr>
        </w:div>
        <w:div w:id="1998848215">
          <w:marLeft w:val="0"/>
          <w:marRight w:val="0"/>
          <w:marTop w:val="0"/>
          <w:marBottom w:val="0"/>
          <w:divBdr>
            <w:top w:val="none" w:sz="0" w:space="0" w:color="auto"/>
            <w:left w:val="none" w:sz="0" w:space="0" w:color="auto"/>
            <w:bottom w:val="none" w:sz="0" w:space="0" w:color="auto"/>
            <w:right w:val="none" w:sz="0" w:space="0" w:color="auto"/>
          </w:divBdr>
        </w:div>
        <w:div w:id="2004354290">
          <w:marLeft w:val="0"/>
          <w:marRight w:val="0"/>
          <w:marTop w:val="0"/>
          <w:marBottom w:val="0"/>
          <w:divBdr>
            <w:top w:val="none" w:sz="0" w:space="0" w:color="auto"/>
            <w:left w:val="none" w:sz="0" w:space="0" w:color="auto"/>
            <w:bottom w:val="none" w:sz="0" w:space="0" w:color="auto"/>
            <w:right w:val="none" w:sz="0" w:space="0" w:color="auto"/>
          </w:divBdr>
        </w:div>
        <w:div w:id="2030987313">
          <w:marLeft w:val="0"/>
          <w:marRight w:val="0"/>
          <w:marTop w:val="0"/>
          <w:marBottom w:val="0"/>
          <w:divBdr>
            <w:top w:val="none" w:sz="0" w:space="0" w:color="auto"/>
            <w:left w:val="none" w:sz="0" w:space="0" w:color="auto"/>
            <w:bottom w:val="none" w:sz="0" w:space="0" w:color="auto"/>
            <w:right w:val="none" w:sz="0" w:space="0" w:color="auto"/>
          </w:divBdr>
        </w:div>
        <w:div w:id="2034530187">
          <w:marLeft w:val="0"/>
          <w:marRight w:val="0"/>
          <w:marTop w:val="0"/>
          <w:marBottom w:val="0"/>
          <w:divBdr>
            <w:top w:val="none" w:sz="0" w:space="0" w:color="auto"/>
            <w:left w:val="none" w:sz="0" w:space="0" w:color="auto"/>
            <w:bottom w:val="none" w:sz="0" w:space="0" w:color="auto"/>
            <w:right w:val="none" w:sz="0" w:space="0" w:color="auto"/>
          </w:divBdr>
        </w:div>
        <w:div w:id="2072654552">
          <w:marLeft w:val="0"/>
          <w:marRight w:val="0"/>
          <w:marTop w:val="0"/>
          <w:marBottom w:val="0"/>
          <w:divBdr>
            <w:top w:val="none" w:sz="0" w:space="0" w:color="auto"/>
            <w:left w:val="none" w:sz="0" w:space="0" w:color="auto"/>
            <w:bottom w:val="none" w:sz="0" w:space="0" w:color="auto"/>
            <w:right w:val="none" w:sz="0" w:space="0" w:color="auto"/>
          </w:divBdr>
        </w:div>
        <w:div w:id="2104762440">
          <w:marLeft w:val="0"/>
          <w:marRight w:val="0"/>
          <w:marTop w:val="0"/>
          <w:marBottom w:val="0"/>
          <w:divBdr>
            <w:top w:val="none" w:sz="0" w:space="0" w:color="auto"/>
            <w:left w:val="none" w:sz="0" w:space="0" w:color="auto"/>
            <w:bottom w:val="none" w:sz="0" w:space="0" w:color="auto"/>
            <w:right w:val="none" w:sz="0" w:space="0" w:color="auto"/>
          </w:divBdr>
        </w:div>
      </w:divsChild>
    </w:div>
    <w:div w:id="1014385637">
      <w:bodyDiv w:val="1"/>
      <w:marLeft w:val="0"/>
      <w:marRight w:val="0"/>
      <w:marTop w:val="0"/>
      <w:marBottom w:val="0"/>
      <w:divBdr>
        <w:top w:val="none" w:sz="0" w:space="0" w:color="auto"/>
        <w:left w:val="none" w:sz="0" w:space="0" w:color="auto"/>
        <w:bottom w:val="none" w:sz="0" w:space="0" w:color="auto"/>
        <w:right w:val="none" w:sz="0" w:space="0" w:color="auto"/>
      </w:divBdr>
      <w:divsChild>
        <w:div w:id="1331762352">
          <w:marLeft w:val="0"/>
          <w:marRight w:val="0"/>
          <w:marTop w:val="0"/>
          <w:marBottom w:val="0"/>
          <w:divBdr>
            <w:top w:val="none" w:sz="0" w:space="0" w:color="auto"/>
            <w:left w:val="none" w:sz="0" w:space="0" w:color="auto"/>
            <w:bottom w:val="none" w:sz="0" w:space="0" w:color="auto"/>
            <w:right w:val="none" w:sz="0" w:space="0" w:color="auto"/>
          </w:divBdr>
        </w:div>
        <w:div w:id="1512259547">
          <w:marLeft w:val="0"/>
          <w:marRight w:val="0"/>
          <w:marTop w:val="0"/>
          <w:marBottom w:val="0"/>
          <w:divBdr>
            <w:top w:val="none" w:sz="0" w:space="0" w:color="auto"/>
            <w:left w:val="none" w:sz="0" w:space="0" w:color="auto"/>
            <w:bottom w:val="none" w:sz="0" w:space="0" w:color="auto"/>
            <w:right w:val="none" w:sz="0" w:space="0" w:color="auto"/>
          </w:divBdr>
        </w:div>
      </w:divsChild>
    </w:div>
    <w:div w:id="1022629220">
      <w:bodyDiv w:val="1"/>
      <w:marLeft w:val="0"/>
      <w:marRight w:val="0"/>
      <w:marTop w:val="0"/>
      <w:marBottom w:val="0"/>
      <w:divBdr>
        <w:top w:val="none" w:sz="0" w:space="0" w:color="auto"/>
        <w:left w:val="none" w:sz="0" w:space="0" w:color="auto"/>
        <w:bottom w:val="none" w:sz="0" w:space="0" w:color="auto"/>
        <w:right w:val="none" w:sz="0" w:space="0" w:color="auto"/>
      </w:divBdr>
      <w:divsChild>
        <w:div w:id="939411619">
          <w:marLeft w:val="0"/>
          <w:marRight w:val="0"/>
          <w:marTop w:val="0"/>
          <w:marBottom w:val="0"/>
          <w:divBdr>
            <w:top w:val="none" w:sz="0" w:space="0" w:color="auto"/>
            <w:left w:val="none" w:sz="0" w:space="0" w:color="auto"/>
            <w:bottom w:val="none" w:sz="0" w:space="0" w:color="auto"/>
            <w:right w:val="none" w:sz="0" w:space="0" w:color="auto"/>
          </w:divBdr>
          <w:divsChild>
            <w:div w:id="1835683557">
              <w:marLeft w:val="0"/>
              <w:marRight w:val="0"/>
              <w:marTop w:val="0"/>
              <w:marBottom w:val="0"/>
              <w:divBdr>
                <w:top w:val="none" w:sz="0" w:space="0" w:color="auto"/>
                <w:left w:val="none" w:sz="0" w:space="0" w:color="auto"/>
                <w:bottom w:val="none" w:sz="0" w:space="0" w:color="auto"/>
                <w:right w:val="none" w:sz="0" w:space="0" w:color="auto"/>
              </w:divBdr>
              <w:divsChild>
                <w:div w:id="564799507">
                  <w:marLeft w:val="0"/>
                  <w:marRight w:val="0"/>
                  <w:marTop w:val="0"/>
                  <w:marBottom w:val="0"/>
                  <w:divBdr>
                    <w:top w:val="none" w:sz="0" w:space="0" w:color="auto"/>
                    <w:left w:val="none" w:sz="0" w:space="0" w:color="auto"/>
                    <w:bottom w:val="none" w:sz="0" w:space="0" w:color="auto"/>
                    <w:right w:val="none" w:sz="0" w:space="0" w:color="auto"/>
                  </w:divBdr>
                  <w:divsChild>
                    <w:div w:id="503669778">
                      <w:marLeft w:val="0"/>
                      <w:marRight w:val="0"/>
                      <w:marTop w:val="0"/>
                      <w:marBottom w:val="0"/>
                      <w:divBdr>
                        <w:top w:val="none" w:sz="0" w:space="0" w:color="auto"/>
                        <w:left w:val="none" w:sz="0" w:space="0" w:color="auto"/>
                        <w:bottom w:val="none" w:sz="0" w:space="0" w:color="auto"/>
                        <w:right w:val="none" w:sz="0" w:space="0" w:color="auto"/>
                      </w:divBdr>
                    </w:div>
                    <w:div w:id="735321895">
                      <w:marLeft w:val="0"/>
                      <w:marRight w:val="0"/>
                      <w:marTop w:val="0"/>
                      <w:marBottom w:val="0"/>
                      <w:divBdr>
                        <w:top w:val="none" w:sz="0" w:space="0" w:color="auto"/>
                        <w:left w:val="none" w:sz="0" w:space="0" w:color="auto"/>
                        <w:bottom w:val="none" w:sz="0" w:space="0" w:color="auto"/>
                        <w:right w:val="none" w:sz="0" w:space="0" w:color="auto"/>
                      </w:divBdr>
                      <w:divsChild>
                        <w:div w:id="1707021394">
                          <w:marLeft w:val="0"/>
                          <w:marRight w:val="0"/>
                          <w:marTop w:val="0"/>
                          <w:marBottom w:val="0"/>
                          <w:divBdr>
                            <w:top w:val="none" w:sz="0" w:space="0" w:color="auto"/>
                            <w:left w:val="none" w:sz="0" w:space="0" w:color="auto"/>
                            <w:bottom w:val="none" w:sz="0" w:space="0" w:color="auto"/>
                            <w:right w:val="none" w:sz="0" w:space="0" w:color="auto"/>
                          </w:divBdr>
                        </w:div>
                      </w:divsChild>
                    </w:div>
                    <w:div w:id="1003439173">
                      <w:marLeft w:val="0"/>
                      <w:marRight w:val="0"/>
                      <w:marTop w:val="0"/>
                      <w:marBottom w:val="0"/>
                      <w:divBdr>
                        <w:top w:val="none" w:sz="0" w:space="0" w:color="auto"/>
                        <w:left w:val="none" w:sz="0" w:space="0" w:color="auto"/>
                        <w:bottom w:val="none" w:sz="0" w:space="0" w:color="auto"/>
                        <w:right w:val="none" w:sz="0" w:space="0" w:color="auto"/>
                      </w:divBdr>
                      <w:divsChild>
                        <w:div w:id="509873255">
                          <w:marLeft w:val="0"/>
                          <w:marRight w:val="0"/>
                          <w:marTop w:val="0"/>
                          <w:marBottom w:val="0"/>
                          <w:divBdr>
                            <w:top w:val="none" w:sz="0" w:space="0" w:color="auto"/>
                            <w:left w:val="none" w:sz="0" w:space="0" w:color="auto"/>
                            <w:bottom w:val="none" w:sz="0" w:space="0" w:color="auto"/>
                            <w:right w:val="none" w:sz="0" w:space="0" w:color="auto"/>
                          </w:divBdr>
                          <w:divsChild>
                            <w:div w:id="609045246">
                              <w:marLeft w:val="0"/>
                              <w:marRight w:val="0"/>
                              <w:marTop w:val="0"/>
                              <w:marBottom w:val="0"/>
                              <w:divBdr>
                                <w:top w:val="none" w:sz="0" w:space="0" w:color="auto"/>
                                <w:left w:val="none" w:sz="0" w:space="0" w:color="auto"/>
                                <w:bottom w:val="none" w:sz="0" w:space="0" w:color="auto"/>
                                <w:right w:val="none" w:sz="0" w:space="0" w:color="auto"/>
                              </w:divBdr>
                            </w:div>
                          </w:divsChild>
                        </w:div>
                        <w:div w:id="940450032">
                          <w:marLeft w:val="0"/>
                          <w:marRight w:val="0"/>
                          <w:marTop w:val="0"/>
                          <w:marBottom w:val="0"/>
                          <w:divBdr>
                            <w:top w:val="none" w:sz="0" w:space="0" w:color="auto"/>
                            <w:left w:val="none" w:sz="0" w:space="0" w:color="auto"/>
                            <w:bottom w:val="none" w:sz="0" w:space="0" w:color="auto"/>
                            <w:right w:val="none" w:sz="0" w:space="0" w:color="auto"/>
                          </w:divBdr>
                          <w:divsChild>
                            <w:div w:id="859398459">
                              <w:marLeft w:val="0"/>
                              <w:marRight w:val="0"/>
                              <w:marTop w:val="0"/>
                              <w:marBottom w:val="0"/>
                              <w:divBdr>
                                <w:top w:val="none" w:sz="0" w:space="0" w:color="auto"/>
                                <w:left w:val="none" w:sz="0" w:space="0" w:color="auto"/>
                                <w:bottom w:val="none" w:sz="0" w:space="0" w:color="auto"/>
                                <w:right w:val="none" w:sz="0" w:space="0" w:color="auto"/>
                              </w:divBdr>
                              <w:divsChild>
                                <w:div w:id="924651412">
                                  <w:marLeft w:val="0"/>
                                  <w:marRight w:val="0"/>
                                  <w:marTop w:val="0"/>
                                  <w:marBottom w:val="0"/>
                                  <w:divBdr>
                                    <w:top w:val="none" w:sz="0" w:space="0" w:color="auto"/>
                                    <w:left w:val="none" w:sz="0" w:space="0" w:color="auto"/>
                                    <w:bottom w:val="none" w:sz="0" w:space="0" w:color="auto"/>
                                    <w:right w:val="none" w:sz="0" w:space="0" w:color="auto"/>
                                  </w:divBdr>
                                  <w:divsChild>
                                    <w:div w:id="1314984552">
                                      <w:marLeft w:val="0"/>
                                      <w:marRight w:val="0"/>
                                      <w:marTop w:val="0"/>
                                      <w:marBottom w:val="0"/>
                                      <w:divBdr>
                                        <w:top w:val="none" w:sz="0" w:space="0" w:color="auto"/>
                                        <w:left w:val="none" w:sz="0" w:space="0" w:color="auto"/>
                                        <w:bottom w:val="none" w:sz="0" w:space="0" w:color="auto"/>
                                        <w:right w:val="none" w:sz="0" w:space="0" w:color="auto"/>
                                      </w:divBdr>
                                      <w:divsChild>
                                        <w:div w:id="12772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332071">
                      <w:marLeft w:val="0"/>
                      <w:marRight w:val="0"/>
                      <w:marTop w:val="0"/>
                      <w:marBottom w:val="0"/>
                      <w:divBdr>
                        <w:top w:val="none" w:sz="0" w:space="0" w:color="auto"/>
                        <w:left w:val="none" w:sz="0" w:space="0" w:color="auto"/>
                        <w:bottom w:val="none" w:sz="0" w:space="0" w:color="auto"/>
                        <w:right w:val="none" w:sz="0" w:space="0" w:color="auto"/>
                      </w:divBdr>
                      <w:divsChild>
                        <w:div w:id="2054235492">
                          <w:marLeft w:val="0"/>
                          <w:marRight w:val="0"/>
                          <w:marTop w:val="0"/>
                          <w:marBottom w:val="0"/>
                          <w:divBdr>
                            <w:top w:val="none" w:sz="0" w:space="0" w:color="auto"/>
                            <w:left w:val="none" w:sz="0" w:space="0" w:color="auto"/>
                            <w:bottom w:val="none" w:sz="0" w:space="0" w:color="auto"/>
                            <w:right w:val="none" w:sz="0" w:space="0" w:color="auto"/>
                          </w:divBdr>
                          <w:divsChild>
                            <w:div w:id="1446341961">
                              <w:marLeft w:val="0"/>
                              <w:marRight w:val="0"/>
                              <w:marTop w:val="0"/>
                              <w:marBottom w:val="0"/>
                              <w:divBdr>
                                <w:top w:val="none" w:sz="0" w:space="0" w:color="auto"/>
                                <w:left w:val="none" w:sz="0" w:space="0" w:color="auto"/>
                                <w:bottom w:val="none" w:sz="0" w:space="0" w:color="auto"/>
                                <w:right w:val="none" w:sz="0" w:space="0" w:color="auto"/>
                              </w:divBdr>
                            </w:div>
                            <w:div w:id="1708525128">
                              <w:marLeft w:val="0"/>
                              <w:marRight w:val="0"/>
                              <w:marTop w:val="0"/>
                              <w:marBottom w:val="0"/>
                              <w:divBdr>
                                <w:top w:val="none" w:sz="0" w:space="0" w:color="auto"/>
                                <w:left w:val="none" w:sz="0" w:space="0" w:color="auto"/>
                                <w:bottom w:val="none" w:sz="0" w:space="0" w:color="auto"/>
                                <w:right w:val="none" w:sz="0" w:space="0" w:color="auto"/>
                              </w:divBdr>
                              <w:divsChild>
                                <w:div w:id="413670348">
                                  <w:marLeft w:val="0"/>
                                  <w:marRight w:val="0"/>
                                  <w:marTop w:val="0"/>
                                  <w:marBottom w:val="0"/>
                                  <w:divBdr>
                                    <w:top w:val="none" w:sz="0" w:space="0" w:color="auto"/>
                                    <w:left w:val="none" w:sz="0" w:space="0" w:color="auto"/>
                                    <w:bottom w:val="none" w:sz="0" w:space="0" w:color="auto"/>
                                    <w:right w:val="none" w:sz="0" w:space="0" w:color="auto"/>
                                  </w:divBdr>
                                  <w:divsChild>
                                    <w:div w:id="558437864">
                                      <w:marLeft w:val="0"/>
                                      <w:marRight w:val="0"/>
                                      <w:marTop w:val="0"/>
                                      <w:marBottom w:val="0"/>
                                      <w:divBdr>
                                        <w:top w:val="none" w:sz="0" w:space="0" w:color="auto"/>
                                        <w:left w:val="none" w:sz="0" w:space="0" w:color="auto"/>
                                        <w:bottom w:val="none" w:sz="0" w:space="0" w:color="auto"/>
                                        <w:right w:val="none" w:sz="0" w:space="0" w:color="auto"/>
                                      </w:divBdr>
                                    </w:div>
                                    <w:div w:id="18796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900310">
      <w:bodyDiv w:val="1"/>
      <w:marLeft w:val="0"/>
      <w:marRight w:val="0"/>
      <w:marTop w:val="0"/>
      <w:marBottom w:val="0"/>
      <w:divBdr>
        <w:top w:val="none" w:sz="0" w:space="0" w:color="auto"/>
        <w:left w:val="none" w:sz="0" w:space="0" w:color="auto"/>
        <w:bottom w:val="none" w:sz="0" w:space="0" w:color="auto"/>
        <w:right w:val="none" w:sz="0" w:space="0" w:color="auto"/>
      </w:divBdr>
      <w:divsChild>
        <w:div w:id="626544393">
          <w:marLeft w:val="0"/>
          <w:marRight w:val="0"/>
          <w:marTop w:val="0"/>
          <w:marBottom w:val="0"/>
          <w:divBdr>
            <w:top w:val="none" w:sz="0" w:space="0" w:color="auto"/>
            <w:left w:val="none" w:sz="0" w:space="0" w:color="auto"/>
            <w:bottom w:val="none" w:sz="0" w:space="0" w:color="auto"/>
            <w:right w:val="none" w:sz="0" w:space="0" w:color="auto"/>
          </w:divBdr>
          <w:divsChild>
            <w:div w:id="1323697610">
              <w:marLeft w:val="0"/>
              <w:marRight w:val="0"/>
              <w:marTop w:val="0"/>
              <w:marBottom w:val="0"/>
              <w:divBdr>
                <w:top w:val="none" w:sz="0" w:space="0" w:color="auto"/>
                <w:left w:val="none" w:sz="0" w:space="0" w:color="auto"/>
                <w:bottom w:val="none" w:sz="0" w:space="0" w:color="auto"/>
                <w:right w:val="none" w:sz="0" w:space="0" w:color="auto"/>
              </w:divBdr>
              <w:divsChild>
                <w:div w:id="1222520817">
                  <w:marLeft w:val="0"/>
                  <w:marRight w:val="0"/>
                  <w:marTop w:val="0"/>
                  <w:marBottom w:val="0"/>
                  <w:divBdr>
                    <w:top w:val="none" w:sz="0" w:space="0" w:color="auto"/>
                    <w:left w:val="none" w:sz="0" w:space="0" w:color="auto"/>
                    <w:bottom w:val="none" w:sz="0" w:space="0" w:color="auto"/>
                    <w:right w:val="none" w:sz="0" w:space="0" w:color="auto"/>
                  </w:divBdr>
                  <w:divsChild>
                    <w:div w:id="414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98044">
      <w:bodyDiv w:val="1"/>
      <w:marLeft w:val="0"/>
      <w:marRight w:val="0"/>
      <w:marTop w:val="0"/>
      <w:marBottom w:val="0"/>
      <w:divBdr>
        <w:top w:val="none" w:sz="0" w:space="0" w:color="auto"/>
        <w:left w:val="none" w:sz="0" w:space="0" w:color="auto"/>
        <w:bottom w:val="none" w:sz="0" w:space="0" w:color="auto"/>
        <w:right w:val="none" w:sz="0" w:space="0" w:color="auto"/>
      </w:divBdr>
      <w:divsChild>
        <w:div w:id="580868605">
          <w:marLeft w:val="0"/>
          <w:marRight w:val="0"/>
          <w:marTop w:val="0"/>
          <w:marBottom w:val="0"/>
          <w:divBdr>
            <w:top w:val="none" w:sz="0" w:space="0" w:color="auto"/>
            <w:left w:val="none" w:sz="0" w:space="0" w:color="auto"/>
            <w:bottom w:val="none" w:sz="0" w:space="0" w:color="auto"/>
            <w:right w:val="none" w:sz="0" w:space="0" w:color="auto"/>
          </w:divBdr>
        </w:div>
        <w:div w:id="1278099018">
          <w:marLeft w:val="0"/>
          <w:marRight w:val="0"/>
          <w:marTop w:val="0"/>
          <w:marBottom w:val="0"/>
          <w:divBdr>
            <w:top w:val="none" w:sz="0" w:space="0" w:color="auto"/>
            <w:left w:val="none" w:sz="0" w:space="0" w:color="auto"/>
            <w:bottom w:val="none" w:sz="0" w:space="0" w:color="auto"/>
            <w:right w:val="none" w:sz="0" w:space="0" w:color="auto"/>
          </w:divBdr>
        </w:div>
        <w:div w:id="1521048622">
          <w:marLeft w:val="0"/>
          <w:marRight w:val="0"/>
          <w:marTop w:val="0"/>
          <w:marBottom w:val="0"/>
          <w:divBdr>
            <w:top w:val="none" w:sz="0" w:space="0" w:color="auto"/>
            <w:left w:val="none" w:sz="0" w:space="0" w:color="auto"/>
            <w:bottom w:val="none" w:sz="0" w:space="0" w:color="auto"/>
            <w:right w:val="none" w:sz="0" w:space="0" w:color="auto"/>
          </w:divBdr>
        </w:div>
        <w:div w:id="1610356463">
          <w:marLeft w:val="0"/>
          <w:marRight w:val="0"/>
          <w:marTop w:val="0"/>
          <w:marBottom w:val="0"/>
          <w:divBdr>
            <w:top w:val="none" w:sz="0" w:space="0" w:color="auto"/>
            <w:left w:val="none" w:sz="0" w:space="0" w:color="auto"/>
            <w:bottom w:val="none" w:sz="0" w:space="0" w:color="auto"/>
            <w:right w:val="none" w:sz="0" w:space="0" w:color="auto"/>
          </w:divBdr>
        </w:div>
        <w:div w:id="1687293245">
          <w:marLeft w:val="0"/>
          <w:marRight w:val="0"/>
          <w:marTop w:val="0"/>
          <w:marBottom w:val="0"/>
          <w:divBdr>
            <w:top w:val="none" w:sz="0" w:space="0" w:color="auto"/>
            <w:left w:val="none" w:sz="0" w:space="0" w:color="auto"/>
            <w:bottom w:val="none" w:sz="0" w:space="0" w:color="auto"/>
            <w:right w:val="none" w:sz="0" w:space="0" w:color="auto"/>
          </w:divBdr>
        </w:div>
        <w:div w:id="1823809053">
          <w:marLeft w:val="0"/>
          <w:marRight w:val="0"/>
          <w:marTop w:val="0"/>
          <w:marBottom w:val="0"/>
          <w:divBdr>
            <w:top w:val="none" w:sz="0" w:space="0" w:color="auto"/>
            <w:left w:val="none" w:sz="0" w:space="0" w:color="auto"/>
            <w:bottom w:val="none" w:sz="0" w:space="0" w:color="auto"/>
            <w:right w:val="none" w:sz="0" w:space="0" w:color="auto"/>
          </w:divBdr>
        </w:div>
        <w:div w:id="2002276280">
          <w:marLeft w:val="0"/>
          <w:marRight w:val="0"/>
          <w:marTop w:val="0"/>
          <w:marBottom w:val="0"/>
          <w:divBdr>
            <w:top w:val="none" w:sz="0" w:space="0" w:color="auto"/>
            <w:left w:val="none" w:sz="0" w:space="0" w:color="auto"/>
            <w:bottom w:val="none" w:sz="0" w:space="0" w:color="auto"/>
            <w:right w:val="none" w:sz="0" w:space="0" w:color="auto"/>
          </w:divBdr>
        </w:div>
      </w:divsChild>
    </w:div>
    <w:div w:id="1061908571">
      <w:bodyDiv w:val="1"/>
      <w:marLeft w:val="0"/>
      <w:marRight w:val="0"/>
      <w:marTop w:val="0"/>
      <w:marBottom w:val="0"/>
      <w:divBdr>
        <w:top w:val="none" w:sz="0" w:space="0" w:color="auto"/>
        <w:left w:val="none" w:sz="0" w:space="0" w:color="auto"/>
        <w:bottom w:val="none" w:sz="0" w:space="0" w:color="auto"/>
        <w:right w:val="none" w:sz="0" w:space="0" w:color="auto"/>
      </w:divBdr>
      <w:divsChild>
        <w:div w:id="1252281611">
          <w:marLeft w:val="0"/>
          <w:marRight w:val="0"/>
          <w:marTop w:val="0"/>
          <w:marBottom w:val="0"/>
          <w:divBdr>
            <w:top w:val="none" w:sz="0" w:space="0" w:color="auto"/>
            <w:left w:val="none" w:sz="0" w:space="0" w:color="auto"/>
            <w:bottom w:val="none" w:sz="0" w:space="0" w:color="auto"/>
            <w:right w:val="none" w:sz="0" w:space="0" w:color="auto"/>
          </w:divBdr>
          <w:divsChild>
            <w:div w:id="1160582467">
              <w:marLeft w:val="0"/>
              <w:marRight w:val="0"/>
              <w:marTop w:val="0"/>
              <w:marBottom w:val="0"/>
              <w:divBdr>
                <w:top w:val="none" w:sz="0" w:space="0" w:color="auto"/>
                <w:left w:val="none" w:sz="0" w:space="0" w:color="auto"/>
                <w:bottom w:val="none" w:sz="0" w:space="0" w:color="auto"/>
                <w:right w:val="none" w:sz="0" w:space="0" w:color="auto"/>
              </w:divBdr>
              <w:divsChild>
                <w:div w:id="1169372089">
                  <w:marLeft w:val="0"/>
                  <w:marRight w:val="0"/>
                  <w:marTop w:val="0"/>
                  <w:marBottom w:val="0"/>
                  <w:divBdr>
                    <w:top w:val="none" w:sz="0" w:space="0" w:color="auto"/>
                    <w:left w:val="none" w:sz="0" w:space="0" w:color="auto"/>
                    <w:bottom w:val="none" w:sz="0" w:space="0" w:color="auto"/>
                    <w:right w:val="none" w:sz="0" w:space="0" w:color="auto"/>
                  </w:divBdr>
                  <w:divsChild>
                    <w:div w:id="12624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08232">
      <w:bodyDiv w:val="1"/>
      <w:marLeft w:val="0"/>
      <w:marRight w:val="0"/>
      <w:marTop w:val="0"/>
      <w:marBottom w:val="0"/>
      <w:divBdr>
        <w:top w:val="none" w:sz="0" w:space="0" w:color="auto"/>
        <w:left w:val="none" w:sz="0" w:space="0" w:color="auto"/>
        <w:bottom w:val="none" w:sz="0" w:space="0" w:color="auto"/>
        <w:right w:val="none" w:sz="0" w:space="0" w:color="auto"/>
      </w:divBdr>
    </w:div>
    <w:div w:id="1065958969">
      <w:bodyDiv w:val="1"/>
      <w:marLeft w:val="0"/>
      <w:marRight w:val="0"/>
      <w:marTop w:val="0"/>
      <w:marBottom w:val="0"/>
      <w:divBdr>
        <w:top w:val="none" w:sz="0" w:space="0" w:color="auto"/>
        <w:left w:val="none" w:sz="0" w:space="0" w:color="auto"/>
        <w:bottom w:val="none" w:sz="0" w:space="0" w:color="auto"/>
        <w:right w:val="none" w:sz="0" w:space="0" w:color="auto"/>
      </w:divBdr>
    </w:div>
    <w:div w:id="1067922488">
      <w:bodyDiv w:val="1"/>
      <w:marLeft w:val="0"/>
      <w:marRight w:val="0"/>
      <w:marTop w:val="0"/>
      <w:marBottom w:val="0"/>
      <w:divBdr>
        <w:top w:val="none" w:sz="0" w:space="0" w:color="auto"/>
        <w:left w:val="none" w:sz="0" w:space="0" w:color="auto"/>
        <w:bottom w:val="none" w:sz="0" w:space="0" w:color="auto"/>
        <w:right w:val="none" w:sz="0" w:space="0" w:color="auto"/>
      </w:divBdr>
    </w:div>
    <w:div w:id="1083258994">
      <w:bodyDiv w:val="1"/>
      <w:marLeft w:val="0"/>
      <w:marRight w:val="0"/>
      <w:marTop w:val="0"/>
      <w:marBottom w:val="0"/>
      <w:divBdr>
        <w:top w:val="none" w:sz="0" w:space="0" w:color="auto"/>
        <w:left w:val="none" w:sz="0" w:space="0" w:color="auto"/>
        <w:bottom w:val="none" w:sz="0" w:space="0" w:color="auto"/>
        <w:right w:val="none" w:sz="0" w:space="0" w:color="auto"/>
      </w:divBdr>
      <w:divsChild>
        <w:div w:id="832377732">
          <w:marLeft w:val="0"/>
          <w:marRight w:val="0"/>
          <w:marTop w:val="0"/>
          <w:marBottom w:val="0"/>
          <w:divBdr>
            <w:top w:val="none" w:sz="0" w:space="0" w:color="auto"/>
            <w:left w:val="none" w:sz="0" w:space="0" w:color="auto"/>
            <w:bottom w:val="none" w:sz="0" w:space="0" w:color="auto"/>
            <w:right w:val="none" w:sz="0" w:space="0" w:color="auto"/>
          </w:divBdr>
          <w:divsChild>
            <w:div w:id="1095128585">
              <w:marLeft w:val="0"/>
              <w:marRight w:val="0"/>
              <w:marTop w:val="0"/>
              <w:marBottom w:val="0"/>
              <w:divBdr>
                <w:top w:val="none" w:sz="0" w:space="0" w:color="auto"/>
                <w:left w:val="none" w:sz="0" w:space="0" w:color="auto"/>
                <w:bottom w:val="none" w:sz="0" w:space="0" w:color="auto"/>
                <w:right w:val="none" w:sz="0" w:space="0" w:color="auto"/>
              </w:divBdr>
              <w:divsChild>
                <w:div w:id="962269347">
                  <w:marLeft w:val="0"/>
                  <w:marRight w:val="0"/>
                  <w:marTop w:val="0"/>
                  <w:marBottom w:val="0"/>
                  <w:divBdr>
                    <w:top w:val="none" w:sz="0" w:space="0" w:color="auto"/>
                    <w:left w:val="none" w:sz="0" w:space="0" w:color="auto"/>
                    <w:bottom w:val="none" w:sz="0" w:space="0" w:color="auto"/>
                    <w:right w:val="none" w:sz="0" w:space="0" w:color="auto"/>
                  </w:divBdr>
                  <w:divsChild>
                    <w:div w:id="2083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93108">
      <w:bodyDiv w:val="1"/>
      <w:marLeft w:val="0"/>
      <w:marRight w:val="0"/>
      <w:marTop w:val="0"/>
      <w:marBottom w:val="0"/>
      <w:divBdr>
        <w:top w:val="none" w:sz="0" w:space="0" w:color="auto"/>
        <w:left w:val="none" w:sz="0" w:space="0" w:color="auto"/>
        <w:bottom w:val="none" w:sz="0" w:space="0" w:color="auto"/>
        <w:right w:val="none" w:sz="0" w:space="0" w:color="auto"/>
      </w:divBdr>
      <w:divsChild>
        <w:div w:id="328562724">
          <w:marLeft w:val="0"/>
          <w:marRight w:val="0"/>
          <w:marTop w:val="0"/>
          <w:marBottom w:val="0"/>
          <w:divBdr>
            <w:top w:val="none" w:sz="0" w:space="0" w:color="auto"/>
            <w:left w:val="none" w:sz="0" w:space="0" w:color="auto"/>
            <w:bottom w:val="none" w:sz="0" w:space="0" w:color="auto"/>
            <w:right w:val="none" w:sz="0" w:space="0" w:color="auto"/>
          </w:divBdr>
        </w:div>
        <w:div w:id="504830810">
          <w:marLeft w:val="0"/>
          <w:marRight w:val="0"/>
          <w:marTop w:val="0"/>
          <w:marBottom w:val="0"/>
          <w:divBdr>
            <w:top w:val="none" w:sz="0" w:space="0" w:color="auto"/>
            <w:left w:val="none" w:sz="0" w:space="0" w:color="auto"/>
            <w:bottom w:val="none" w:sz="0" w:space="0" w:color="auto"/>
            <w:right w:val="none" w:sz="0" w:space="0" w:color="auto"/>
          </w:divBdr>
        </w:div>
        <w:div w:id="706216926">
          <w:marLeft w:val="0"/>
          <w:marRight w:val="0"/>
          <w:marTop w:val="0"/>
          <w:marBottom w:val="0"/>
          <w:divBdr>
            <w:top w:val="none" w:sz="0" w:space="0" w:color="auto"/>
            <w:left w:val="none" w:sz="0" w:space="0" w:color="auto"/>
            <w:bottom w:val="none" w:sz="0" w:space="0" w:color="auto"/>
            <w:right w:val="none" w:sz="0" w:space="0" w:color="auto"/>
          </w:divBdr>
        </w:div>
        <w:div w:id="1769933266">
          <w:marLeft w:val="0"/>
          <w:marRight w:val="0"/>
          <w:marTop w:val="0"/>
          <w:marBottom w:val="0"/>
          <w:divBdr>
            <w:top w:val="none" w:sz="0" w:space="0" w:color="auto"/>
            <w:left w:val="none" w:sz="0" w:space="0" w:color="auto"/>
            <w:bottom w:val="none" w:sz="0" w:space="0" w:color="auto"/>
            <w:right w:val="none" w:sz="0" w:space="0" w:color="auto"/>
          </w:divBdr>
        </w:div>
        <w:div w:id="1977445264">
          <w:marLeft w:val="0"/>
          <w:marRight w:val="0"/>
          <w:marTop w:val="0"/>
          <w:marBottom w:val="0"/>
          <w:divBdr>
            <w:top w:val="none" w:sz="0" w:space="0" w:color="auto"/>
            <w:left w:val="none" w:sz="0" w:space="0" w:color="auto"/>
            <w:bottom w:val="none" w:sz="0" w:space="0" w:color="auto"/>
            <w:right w:val="none" w:sz="0" w:space="0" w:color="auto"/>
          </w:divBdr>
        </w:div>
      </w:divsChild>
    </w:div>
    <w:div w:id="1120954006">
      <w:bodyDiv w:val="1"/>
      <w:marLeft w:val="0"/>
      <w:marRight w:val="0"/>
      <w:marTop w:val="0"/>
      <w:marBottom w:val="0"/>
      <w:divBdr>
        <w:top w:val="none" w:sz="0" w:space="0" w:color="auto"/>
        <w:left w:val="none" w:sz="0" w:space="0" w:color="auto"/>
        <w:bottom w:val="none" w:sz="0" w:space="0" w:color="auto"/>
        <w:right w:val="none" w:sz="0" w:space="0" w:color="auto"/>
      </w:divBdr>
      <w:divsChild>
        <w:div w:id="472407021">
          <w:marLeft w:val="0"/>
          <w:marRight w:val="0"/>
          <w:marTop w:val="0"/>
          <w:marBottom w:val="0"/>
          <w:divBdr>
            <w:top w:val="none" w:sz="0" w:space="0" w:color="auto"/>
            <w:left w:val="none" w:sz="0" w:space="0" w:color="auto"/>
            <w:bottom w:val="none" w:sz="0" w:space="0" w:color="auto"/>
            <w:right w:val="none" w:sz="0" w:space="0" w:color="auto"/>
          </w:divBdr>
          <w:divsChild>
            <w:div w:id="1696300168">
              <w:marLeft w:val="0"/>
              <w:marRight w:val="0"/>
              <w:marTop w:val="0"/>
              <w:marBottom w:val="0"/>
              <w:divBdr>
                <w:top w:val="none" w:sz="0" w:space="0" w:color="auto"/>
                <w:left w:val="none" w:sz="0" w:space="0" w:color="auto"/>
                <w:bottom w:val="none" w:sz="0" w:space="0" w:color="auto"/>
                <w:right w:val="none" w:sz="0" w:space="0" w:color="auto"/>
              </w:divBdr>
              <w:divsChild>
                <w:div w:id="9470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2613">
      <w:bodyDiv w:val="1"/>
      <w:marLeft w:val="0"/>
      <w:marRight w:val="0"/>
      <w:marTop w:val="0"/>
      <w:marBottom w:val="0"/>
      <w:divBdr>
        <w:top w:val="none" w:sz="0" w:space="0" w:color="auto"/>
        <w:left w:val="none" w:sz="0" w:space="0" w:color="auto"/>
        <w:bottom w:val="none" w:sz="0" w:space="0" w:color="auto"/>
        <w:right w:val="none" w:sz="0" w:space="0" w:color="auto"/>
      </w:divBdr>
      <w:divsChild>
        <w:div w:id="145979484">
          <w:marLeft w:val="0"/>
          <w:marRight w:val="0"/>
          <w:marTop w:val="0"/>
          <w:marBottom w:val="0"/>
          <w:divBdr>
            <w:top w:val="none" w:sz="0" w:space="0" w:color="auto"/>
            <w:left w:val="none" w:sz="0" w:space="0" w:color="auto"/>
            <w:bottom w:val="none" w:sz="0" w:space="0" w:color="auto"/>
            <w:right w:val="none" w:sz="0" w:space="0" w:color="auto"/>
          </w:divBdr>
        </w:div>
        <w:div w:id="185295165">
          <w:marLeft w:val="0"/>
          <w:marRight w:val="0"/>
          <w:marTop w:val="0"/>
          <w:marBottom w:val="0"/>
          <w:divBdr>
            <w:top w:val="none" w:sz="0" w:space="0" w:color="auto"/>
            <w:left w:val="none" w:sz="0" w:space="0" w:color="auto"/>
            <w:bottom w:val="none" w:sz="0" w:space="0" w:color="auto"/>
            <w:right w:val="none" w:sz="0" w:space="0" w:color="auto"/>
          </w:divBdr>
        </w:div>
        <w:div w:id="209651209">
          <w:marLeft w:val="0"/>
          <w:marRight w:val="0"/>
          <w:marTop w:val="0"/>
          <w:marBottom w:val="0"/>
          <w:divBdr>
            <w:top w:val="none" w:sz="0" w:space="0" w:color="auto"/>
            <w:left w:val="none" w:sz="0" w:space="0" w:color="auto"/>
            <w:bottom w:val="none" w:sz="0" w:space="0" w:color="auto"/>
            <w:right w:val="none" w:sz="0" w:space="0" w:color="auto"/>
          </w:divBdr>
        </w:div>
        <w:div w:id="333846930">
          <w:marLeft w:val="0"/>
          <w:marRight w:val="0"/>
          <w:marTop w:val="0"/>
          <w:marBottom w:val="0"/>
          <w:divBdr>
            <w:top w:val="none" w:sz="0" w:space="0" w:color="auto"/>
            <w:left w:val="none" w:sz="0" w:space="0" w:color="auto"/>
            <w:bottom w:val="none" w:sz="0" w:space="0" w:color="auto"/>
            <w:right w:val="none" w:sz="0" w:space="0" w:color="auto"/>
          </w:divBdr>
        </w:div>
        <w:div w:id="387532938">
          <w:marLeft w:val="0"/>
          <w:marRight w:val="0"/>
          <w:marTop w:val="0"/>
          <w:marBottom w:val="0"/>
          <w:divBdr>
            <w:top w:val="none" w:sz="0" w:space="0" w:color="auto"/>
            <w:left w:val="none" w:sz="0" w:space="0" w:color="auto"/>
            <w:bottom w:val="none" w:sz="0" w:space="0" w:color="auto"/>
            <w:right w:val="none" w:sz="0" w:space="0" w:color="auto"/>
          </w:divBdr>
        </w:div>
        <w:div w:id="464347252">
          <w:marLeft w:val="0"/>
          <w:marRight w:val="0"/>
          <w:marTop w:val="0"/>
          <w:marBottom w:val="0"/>
          <w:divBdr>
            <w:top w:val="none" w:sz="0" w:space="0" w:color="auto"/>
            <w:left w:val="none" w:sz="0" w:space="0" w:color="auto"/>
            <w:bottom w:val="none" w:sz="0" w:space="0" w:color="auto"/>
            <w:right w:val="none" w:sz="0" w:space="0" w:color="auto"/>
          </w:divBdr>
        </w:div>
        <w:div w:id="505676598">
          <w:marLeft w:val="0"/>
          <w:marRight w:val="0"/>
          <w:marTop w:val="0"/>
          <w:marBottom w:val="0"/>
          <w:divBdr>
            <w:top w:val="none" w:sz="0" w:space="0" w:color="auto"/>
            <w:left w:val="none" w:sz="0" w:space="0" w:color="auto"/>
            <w:bottom w:val="none" w:sz="0" w:space="0" w:color="auto"/>
            <w:right w:val="none" w:sz="0" w:space="0" w:color="auto"/>
          </w:divBdr>
        </w:div>
        <w:div w:id="625233652">
          <w:marLeft w:val="0"/>
          <w:marRight w:val="0"/>
          <w:marTop w:val="0"/>
          <w:marBottom w:val="0"/>
          <w:divBdr>
            <w:top w:val="none" w:sz="0" w:space="0" w:color="auto"/>
            <w:left w:val="none" w:sz="0" w:space="0" w:color="auto"/>
            <w:bottom w:val="none" w:sz="0" w:space="0" w:color="auto"/>
            <w:right w:val="none" w:sz="0" w:space="0" w:color="auto"/>
          </w:divBdr>
        </w:div>
        <w:div w:id="1020619664">
          <w:marLeft w:val="0"/>
          <w:marRight w:val="0"/>
          <w:marTop w:val="0"/>
          <w:marBottom w:val="0"/>
          <w:divBdr>
            <w:top w:val="none" w:sz="0" w:space="0" w:color="auto"/>
            <w:left w:val="none" w:sz="0" w:space="0" w:color="auto"/>
            <w:bottom w:val="none" w:sz="0" w:space="0" w:color="auto"/>
            <w:right w:val="none" w:sz="0" w:space="0" w:color="auto"/>
          </w:divBdr>
        </w:div>
        <w:div w:id="1216625387">
          <w:marLeft w:val="0"/>
          <w:marRight w:val="0"/>
          <w:marTop w:val="0"/>
          <w:marBottom w:val="0"/>
          <w:divBdr>
            <w:top w:val="none" w:sz="0" w:space="0" w:color="auto"/>
            <w:left w:val="none" w:sz="0" w:space="0" w:color="auto"/>
            <w:bottom w:val="none" w:sz="0" w:space="0" w:color="auto"/>
            <w:right w:val="none" w:sz="0" w:space="0" w:color="auto"/>
          </w:divBdr>
        </w:div>
        <w:div w:id="1231846550">
          <w:marLeft w:val="0"/>
          <w:marRight w:val="0"/>
          <w:marTop w:val="0"/>
          <w:marBottom w:val="0"/>
          <w:divBdr>
            <w:top w:val="none" w:sz="0" w:space="0" w:color="auto"/>
            <w:left w:val="none" w:sz="0" w:space="0" w:color="auto"/>
            <w:bottom w:val="none" w:sz="0" w:space="0" w:color="auto"/>
            <w:right w:val="none" w:sz="0" w:space="0" w:color="auto"/>
          </w:divBdr>
        </w:div>
        <w:div w:id="1378315415">
          <w:marLeft w:val="0"/>
          <w:marRight w:val="0"/>
          <w:marTop w:val="0"/>
          <w:marBottom w:val="0"/>
          <w:divBdr>
            <w:top w:val="none" w:sz="0" w:space="0" w:color="auto"/>
            <w:left w:val="none" w:sz="0" w:space="0" w:color="auto"/>
            <w:bottom w:val="none" w:sz="0" w:space="0" w:color="auto"/>
            <w:right w:val="none" w:sz="0" w:space="0" w:color="auto"/>
          </w:divBdr>
        </w:div>
        <w:div w:id="1428312223">
          <w:marLeft w:val="0"/>
          <w:marRight w:val="0"/>
          <w:marTop w:val="0"/>
          <w:marBottom w:val="0"/>
          <w:divBdr>
            <w:top w:val="none" w:sz="0" w:space="0" w:color="auto"/>
            <w:left w:val="none" w:sz="0" w:space="0" w:color="auto"/>
            <w:bottom w:val="none" w:sz="0" w:space="0" w:color="auto"/>
            <w:right w:val="none" w:sz="0" w:space="0" w:color="auto"/>
          </w:divBdr>
        </w:div>
        <w:div w:id="1775401671">
          <w:marLeft w:val="0"/>
          <w:marRight w:val="0"/>
          <w:marTop w:val="0"/>
          <w:marBottom w:val="0"/>
          <w:divBdr>
            <w:top w:val="none" w:sz="0" w:space="0" w:color="auto"/>
            <w:left w:val="none" w:sz="0" w:space="0" w:color="auto"/>
            <w:bottom w:val="none" w:sz="0" w:space="0" w:color="auto"/>
            <w:right w:val="none" w:sz="0" w:space="0" w:color="auto"/>
          </w:divBdr>
        </w:div>
        <w:div w:id="1826511275">
          <w:marLeft w:val="0"/>
          <w:marRight w:val="0"/>
          <w:marTop w:val="0"/>
          <w:marBottom w:val="0"/>
          <w:divBdr>
            <w:top w:val="none" w:sz="0" w:space="0" w:color="auto"/>
            <w:left w:val="none" w:sz="0" w:space="0" w:color="auto"/>
            <w:bottom w:val="none" w:sz="0" w:space="0" w:color="auto"/>
            <w:right w:val="none" w:sz="0" w:space="0" w:color="auto"/>
          </w:divBdr>
        </w:div>
        <w:div w:id="1841921168">
          <w:marLeft w:val="0"/>
          <w:marRight w:val="0"/>
          <w:marTop w:val="0"/>
          <w:marBottom w:val="0"/>
          <w:divBdr>
            <w:top w:val="none" w:sz="0" w:space="0" w:color="auto"/>
            <w:left w:val="none" w:sz="0" w:space="0" w:color="auto"/>
            <w:bottom w:val="none" w:sz="0" w:space="0" w:color="auto"/>
            <w:right w:val="none" w:sz="0" w:space="0" w:color="auto"/>
          </w:divBdr>
        </w:div>
        <w:div w:id="1843886318">
          <w:marLeft w:val="0"/>
          <w:marRight w:val="0"/>
          <w:marTop w:val="0"/>
          <w:marBottom w:val="0"/>
          <w:divBdr>
            <w:top w:val="none" w:sz="0" w:space="0" w:color="auto"/>
            <w:left w:val="none" w:sz="0" w:space="0" w:color="auto"/>
            <w:bottom w:val="none" w:sz="0" w:space="0" w:color="auto"/>
            <w:right w:val="none" w:sz="0" w:space="0" w:color="auto"/>
          </w:divBdr>
        </w:div>
        <w:div w:id="1865711289">
          <w:marLeft w:val="0"/>
          <w:marRight w:val="0"/>
          <w:marTop w:val="0"/>
          <w:marBottom w:val="0"/>
          <w:divBdr>
            <w:top w:val="none" w:sz="0" w:space="0" w:color="auto"/>
            <w:left w:val="none" w:sz="0" w:space="0" w:color="auto"/>
            <w:bottom w:val="none" w:sz="0" w:space="0" w:color="auto"/>
            <w:right w:val="none" w:sz="0" w:space="0" w:color="auto"/>
          </w:divBdr>
        </w:div>
        <w:div w:id="2075463773">
          <w:marLeft w:val="0"/>
          <w:marRight w:val="0"/>
          <w:marTop w:val="0"/>
          <w:marBottom w:val="0"/>
          <w:divBdr>
            <w:top w:val="none" w:sz="0" w:space="0" w:color="auto"/>
            <w:left w:val="none" w:sz="0" w:space="0" w:color="auto"/>
            <w:bottom w:val="none" w:sz="0" w:space="0" w:color="auto"/>
            <w:right w:val="none" w:sz="0" w:space="0" w:color="auto"/>
          </w:divBdr>
        </w:div>
        <w:div w:id="2123915383">
          <w:marLeft w:val="0"/>
          <w:marRight w:val="0"/>
          <w:marTop w:val="0"/>
          <w:marBottom w:val="0"/>
          <w:divBdr>
            <w:top w:val="none" w:sz="0" w:space="0" w:color="auto"/>
            <w:left w:val="none" w:sz="0" w:space="0" w:color="auto"/>
            <w:bottom w:val="none" w:sz="0" w:space="0" w:color="auto"/>
            <w:right w:val="none" w:sz="0" w:space="0" w:color="auto"/>
          </w:divBdr>
        </w:div>
      </w:divsChild>
    </w:div>
    <w:div w:id="1142426988">
      <w:bodyDiv w:val="1"/>
      <w:marLeft w:val="0"/>
      <w:marRight w:val="0"/>
      <w:marTop w:val="0"/>
      <w:marBottom w:val="0"/>
      <w:divBdr>
        <w:top w:val="none" w:sz="0" w:space="0" w:color="auto"/>
        <w:left w:val="none" w:sz="0" w:space="0" w:color="auto"/>
        <w:bottom w:val="none" w:sz="0" w:space="0" w:color="auto"/>
        <w:right w:val="none" w:sz="0" w:space="0" w:color="auto"/>
      </w:divBdr>
    </w:div>
    <w:div w:id="1162427193">
      <w:bodyDiv w:val="1"/>
      <w:marLeft w:val="0"/>
      <w:marRight w:val="0"/>
      <w:marTop w:val="0"/>
      <w:marBottom w:val="0"/>
      <w:divBdr>
        <w:top w:val="none" w:sz="0" w:space="0" w:color="auto"/>
        <w:left w:val="none" w:sz="0" w:space="0" w:color="auto"/>
        <w:bottom w:val="none" w:sz="0" w:space="0" w:color="auto"/>
        <w:right w:val="none" w:sz="0" w:space="0" w:color="auto"/>
      </w:divBdr>
      <w:divsChild>
        <w:div w:id="1238436616">
          <w:marLeft w:val="0"/>
          <w:marRight w:val="0"/>
          <w:marTop w:val="0"/>
          <w:marBottom w:val="0"/>
          <w:divBdr>
            <w:top w:val="none" w:sz="0" w:space="0" w:color="auto"/>
            <w:left w:val="none" w:sz="0" w:space="0" w:color="auto"/>
            <w:bottom w:val="none" w:sz="0" w:space="0" w:color="auto"/>
            <w:right w:val="none" w:sz="0" w:space="0" w:color="auto"/>
          </w:divBdr>
          <w:divsChild>
            <w:div w:id="20016261">
              <w:marLeft w:val="0"/>
              <w:marRight w:val="0"/>
              <w:marTop w:val="0"/>
              <w:marBottom w:val="0"/>
              <w:divBdr>
                <w:top w:val="none" w:sz="0" w:space="0" w:color="auto"/>
                <w:left w:val="none" w:sz="0" w:space="0" w:color="auto"/>
                <w:bottom w:val="none" w:sz="0" w:space="0" w:color="auto"/>
                <w:right w:val="none" w:sz="0" w:space="0" w:color="auto"/>
              </w:divBdr>
            </w:div>
            <w:div w:id="33164874">
              <w:marLeft w:val="0"/>
              <w:marRight w:val="0"/>
              <w:marTop w:val="0"/>
              <w:marBottom w:val="0"/>
              <w:divBdr>
                <w:top w:val="none" w:sz="0" w:space="0" w:color="auto"/>
                <w:left w:val="none" w:sz="0" w:space="0" w:color="auto"/>
                <w:bottom w:val="none" w:sz="0" w:space="0" w:color="auto"/>
                <w:right w:val="none" w:sz="0" w:space="0" w:color="auto"/>
              </w:divBdr>
            </w:div>
            <w:div w:id="56364558">
              <w:marLeft w:val="0"/>
              <w:marRight w:val="0"/>
              <w:marTop w:val="0"/>
              <w:marBottom w:val="0"/>
              <w:divBdr>
                <w:top w:val="none" w:sz="0" w:space="0" w:color="auto"/>
                <w:left w:val="none" w:sz="0" w:space="0" w:color="auto"/>
                <w:bottom w:val="none" w:sz="0" w:space="0" w:color="auto"/>
                <w:right w:val="none" w:sz="0" w:space="0" w:color="auto"/>
              </w:divBdr>
            </w:div>
            <w:div w:id="86273519">
              <w:marLeft w:val="0"/>
              <w:marRight w:val="0"/>
              <w:marTop w:val="0"/>
              <w:marBottom w:val="0"/>
              <w:divBdr>
                <w:top w:val="none" w:sz="0" w:space="0" w:color="auto"/>
                <w:left w:val="none" w:sz="0" w:space="0" w:color="auto"/>
                <w:bottom w:val="none" w:sz="0" w:space="0" w:color="auto"/>
                <w:right w:val="none" w:sz="0" w:space="0" w:color="auto"/>
              </w:divBdr>
            </w:div>
            <w:div w:id="93017770">
              <w:marLeft w:val="0"/>
              <w:marRight w:val="0"/>
              <w:marTop w:val="0"/>
              <w:marBottom w:val="0"/>
              <w:divBdr>
                <w:top w:val="none" w:sz="0" w:space="0" w:color="auto"/>
                <w:left w:val="none" w:sz="0" w:space="0" w:color="auto"/>
                <w:bottom w:val="none" w:sz="0" w:space="0" w:color="auto"/>
                <w:right w:val="none" w:sz="0" w:space="0" w:color="auto"/>
              </w:divBdr>
            </w:div>
            <w:div w:id="104935086">
              <w:marLeft w:val="0"/>
              <w:marRight w:val="0"/>
              <w:marTop w:val="0"/>
              <w:marBottom w:val="0"/>
              <w:divBdr>
                <w:top w:val="none" w:sz="0" w:space="0" w:color="auto"/>
                <w:left w:val="none" w:sz="0" w:space="0" w:color="auto"/>
                <w:bottom w:val="none" w:sz="0" w:space="0" w:color="auto"/>
                <w:right w:val="none" w:sz="0" w:space="0" w:color="auto"/>
              </w:divBdr>
            </w:div>
            <w:div w:id="113402010">
              <w:marLeft w:val="0"/>
              <w:marRight w:val="0"/>
              <w:marTop w:val="0"/>
              <w:marBottom w:val="0"/>
              <w:divBdr>
                <w:top w:val="none" w:sz="0" w:space="0" w:color="auto"/>
                <w:left w:val="none" w:sz="0" w:space="0" w:color="auto"/>
                <w:bottom w:val="none" w:sz="0" w:space="0" w:color="auto"/>
                <w:right w:val="none" w:sz="0" w:space="0" w:color="auto"/>
              </w:divBdr>
            </w:div>
            <w:div w:id="131867556">
              <w:marLeft w:val="0"/>
              <w:marRight w:val="0"/>
              <w:marTop w:val="0"/>
              <w:marBottom w:val="0"/>
              <w:divBdr>
                <w:top w:val="none" w:sz="0" w:space="0" w:color="auto"/>
                <w:left w:val="none" w:sz="0" w:space="0" w:color="auto"/>
                <w:bottom w:val="none" w:sz="0" w:space="0" w:color="auto"/>
                <w:right w:val="none" w:sz="0" w:space="0" w:color="auto"/>
              </w:divBdr>
            </w:div>
            <w:div w:id="154760027">
              <w:marLeft w:val="0"/>
              <w:marRight w:val="0"/>
              <w:marTop w:val="0"/>
              <w:marBottom w:val="0"/>
              <w:divBdr>
                <w:top w:val="none" w:sz="0" w:space="0" w:color="auto"/>
                <w:left w:val="none" w:sz="0" w:space="0" w:color="auto"/>
                <w:bottom w:val="none" w:sz="0" w:space="0" w:color="auto"/>
                <w:right w:val="none" w:sz="0" w:space="0" w:color="auto"/>
              </w:divBdr>
            </w:div>
            <w:div w:id="157236207">
              <w:marLeft w:val="0"/>
              <w:marRight w:val="0"/>
              <w:marTop w:val="0"/>
              <w:marBottom w:val="0"/>
              <w:divBdr>
                <w:top w:val="none" w:sz="0" w:space="0" w:color="auto"/>
                <w:left w:val="none" w:sz="0" w:space="0" w:color="auto"/>
                <w:bottom w:val="none" w:sz="0" w:space="0" w:color="auto"/>
                <w:right w:val="none" w:sz="0" w:space="0" w:color="auto"/>
              </w:divBdr>
            </w:div>
            <w:div w:id="161362486">
              <w:marLeft w:val="0"/>
              <w:marRight w:val="0"/>
              <w:marTop w:val="0"/>
              <w:marBottom w:val="0"/>
              <w:divBdr>
                <w:top w:val="none" w:sz="0" w:space="0" w:color="auto"/>
                <w:left w:val="none" w:sz="0" w:space="0" w:color="auto"/>
                <w:bottom w:val="none" w:sz="0" w:space="0" w:color="auto"/>
                <w:right w:val="none" w:sz="0" w:space="0" w:color="auto"/>
              </w:divBdr>
            </w:div>
            <w:div w:id="169373766">
              <w:marLeft w:val="0"/>
              <w:marRight w:val="0"/>
              <w:marTop w:val="0"/>
              <w:marBottom w:val="0"/>
              <w:divBdr>
                <w:top w:val="none" w:sz="0" w:space="0" w:color="auto"/>
                <w:left w:val="none" w:sz="0" w:space="0" w:color="auto"/>
                <w:bottom w:val="none" w:sz="0" w:space="0" w:color="auto"/>
                <w:right w:val="none" w:sz="0" w:space="0" w:color="auto"/>
              </w:divBdr>
            </w:div>
            <w:div w:id="185145036">
              <w:marLeft w:val="0"/>
              <w:marRight w:val="0"/>
              <w:marTop w:val="0"/>
              <w:marBottom w:val="0"/>
              <w:divBdr>
                <w:top w:val="none" w:sz="0" w:space="0" w:color="auto"/>
                <w:left w:val="none" w:sz="0" w:space="0" w:color="auto"/>
                <w:bottom w:val="none" w:sz="0" w:space="0" w:color="auto"/>
                <w:right w:val="none" w:sz="0" w:space="0" w:color="auto"/>
              </w:divBdr>
            </w:div>
            <w:div w:id="198783691">
              <w:marLeft w:val="0"/>
              <w:marRight w:val="0"/>
              <w:marTop w:val="0"/>
              <w:marBottom w:val="0"/>
              <w:divBdr>
                <w:top w:val="none" w:sz="0" w:space="0" w:color="auto"/>
                <w:left w:val="none" w:sz="0" w:space="0" w:color="auto"/>
                <w:bottom w:val="none" w:sz="0" w:space="0" w:color="auto"/>
                <w:right w:val="none" w:sz="0" w:space="0" w:color="auto"/>
              </w:divBdr>
            </w:div>
            <w:div w:id="200630216">
              <w:marLeft w:val="0"/>
              <w:marRight w:val="0"/>
              <w:marTop w:val="0"/>
              <w:marBottom w:val="0"/>
              <w:divBdr>
                <w:top w:val="none" w:sz="0" w:space="0" w:color="auto"/>
                <w:left w:val="none" w:sz="0" w:space="0" w:color="auto"/>
                <w:bottom w:val="none" w:sz="0" w:space="0" w:color="auto"/>
                <w:right w:val="none" w:sz="0" w:space="0" w:color="auto"/>
              </w:divBdr>
            </w:div>
            <w:div w:id="235434605">
              <w:marLeft w:val="0"/>
              <w:marRight w:val="0"/>
              <w:marTop w:val="0"/>
              <w:marBottom w:val="0"/>
              <w:divBdr>
                <w:top w:val="none" w:sz="0" w:space="0" w:color="auto"/>
                <w:left w:val="none" w:sz="0" w:space="0" w:color="auto"/>
                <w:bottom w:val="none" w:sz="0" w:space="0" w:color="auto"/>
                <w:right w:val="none" w:sz="0" w:space="0" w:color="auto"/>
              </w:divBdr>
            </w:div>
            <w:div w:id="270552435">
              <w:marLeft w:val="0"/>
              <w:marRight w:val="0"/>
              <w:marTop w:val="0"/>
              <w:marBottom w:val="0"/>
              <w:divBdr>
                <w:top w:val="none" w:sz="0" w:space="0" w:color="auto"/>
                <w:left w:val="none" w:sz="0" w:space="0" w:color="auto"/>
                <w:bottom w:val="none" w:sz="0" w:space="0" w:color="auto"/>
                <w:right w:val="none" w:sz="0" w:space="0" w:color="auto"/>
              </w:divBdr>
            </w:div>
            <w:div w:id="282539220">
              <w:marLeft w:val="0"/>
              <w:marRight w:val="0"/>
              <w:marTop w:val="0"/>
              <w:marBottom w:val="0"/>
              <w:divBdr>
                <w:top w:val="none" w:sz="0" w:space="0" w:color="auto"/>
                <w:left w:val="none" w:sz="0" w:space="0" w:color="auto"/>
                <w:bottom w:val="none" w:sz="0" w:space="0" w:color="auto"/>
                <w:right w:val="none" w:sz="0" w:space="0" w:color="auto"/>
              </w:divBdr>
            </w:div>
            <w:div w:id="304822920">
              <w:marLeft w:val="0"/>
              <w:marRight w:val="0"/>
              <w:marTop w:val="0"/>
              <w:marBottom w:val="0"/>
              <w:divBdr>
                <w:top w:val="none" w:sz="0" w:space="0" w:color="auto"/>
                <w:left w:val="none" w:sz="0" w:space="0" w:color="auto"/>
                <w:bottom w:val="none" w:sz="0" w:space="0" w:color="auto"/>
                <w:right w:val="none" w:sz="0" w:space="0" w:color="auto"/>
              </w:divBdr>
            </w:div>
            <w:div w:id="327949315">
              <w:marLeft w:val="0"/>
              <w:marRight w:val="0"/>
              <w:marTop w:val="0"/>
              <w:marBottom w:val="0"/>
              <w:divBdr>
                <w:top w:val="none" w:sz="0" w:space="0" w:color="auto"/>
                <w:left w:val="none" w:sz="0" w:space="0" w:color="auto"/>
                <w:bottom w:val="none" w:sz="0" w:space="0" w:color="auto"/>
                <w:right w:val="none" w:sz="0" w:space="0" w:color="auto"/>
              </w:divBdr>
            </w:div>
            <w:div w:id="333652317">
              <w:marLeft w:val="0"/>
              <w:marRight w:val="0"/>
              <w:marTop w:val="0"/>
              <w:marBottom w:val="0"/>
              <w:divBdr>
                <w:top w:val="none" w:sz="0" w:space="0" w:color="auto"/>
                <w:left w:val="none" w:sz="0" w:space="0" w:color="auto"/>
                <w:bottom w:val="none" w:sz="0" w:space="0" w:color="auto"/>
                <w:right w:val="none" w:sz="0" w:space="0" w:color="auto"/>
              </w:divBdr>
            </w:div>
            <w:div w:id="339041967">
              <w:marLeft w:val="0"/>
              <w:marRight w:val="0"/>
              <w:marTop w:val="0"/>
              <w:marBottom w:val="0"/>
              <w:divBdr>
                <w:top w:val="none" w:sz="0" w:space="0" w:color="auto"/>
                <w:left w:val="none" w:sz="0" w:space="0" w:color="auto"/>
                <w:bottom w:val="none" w:sz="0" w:space="0" w:color="auto"/>
                <w:right w:val="none" w:sz="0" w:space="0" w:color="auto"/>
              </w:divBdr>
            </w:div>
            <w:div w:id="339284460">
              <w:marLeft w:val="0"/>
              <w:marRight w:val="0"/>
              <w:marTop w:val="0"/>
              <w:marBottom w:val="0"/>
              <w:divBdr>
                <w:top w:val="none" w:sz="0" w:space="0" w:color="auto"/>
                <w:left w:val="none" w:sz="0" w:space="0" w:color="auto"/>
                <w:bottom w:val="none" w:sz="0" w:space="0" w:color="auto"/>
                <w:right w:val="none" w:sz="0" w:space="0" w:color="auto"/>
              </w:divBdr>
            </w:div>
            <w:div w:id="344089452">
              <w:marLeft w:val="0"/>
              <w:marRight w:val="0"/>
              <w:marTop w:val="0"/>
              <w:marBottom w:val="0"/>
              <w:divBdr>
                <w:top w:val="none" w:sz="0" w:space="0" w:color="auto"/>
                <w:left w:val="none" w:sz="0" w:space="0" w:color="auto"/>
                <w:bottom w:val="none" w:sz="0" w:space="0" w:color="auto"/>
                <w:right w:val="none" w:sz="0" w:space="0" w:color="auto"/>
              </w:divBdr>
            </w:div>
            <w:div w:id="349573565">
              <w:marLeft w:val="0"/>
              <w:marRight w:val="0"/>
              <w:marTop w:val="0"/>
              <w:marBottom w:val="0"/>
              <w:divBdr>
                <w:top w:val="none" w:sz="0" w:space="0" w:color="auto"/>
                <w:left w:val="none" w:sz="0" w:space="0" w:color="auto"/>
                <w:bottom w:val="none" w:sz="0" w:space="0" w:color="auto"/>
                <w:right w:val="none" w:sz="0" w:space="0" w:color="auto"/>
              </w:divBdr>
            </w:div>
            <w:div w:id="364528889">
              <w:marLeft w:val="0"/>
              <w:marRight w:val="0"/>
              <w:marTop w:val="0"/>
              <w:marBottom w:val="0"/>
              <w:divBdr>
                <w:top w:val="none" w:sz="0" w:space="0" w:color="auto"/>
                <w:left w:val="none" w:sz="0" w:space="0" w:color="auto"/>
                <w:bottom w:val="none" w:sz="0" w:space="0" w:color="auto"/>
                <w:right w:val="none" w:sz="0" w:space="0" w:color="auto"/>
              </w:divBdr>
            </w:div>
            <w:div w:id="365521822">
              <w:marLeft w:val="0"/>
              <w:marRight w:val="0"/>
              <w:marTop w:val="0"/>
              <w:marBottom w:val="0"/>
              <w:divBdr>
                <w:top w:val="none" w:sz="0" w:space="0" w:color="auto"/>
                <w:left w:val="none" w:sz="0" w:space="0" w:color="auto"/>
                <w:bottom w:val="none" w:sz="0" w:space="0" w:color="auto"/>
                <w:right w:val="none" w:sz="0" w:space="0" w:color="auto"/>
              </w:divBdr>
            </w:div>
            <w:div w:id="422654296">
              <w:marLeft w:val="0"/>
              <w:marRight w:val="0"/>
              <w:marTop w:val="0"/>
              <w:marBottom w:val="0"/>
              <w:divBdr>
                <w:top w:val="none" w:sz="0" w:space="0" w:color="auto"/>
                <w:left w:val="none" w:sz="0" w:space="0" w:color="auto"/>
                <w:bottom w:val="none" w:sz="0" w:space="0" w:color="auto"/>
                <w:right w:val="none" w:sz="0" w:space="0" w:color="auto"/>
              </w:divBdr>
            </w:div>
            <w:div w:id="443771764">
              <w:marLeft w:val="0"/>
              <w:marRight w:val="0"/>
              <w:marTop w:val="0"/>
              <w:marBottom w:val="0"/>
              <w:divBdr>
                <w:top w:val="none" w:sz="0" w:space="0" w:color="auto"/>
                <w:left w:val="none" w:sz="0" w:space="0" w:color="auto"/>
                <w:bottom w:val="none" w:sz="0" w:space="0" w:color="auto"/>
                <w:right w:val="none" w:sz="0" w:space="0" w:color="auto"/>
              </w:divBdr>
            </w:div>
            <w:div w:id="474882198">
              <w:marLeft w:val="0"/>
              <w:marRight w:val="0"/>
              <w:marTop w:val="0"/>
              <w:marBottom w:val="0"/>
              <w:divBdr>
                <w:top w:val="none" w:sz="0" w:space="0" w:color="auto"/>
                <w:left w:val="none" w:sz="0" w:space="0" w:color="auto"/>
                <w:bottom w:val="none" w:sz="0" w:space="0" w:color="auto"/>
                <w:right w:val="none" w:sz="0" w:space="0" w:color="auto"/>
              </w:divBdr>
            </w:div>
            <w:div w:id="519784018">
              <w:marLeft w:val="0"/>
              <w:marRight w:val="0"/>
              <w:marTop w:val="0"/>
              <w:marBottom w:val="0"/>
              <w:divBdr>
                <w:top w:val="none" w:sz="0" w:space="0" w:color="auto"/>
                <w:left w:val="none" w:sz="0" w:space="0" w:color="auto"/>
                <w:bottom w:val="none" w:sz="0" w:space="0" w:color="auto"/>
                <w:right w:val="none" w:sz="0" w:space="0" w:color="auto"/>
              </w:divBdr>
            </w:div>
            <w:div w:id="536312065">
              <w:marLeft w:val="0"/>
              <w:marRight w:val="0"/>
              <w:marTop w:val="0"/>
              <w:marBottom w:val="0"/>
              <w:divBdr>
                <w:top w:val="none" w:sz="0" w:space="0" w:color="auto"/>
                <w:left w:val="none" w:sz="0" w:space="0" w:color="auto"/>
                <w:bottom w:val="none" w:sz="0" w:space="0" w:color="auto"/>
                <w:right w:val="none" w:sz="0" w:space="0" w:color="auto"/>
              </w:divBdr>
            </w:div>
            <w:div w:id="540287440">
              <w:marLeft w:val="0"/>
              <w:marRight w:val="0"/>
              <w:marTop w:val="0"/>
              <w:marBottom w:val="0"/>
              <w:divBdr>
                <w:top w:val="none" w:sz="0" w:space="0" w:color="auto"/>
                <w:left w:val="none" w:sz="0" w:space="0" w:color="auto"/>
                <w:bottom w:val="none" w:sz="0" w:space="0" w:color="auto"/>
                <w:right w:val="none" w:sz="0" w:space="0" w:color="auto"/>
              </w:divBdr>
            </w:div>
            <w:div w:id="577636469">
              <w:marLeft w:val="0"/>
              <w:marRight w:val="0"/>
              <w:marTop w:val="0"/>
              <w:marBottom w:val="0"/>
              <w:divBdr>
                <w:top w:val="none" w:sz="0" w:space="0" w:color="auto"/>
                <w:left w:val="none" w:sz="0" w:space="0" w:color="auto"/>
                <w:bottom w:val="none" w:sz="0" w:space="0" w:color="auto"/>
                <w:right w:val="none" w:sz="0" w:space="0" w:color="auto"/>
              </w:divBdr>
            </w:div>
            <w:div w:id="607590969">
              <w:marLeft w:val="0"/>
              <w:marRight w:val="0"/>
              <w:marTop w:val="0"/>
              <w:marBottom w:val="0"/>
              <w:divBdr>
                <w:top w:val="none" w:sz="0" w:space="0" w:color="auto"/>
                <w:left w:val="none" w:sz="0" w:space="0" w:color="auto"/>
                <w:bottom w:val="none" w:sz="0" w:space="0" w:color="auto"/>
                <w:right w:val="none" w:sz="0" w:space="0" w:color="auto"/>
              </w:divBdr>
            </w:div>
            <w:div w:id="621543936">
              <w:marLeft w:val="0"/>
              <w:marRight w:val="0"/>
              <w:marTop w:val="0"/>
              <w:marBottom w:val="0"/>
              <w:divBdr>
                <w:top w:val="none" w:sz="0" w:space="0" w:color="auto"/>
                <w:left w:val="none" w:sz="0" w:space="0" w:color="auto"/>
                <w:bottom w:val="none" w:sz="0" w:space="0" w:color="auto"/>
                <w:right w:val="none" w:sz="0" w:space="0" w:color="auto"/>
              </w:divBdr>
            </w:div>
            <w:div w:id="637685011">
              <w:marLeft w:val="0"/>
              <w:marRight w:val="0"/>
              <w:marTop w:val="0"/>
              <w:marBottom w:val="0"/>
              <w:divBdr>
                <w:top w:val="none" w:sz="0" w:space="0" w:color="auto"/>
                <w:left w:val="none" w:sz="0" w:space="0" w:color="auto"/>
                <w:bottom w:val="none" w:sz="0" w:space="0" w:color="auto"/>
                <w:right w:val="none" w:sz="0" w:space="0" w:color="auto"/>
              </w:divBdr>
            </w:div>
            <w:div w:id="674651682">
              <w:marLeft w:val="0"/>
              <w:marRight w:val="0"/>
              <w:marTop w:val="0"/>
              <w:marBottom w:val="0"/>
              <w:divBdr>
                <w:top w:val="none" w:sz="0" w:space="0" w:color="auto"/>
                <w:left w:val="none" w:sz="0" w:space="0" w:color="auto"/>
                <w:bottom w:val="none" w:sz="0" w:space="0" w:color="auto"/>
                <w:right w:val="none" w:sz="0" w:space="0" w:color="auto"/>
              </w:divBdr>
            </w:div>
            <w:div w:id="681667705">
              <w:marLeft w:val="0"/>
              <w:marRight w:val="0"/>
              <w:marTop w:val="0"/>
              <w:marBottom w:val="0"/>
              <w:divBdr>
                <w:top w:val="none" w:sz="0" w:space="0" w:color="auto"/>
                <w:left w:val="none" w:sz="0" w:space="0" w:color="auto"/>
                <w:bottom w:val="none" w:sz="0" w:space="0" w:color="auto"/>
                <w:right w:val="none" w:sz="0" w:space="0" w:color="auto"/>
              </w:divBdr>
            </w:div>
            <w:div w:id="686367352">
              <w:marLeft w:val="0"/>
              <w:marRight w:val="0"/>
              <w:marTop w:val="0"/>
              <w:marBottom w:val="0"/>
              <w:divBdr>
                <w:top w:val="none" w:sz="0" w:space="0" w:color="auto"/>
                <w:left w:val="none" w:sz="0" w:space="0" w:color="auto"/>
                <w:bottom w:val="none" w:sz="0" w:space="0" w:color="auto"/>
                <w:right w:val="none" w:sz="0" w:space="0" w:color="auto"/>
              </w:divBdr>
            </w:div>
            <w:div w:id="708993952">
              <w:marLeft w:val="0"/>
              <w:marRight w:val="0"/>
              <w:marTop w:val="0"/>
              <w:marBottom w:val="0"/>
              <w:divBdr>
                <w:top w:val="none" w:sz="0" w:space="0" w:color="auto"/>
                <w:left w:val="none" w:sz="0" w:space="0" w:color="auto"/>
                <w:bottom w:val="none" w:sz="0" w:space="0" w:color="auto"/>
                <w:right w:val="none" w:sz="0" w:space="0" w:color="auto"/>
              </w:divBdr>
            </w:div>
            <w:div w:id="711080840">
              <w:marLeft w:val="0"/>
              <w:marRight w:val="0"/>
              <w:marTop w:val="0"/>
              <w:marBottom w:val="0"/>
              <w:divBdr>
                <w:top w:val="none" w:sz="0" w:space="0" w:color="auto"/>
                <w:left w:val="none" w:sz="0" w:space="0" w:color="auto"/>
                <w:bottom w:val="none" w:sz="0" w:space="0" w:color="auto"/>
                <w:right w:val="none" w:sz="0" w:space="0" w:color="auto"/>
              </w:divBdr>
            </w:div>
            <w:div w:id="717169611">
              <w:marLeft w:val="0"/>
              <w:marRight w:val="0"/>
              <w:marTop w:val="0"/>
              <w:marBottom w:val="0"/>
              <w:divBdr>
                <w:top w:val="none" w:sz="0" w:space="0" w:color="auto"/>
                <w:left w:val="none" w:sz="0" w:space="0" w:color="auto"/>
                <w:bottom w:val="none" w:sz="0" w:space="0" w:color="auto"/>
                <w:right w:val="none" w:sz="0" w:space="0" w:color="auto"/>
              </w:divBdr>
            </w:div>
            <w:div w:id="721372504">
              <w:marLeft w:val="0"/>
              <w:marRight w:val="0"/>
              <w:marTop w:val="0"/>
              <w:marBottom w:val="0"/>
              <w:divBdr>
                <w:top w:val="none" w:sz="0" w:space="0" w:color="auto"/>
                <w:left w:val="none" w:sz="0" w:space="0" w:color="auto"/>
                <w:bottom w:val="none" w:sz="0" w:space="0" w:color="auto"/>
                <w:right w:val="none" w:sz="0" w:space="0" w:color="auto"/>
              </w:divBdr>
            </w:div>
            <w:div w:id="789320795">
              <w:marLeft w:val="0"/>
              <w:marRight w:val="0"/>
              <w:marTop w:val="0"/>
              <w:marBottom w:val="0"/>
              <w:divBdr>
                <w:top w:val="none" w:sz="0" w:space="0" w:color="auto"/>
                <w:left w:val="none" w:sz="0" w:space="0" w:color="auto"/>
                <w:bottom w:val="none" w:sz="0" w:space="0" w:color="auto"/>
                <w:right w:val="none" w:sz="0" w:space="0" w:color="auto"/>
              </w:divBdr>
            </w:div>
            <w:div w:id="796144420">
              <w:marLeft w:val="0"/>
              <w:marRight w:val="0"/>
              <w:marTop w:val="0"/>
              <w:marBottom w:val="0"/>
              <w:divBdr>
                <w:top w:val="none" w:sz="0" w:space="0" w:color="auto"/>
                <w:left w:val="none" w:sz="0" w:space="0" w:color="auto"/>
                <w:bottom w:val="none" w:sz="0" w:space="0" w:color="auto"/>
                <w:right w:val="none" w:sz="0" w:space="0" w:color="auto"/>
              </w:divBdr>
            </w:div>
            <w:div w:id="835803966">
              <w:marLeft w:val="0"/>
              <w:marRight w:val="0"/>
              <w:marTop w:val="0"/>
              <w:marBottom w:val="0"/>
              <w:divBdr>
                <w:top w:val="none" w:sz="0" w:space="0" w:color="auto"/>
                <w:left w:val="none" w:sz="0" w:space="0" w:color="auto"/>
                <w:bottom w:val="none" w:sz="0" w:space="0" w:color="auto"/>
                <w:right w:val="none" w:sz="0" w:space="0" w:color="auto"/>
              </w:divBdr>
            </w:div>
            <w:div w:id="848377051">
              <w:marLeft w:val="0"/>
              <w:marRight w:val="0"/>
              <w:marTop w:val="0"/>
              <w:marBottom w:val="0"/>
              <w:divBdr>
                <w:top w:val="none" w:sz="0" w:space="0" w:color="auto"/>
                <w:left w:val="none" w:sz="0" w:space="0" w:color="auto"/>
                <w:bottom w:val="none" w:sz="0" w:space="0" w:color="auto"/>
                <w:right w:val="none" w:sz="0" w:space="0" w:color="auto"/>
              </w:divBdr>
            </w:div>
            <w:div w:id="868638209">
              <w:marLeft w:val="0"/>
              <w:marRight w:val="0"/>
              <w:marTop w:val="0"/>
              <w:marBottom w:val="0"/>
              <w:divBdr>
                <w:top w:val="none" w:sz="0" w:space="0" w:color="auto"/>
                <w:left w:val="none" w:sz="0" w:space="0" w:color="auto"/>
                <w:bottom w:val="none" w:sz="0" w:space="0" w:color="auto"/>
                <w:right w:val="none" w:sz="0" w:space="0" w:color="auto"/>
              </w:divBdr>
            </w:div>
            <w:div w:id="871379641">
              <w:marLeft w:val="0"/>
              <w:marRight w:val="0"/>
              <w:marTop w:val="0"/>
              <w:marBottom w:val="0"/>
              <w:divBdr>
                <w:top w:val="none" w:sz="0" w:space="0" w:color="auto"/>
                <w:left w:val="none" w:sz="0" w:space="0" w:color="auto"/>
                <w:bottom w:val="none" w:sz="0" w:space="0" w:color="auto"/>
                <w:right w:val="none" w:sz="0" w:space="0" w:color="auto"/>
              </w:divBdr>
            </w:div>
            <w:div w:id="894582692">
              <w:marLeft w:val="0"/>
              <w:marRight w:val="0"/>
              <w:marTop w:val="0"/>
              <w:marBottom w:val="0"/>
              <w:divBdr>
                <w:top w:val="none" w:sz="0" w:space="0" w:color="auto"/>
                <w:left w:val="none" w:sz="0" w:space="0" w:color="auto"/>
                <w:bottom w:val="none" w:sz="0" w:space="0" w:color="auto"/>
                <w:right w:val="none" w:sz="0" w:space="0" w:color="auto"/>
              </w:divBdr>
            </w:div>
            <w:div w:id="916328813">
              <w:marLeft w:val="0"/>
              <w:marRight w:val="0"/>
              <w:marTop w:val="0"/>
              <w:marBottom w:val="0"/>
              <w:divBdr>
                <w:top w:val="none" w:sz="0" w:space="0" w:color="auto"/>
                <w:left w:val="none" w:sz="0" w:space="0" w:color="auto"/>
                <w:bottom w:val="none" w:sz="0" w:space="0" w:color="auto"/>
                <w:right w:val="none" w:sz="0" w:space="0" w:color="auto"/>
              </w:divBdr>
            </w:div>
            <w:div w:id="917985180">
              <w:marLeft w:val="0"/>
              <w:marRight w:val="0"/>
              <w:marTop w:val="0"/>
              <w:marBottom w:val="0"/>
              <w:divBdr>
                <w:top w:val="none" w:sz="0" w:space="0" w:color="auto"/>
                <w:left w:val="none" w:sz="0" w:space="0" w:color="auto"/>
                <w:bottom w:val="none" w:sz="0" w:space="0" w:color="auto"/>
                <w:right w:val="none" w:sz="0" w:space="0" w:color="auto"/>
              </w:divBdr>
            </w:div>
            <w:div w:id="922496846">
              <w:marLeft w:val="0"/>
              <w:marRight w:val="0"/>
              <w:marTop w:val="0"/>
              <w:marBottom w:val="0"/>
              <w:divBdr>
                <w:top w:val="none" w:sz="0" w:space="0" w:color="auto"/>
                <w:left w:val="none" w:sz="0" w:space="0" w:color="auto"/>
                <w:bottom w:val="none" w:sz="0" w:space="0" w:color="auto"/>
                <w:right w:val="none" w:sz="0" w:space="0" w:color="auto"/>
              </w:divBdr>
            </w:div>
            <w:div w:id="936181880">
              <w:marLeft w:val="0"/>
              <w:marRight w:val="0"/>
              <w:marTop w:val="0"/>
              <w:marBottom w:val="0"/>
              <w:divBdr>
                <w:top w:val="none" w:sz="0" w:space="0" w:color="auto"/>
                <w:left w:val="none" w:sz="0" w:space="0" w:color="auto"/>
                <w:bottom w:val="none" w:sz="0" w:space="0" w:color="auto"/>
                <w:right w:val="none" w:sz="0" w:space="0" w:color="auto"/>
              </w:divBdr>
            </w:div>
            <w:div w:id="960845227">
              <w:marLeft w:val="0"/>
              <w:marRight w:val="0"/>
              <w:marTop w:val="0"/>
              <w:marBottom w:val="0"/>
              <w:divBdr>
                <w:top w:val="none" w:sz="0" w:space="0" w:color="auto"/>
                <w:left w:val="none" w:sz="0" w:space="0" w:color="auto"/>
                <w:bottom w:val="none" w:sz="0" w:space="0" w:color="auto"/>
                <w:right w:val="none" w:sz="0" w:space="0" w:color="auto"/>
              </w:divBdr>
            </w:div>
            <w:div w:id="1015423725">
              <w:marLeft w:val="0"/>
              <w:marRight w:val="0"/>
              <w:marTop w:val="0"/>
              <w:marBottom w:val="0"/>
              <w:divBdr>
                <w:top w:val="none" w:sz="0" w:space="0" w:color="auto"/>
                <w:left w:val="none" w:sz="0" w:space="0" w:color="auto"/>
                <w:bottom w:val="none" w:sz="0" w:space="0" w:color="auto"/>
                <w:right w:val="none" w:sz="0" w:space="0" w:color="auto"/>
              </w:divBdr>
            </w:div>
            <w:div w:id="1048264909">
              <w:marLeft w:val="0"/>
              <w:marRight w:val="0"/>
              <w:marTop w:val="0"/>
              <w:marBottom w:val="0"/>
              <w:divBdr>
                <w:top w:val="none" w:sz="0" w:space="0" w:color="auto"/>
                <w:left w:val="none" w:sz="0" w:space="0" w:color="auto"/>
                <w:bottom w:val="none" w:sz="0" w:space="0" w:color="auto"/>
                <w:right w:val="none" w:sz="0" w:space="0" w:color="auto"/>
              </w:divBdr>
            </w:div>
            <w:div w:id="1058819796">
              <w:marLeft w:val="0"/>
              <w:marRight w:val="0"/>
              <w:marTop w:val="0"/>
              <w:marBottom w:val="0"/>
              <w:divBdr>
                <w:top w:val="none" w:sz="0" w:space="0" w:color="auto"/>
                <w:left w:val="none" w:sz="0" w:space="0" w:color="auto"/>
                <w:bottom w:val="none" w:sz="0" w:space="0" w:color="auto"/>
                <w:right w:val="none" w:sz="0" w:space="0" w:color="auto"/>
              </w:divBdr>
            </w:div>
            <w:div w:id="1073940276">
              <w:marLeft w:val="0"/>
              <w:marRight w:val="0"/>
              <w:marTop w:val="0"/>
              <w:marBottom w:val="0"/>
              <w:divBdr>
                <w:top w:val="none" w:sz="0" w:space="0" w:color="auto"/>
                <w:left w:val="none" w:sz="0" w:space="0" w:color="auto"/>
                <w:bottom w:val="none" w:sz="0" w:space="0" w:color="auto"/>
                <w:right w:val="none" w:sz="0" w:space="0" w:color="auto"/>
              </w:divBdr>
            </w:div>
            <w:div w:id="1089043614">
              <w:marLeft w:val="0"/>
              <w:marRight w:val="0"/>
              <w:marTop w:val="0"/>
              <w:marBottom w:val="0"/>
              <w:divBdr>
                <w:top w:val="none" w:sz="0" w:space="0" w:color="auto"/>
                <w:left w:val="none" w:sz="0" w:space="0" w:color="auto"/>
                <w:bottom w:val="none" w:sz="0" w:space="0" w:color="auto"/>
                <w:right w:val="none" w:sz="0" w:space="0" w:color="auto"/>
              </w:divBdr>
            </w:div>
            <w:div w:id="1095903725">
              <w:marLeft w:val="0"/>
              <w:marRight w:val="0"/>
              <w:marTop w:val="0"/>
              <w:marBottom w:val="0"/>
              <w:divBdr>
                <w:top w:val="none" w:sz="0" w:space="0" w:color="auto"/>
                <w:left w:val="none" w:sz="0" w:space="0" w:color="auto"/>
                <w:bottom w:val="none" w:sz="0" w:space="0" w:color="auto"/>
                <w:right w:val="none" w:sz="0" w:space="0" w:color="auto"/>
              </w:divBdr>
            </w:div>
            <w:div w:id="1106461802">
              <w:marLeft w:val="0"/>
              <w:marRight w:val="0"/>
              <w:marTop w:val="0"/>
              <w:marBottom w:val="0"/>
              <w:divBdr>
                <w:top w:val="none" w:sz="0" w:space="0" w:color="auto"/>
                <w:left w:val="none" w:sz="0" w:space="0" w:color="auto"/>
                <w:bottom w:val="none" w:sz="0" w:space="0" w:color="auto"/>
                <w:right w:val="none" w:sz="0" w:space="0" w:color="auto"/>
              </w:divBdr>
            </w:div>
            <w:div w:id="1112895213">
              <w:marLeft w:val="0"/>
              <w:marRight w:val="0"/>
              <w:marTop w:val="0"/>
              <w:marBottom w:val="0"/>
              <w:divBdr>
                <w:top w:val="none" w:sz="0" w:space="0" w:color="auto"/>
                <w:left w:val="none" w:sz="0" w:space="0" w:color="auto"/>
                <w:bottom w:val="none" w:sz="0" w:space="0" w:color="auto"/>
                <w:right w:val="none" w:sz="0" w:space="0" w:color="auto"/>
              </w:divBdr>
            </w:div>
            <w:div w:id="1162042720">
              <w:marLeft w:val="0"/>
              <w:marRight w:val="0"/>
              <w:marTop w:val="0"/>
              <w:marBottom w:val="0"/>
              <w:divBdr>
                <w:top w:val="none" w:sz="0" w:space="0" w:color="auto"/>
                <w:left w:val="none" w:sz="0" w:space="0" w:color="auto"/>
                <w:bottom w:val="none" w:sz="0" w:space="0" w:color="auto"/>
                <w:right w:val="none" w:sz="0" w:space="0" w:color="auto"/>
              </w:divBdr>
            </w:div>
            <w:div w:id="1165704986">
              <w:marLeft w:val="0"/>
              <w:marRight w:val="0"/>
              <w:marTop w:val="0"/>
              <w:marBottom w:val="0"/>
              <w:divBdr>
                <w:top w:val="none" w:sz="0" w:space="0" w:color="auto"/>
                <w:left w:val="none" w:sz="0" w:space="0" w:color="auto"/>
                <w:bottom w:val="none" w:sz="0" w:space="0" w:color="auto"/>
                <w:right w:val="none" w:sz="0" w:space="0" w:color="auto"/>
              </w:divBdr>
            </w:div>
            <w:div w:id="1174954586">
              <w:marLeft w:val="0"/>
              <w:marRight w:val="0"/>
              <w:marTop w:val="0"/>
              <w:marBottom w:val="0"/>
              <w:divBdr>
                <w:top w:val="none" w:sz="0" w:space="0" w:color="auto"/>
                <w:left w:val="none" w:sz="0" w:space="0" w:color="auto"/>
                <w:bottom w:val="none" w:sz="0" w:space="0" w:color="auto"/>
                <w:right w:val="none" w:sz="0" w:space="0" w:color="auto"/>
              </w:divBdr>
            </w:div>
            <w:div w:id="1194540544">
              <w:marLeft w:val="0"/>
              <w:marRight w:val="0"/>
              <w:marTop w:val="0"/>
              <w:marBottom w:val="0"/>
              <w:divBdr>
                <w:top w:val="none" w:sz="0" w:space="0" w:color="auto"/>
                <w:left w:val="none" w:sz="0" w:space="0" w:color="auto"/>
                <w:bottom w:val="none" w:sz="0" w:space="0" w:color="auto"/>
                <w:right w:val="none" w:sz="0" w:space="0" w:color="auto"/>
              </w:divBdr>
            </w:div>
            <w:div w:id="1205560214">
              <w:marLeft w:val="0"/>
              <w:marRight w:val="0"/>
              <w:marTop w:val="0"/>
              <w:marBottom w:val="0"/>
              <w:divBdr>
                <w:top w:val="none" w:sz="0" w:space="0" w:color="auto"/>
                <w:left w:val="none" w:sz="0" w:space="0" w:color="auto"/>
                <w:bottom w:val="none" w:sz="0" w:space="0" w:color="auto"/>
                <w:right w:val="none" w:sz="0" w:space="0" w:color="auto"/>
              </w:divBdr>
            </w:div>
            <w:div w:id="1209494236">
              <w:marLeft w:val="0"/>
              <w:marRight w:val="0"/>
              <w:marTop w:val="0"/>
              <w:marBottom w:val="0"/>
              <w:divBdr>
                <w:top w:val="none" w:sz="0" w:space="0" w:color="auto"/>
                <w:left w:val="none" w:sz="0" w:space="0" w:color="auto"/>
                <w:bottom w:val="none" w:sz="0" w:space="0" w:color="auto"/>
                <w:right w:val="none" w:sz="0" w:space="0" w:color="auto"/>
              </w:divBdr>
            </w:div>
            <w:div w:id="1215583690">
              <w:marLeft w:val="0"/>
              <w:marRight w:val="0"/>
              <w:marTop w:val="0"/>
              <w:marBottom w:val="0"/>
              <w:divBdr>
                <w:top w:val="none" w:sz="0" w:space="0" w:color="auto"/>
                <w:left w:val="none" w:sz="0" w:space="0" w:color="auto"/>
                <w:bottom w:val="none" w:sz="0" w:space="0" w:color="auto"/>
                <w:right w:val="none" w:sz="0" w:space="0" w:color="auto"/>
              </w:divBdr>
            </w:div>
            <w:div w:id="1237589507">
              <w:marLeft w:val="0"/>
              <w:marRight w:val="0"/>
              <w:marTop w:val="0"/>
              <w:marBottom w:val="0"/>
              <w:divBdr>
                <w:top w:val="none" w:sz="0" w:space="0" w:color="auto"/>
                <w:left w:val="none" w:sz="0" w:space="0" w:color="auto"/>
                <w:bottom w:val="none" w:sz="0" w:space="0" w:color="auto"/>
                <w:right w:val="none" w:sz="0" w:space="0" w:color="auto"/>
              </w:divBdr>
            </w:div>
            <w:div w:id="1259753698">
              <w:marLeft w:val="0"/>
              <w:marRight w:val="0"/>
              <w:marTop w:val="0"/>
              <w:marBottom w:val="0"/>
              <w:divBdr>
                <w:top w:val="none" w:sz="0" w:space="0" w:color="auto"/>
                <w:left w:val="none" w:sz="0" w:space="0" w:color="auto"/>
                <w:bottom w:val="none" w:sz="0" w:space="0" w:color="auto"/>
                <w:right w:val="none" w:sz="0" w:space="0" w:color="auto"/>
              </w:divBdr>
            </w:div>
            <w:div w:id="1262370082">
              <w:marLeft w:val="0"/>
              <w:marRight w:val="0"/>
              <w:marTop w:val="0"/>
              <w:marBottom w:val="0"/>
              <w:divBdr>
                <w:top w:val="none" w:sz="0" w:space="0" w:color="auto"/>
                <w:left w:val="none" w:sz="0" w:space="0" w:color="auto"/>
                <w:bottom w:val="none" w:sz="0" w:space="0" w:color="auto"/>
                <w:right w:val="none" w:sz="0" w:space="0" w:color="auto"/>
              </w:divBdr>
            </w:div>
            <w:div w:id="1277828510">
              <w:marLeft w:val="0"/>
              <w:marRight w:val="0"/>
              <w:marTop w:val="0"/>
              <w:marBottom w:val="0"/>
              <w:divBdr>
                <w:top w:val="none" w:sz="0" w:space="0" w:color="auto"/>
                <w:left w:val="none" w:sz="0" w:space="0" w:color="auto"/>
                <w:bottom w:val="none" w:sz="0" w:space="0" w:color="auto"/>
                <w:right w:val="none" w:sz="0" w:space="0" w:color="auto"/>
              </w:divBdr>
            </w:div>
            <w:div w:id="1291474282">
              <w:marLeft w:val="0"/>
              <w:marRight w:val="0"/>
              <w:marTop w:val="0"/>
              <w:marBottom w:val="0"/>
              <w:divBdr>
                <w:top w:val="none" w:sz="0" w:space="0" w:color="auto"/>
                <w:left w:val="none" w:sz="0" w:space="0" w:color="auto"/>
                <w:bottom w:val="none" w:sz="0" w:space="0" w:color="auto"/>
                <w:right w:val="none" w:sz="0" w:space="0" w:color="auto"/>
              </w:divBdr>
            </w:div>
            <w:div w:id="1297759201">
              <w:marLeft w:val="0"/>
              <w:marRight w:val="0"/>
              <w:marTop w:val="0"/>
              <w:marBottom w:val="0"/>
              <w:divBdr>
                <w:top w:val="none" w:sz="0" w:space="0" w:color="auto"/>
                <w:left w:val="none" w:sz="0" w:space="0" w:color="auto"/>
                <w:bottom w:val="none" w:sz="0" w:space="0" w:color="auto"/>
                <w:right w:val="none" w:sz="0" w:space="0" w:color="auto"/>
              </w:divBdr>
            </w:div>
            <w:div w:id="1316105359">
              <w:marLeft w:val="0"/>
              <w:marRight w:val="0"/>
              <w:marTop w:val="0"/>
              <w:marBottom w:val="0"/>
              <w:divBdr>
                <w:top w:val="none" w:sz="0" w:space="0" w:color="auto"/>
                <w:left w:val="none" w:sz="0" w:space="0" w:color="auto"/>
                <w:bottom w:val="none" w:sz="0" w:space="0" w:color="auto"/>
                <w:right w:val="none" w:sz="0" w:space="0" w:color="auto"/>
              </w:divBdr>
            </w:div>
            <w:div w:id="1322732394">
              <w:marLeft w:val="0"/>
              <w:marRight w:val="0"/>
              <w:marTop w:val="0"/>
              <w:marBottom w:val="0"/>
              <w:divBdr>
                <w:top w:val="none" w:sz="0" w:space="0" w:color="auto"/>
                <w:left w:val="none" w:sz="0" w:space="0" w:color="auto"/>
                <w:bottom w:val="none" w:sz="0" w:space="0" w:color="auto"/>
                <w:right w:val="none" w:sz="0" w:space="0" w:color="auto"/>
              </w:divBdr>
            </w:div>
            <w:div w:id="1345665156">
              <w:marLeft w:val="0"/>
              <w:marRight w:val="0"/>
              <w:marTop w:val="0"/>
              <w:marBottom w:val="0"/>
              <w:divBdr>
                <w:top w:val="none" w:sz="0" w:space="0" w:color="auto"/>
                <w:left w:val="none" w:sz="0" w:space="0" w:color="auto"/>
                <w:bottom w:val="none" w:sz="0" w:space="0" w:color="auto"/>
                <w:right w:val="none" w:sz="0" w:space="0" w:color="auto"/>
              </w:divBdr>
            </w:div>
            <w:div w:id="1371220331">
              <w:marLeft w:val="0"/>
              <w:marRight w:val="0"/>
              <w:marTop w:val="0"/>
              <w:marBottom w:val="0"/>
              <w:divBdr>
                <w:top w:val="none" w:sz="0" w:space="0" w:color="auto"/>
                <w:left w:val="none" w:sz="0" w:space="0" w:color="auto"/>
                <w:bottom w:val="none" w:sz="0" w:space="0" w:color="auto"/>
                <w:right w:val="none" w:sz="0" w:space="0" w:color="auto"/>
              </w:divBdr>
            </w:div>
            <w:div w:id="1405647014">
              <w:marLeft w:val="0"/>
              <w:marRight w:val="0"/>
              <w:marTop w:val="0"/>
              <w:marBottom w:val="0"/>
              <w:divBdr>
                <w:top w:val="none" w:sz="0" w:space="0" w:color="auto"/>
                <w:left w:val="none" w:sz="0" w:space="0" w:color="auto"/>
                <w:bottom w:val="none" w:sz="0" w:space="0" w:color="auto"/>
                <w:right w:val="none" w:sz="0" w:space="0" w:color="auto"/>
              </w:divBdr>
            </w:div>
            <w:div w:id="1408989418">
              <w:marLeft w:val="0"/>
              <w:marRight w:val="0"/>
              <w:marTop w:val="0"/>
              <w:marBottom w:val="0"/>
              <w:divBdr>
                <w:top w:val="none" w:sz="0" w:space="0" w:color="auto"/>
                <w:left w:val="none" w:sz="0" w:space="0" w:color="auto"/>
                <w:bottom w:val="none" w:sz="0" w:space="0" w:color="auto"/>
                <w:right w:val="none" w:sz="0" w:space="0" w:color="auto"/>
              </w:divBdr>
            </w:div>
            <w:div w:id="1411928259">
              <w:marLeft w:val="0"/>
              <w:marRight w:val="0"/>
              <w:marTop w:val="0"/>
              <w:marBottom w:val="0"/>
              <w:divBdr>
                <w:top w:val="none" w:sz="0" w:space="0" w:color="auto"/>
                <w:left w:val="none" w:sz="0" w:space="0" w:color="auto"/>
                <w:bottom w:val="none" w:sz="0" w:space="0" w:color="auto"/>
                <w:right w:val="none" w:sz="0" w:space="0" w:color="auto"/>
              </w:divBdr>
            </w:div>
            <w:div w:id="1421637707">
              <w:marLeft w:val="0"/>
              <w:marRight w:val="0"/>
              <w:marTop w:val="0"/>
              <w:marBottom w:val="0"/>
              <w:divBdr>
                <w:top w:val="none" w:sz="0" w:space="0" w:color="auto"/>
                <w:left w:val="none" w:sz="0" w:space="0" w:color="auto"/>
                <w:bottom w:val="none" w:sz="0" w:space="0" w:color="auto"/>
                <w:right w:val="none" w:sz="0" w:space="0" w:color="auto"/>
              </w:divBdr>
            </w:div>
            <w:div w:id="1424380641">
              <w:marLeft w:val="0"/>
              <w:marRight w:val="0"/>
              <w:marTop w:val="0"/>
              <w:marBottom w:val="0"/>
              <w:divBdr>
                <w:top w:val="none" w:sz="0" w:space="0" w:color="auto"/>
                <w:left w:val="none" w:sz="0" w:space="0" w:color="auto"/>
                <w:bottom w:val="none" w:sz="0" w:space="0" w:color="auto"/>
                <w:right w:val="none" w:sz="0" w:space="0" w:color="auto"/>
              </w:divBdr>
            </w:div>
            <w:div w:id="1427069303">
              <w:marLeft w:val="0"/>
              <w:marRight w:val="0"/>
              <w:marTop w:val="0"/>
              <w:marBottom w:val="0"/>
              <w:divBdr>
                <w:top w:val="none" w:sz="0" w:space="0" w:color="auto"/>
                <w:left w:val="none" w:sz="0" w:space="0" w:color="auto"/>
                <w:bottom w:val="none" w:sz="0" w:space="0" w:color="auto"/>
                <w:right w:val="none" w:sz="0" w:space="0" w:color="auto"/>
              </w:divBdr>
            </w:div>
            <w:div w:id="1433889567">
              <w:marLeft w:val="0"/>
              <w:marRight w:val="0"/>
              <w:marTop w:val="0"/>
              <w:marBottom w:val="0"/>
              <w:divBdr>
                <w:top w:val="none" w:sz="0" w:space="0" w:color="auto"/>
                <w:left w:val="none" w:sz="0" w:space="0" w:color="auto"/>
                <w:bottom w:val="none" w:sz="0" w:space="0" w:color="auto"/>
                <w:right w:val="none" w:sz="0" w:space="0" w:color="auto"/>
              </w:divBdr>
            </w:div>
            <w:div w:id="1446805058">
              <w:marLeft w:val="0"/>
              <w:marRight w:val="0"/>
              <w:marTop w:val="0"/>
              <w:marBottom w:val="0"/>
              <w:divBdr>
                <w:top w:val="none" w:sz="0" w:space="0" w:color="auto"/>
                <w:left w:val="none" w:sz="0" w:space="0" w:color="auto"/>
                <w:bottom w:val="none" w:sz="0" w:space="0" w:color="auto"/>
                <w:right w:val="none" w:sz="0" w:space="0" w:color="auto"/>
              </w:divBdr>
            </w:div>
            <w:div w:id="1481382957">
              <w:marLeft w:val="0"/>
              <w:marRight w:val="0"/>
              <w:marTop w:val="0"/>
              <w:marBottom w:val="0"/>
              <w:divBdr>
                <w:top w:val="none" w:sz="0" w:space="0" w:color="auto"/>
                <w:left w:val="none" w:sz="0" w:space="0" w:color="auto"/>
                <w:bottom w:val="none" w:sz="0" w:space="0" w:color="auto"/>
                <w:right w:val="none" w:sz="0" w:space="0" w:color="auto"/>
              </w:divBdr>
            </w:div>
            <w:div w:id="1490904002">
              <w:marLeft w:val="0"/>
              <w:marRight w:val="0"/>
              <w:marTop w:val="0"/>
              <w:marBottom w:val="0"/>
              <w:divBdr>
                <w:top w:val="none" w:sz="0" w:space="0" w:color="auto"/>
                <w:left w:val="none" w:sz="0" w:space="0" w:color="auto"/>
                <w:bottom w:val="none" w:sz="0" w:space="0" w:color="auto"/>
                <w:right w:val="none" w:sz="0" w:space="0" w:color="auto"/>
              </w:divBdr>
            </w:div>
            <w:div w:id="1534921589">
              <w:marLeft w:val="0"/>
              <w:marRight w:val="0"/>
              <w:marTop w:val="0"/>
              <w:marBottom w:val="0"/>
              <w:divBdr>
                <w:top w:val="none" w:sz="0" w:space="0" w:color="auto"/>
                <w:left w:val="none" w:sz="0" w:space="0" w:color="auto"/>
                <w:bottom w:val="none" w:sz="0" w:space="0" w:color="auto"/>
                <w:right w:val="none" w:sz="0" w:space="0" w:color="auto"/>
              </w:divBdr>
            </w:div>
            <w:div w:id="1538590475">
              <w:marLeft w:val="0"/>
              <w:marRight w:val="0"/>
              <w:marTop w:val="0"/>
              <w:marBottom w:val="0"/>
              <w:divBdr>
                <w:top w:val="none" w:sz="0" w:space="0" w:color="auto"/>
                <w:left w:val="none" w:sz="0" w:space="0" w:color="auto"/>
                <w:bottom w:val="none" w:sz="0" w:space="0" w:color="auto"/>
                <w:right w:val="none" w:sz="0" w:space="0" w:color="auto"/>
              </w:divBdr>
            </w:div>
            <w:div w:id="1577201345">
              <w:marLeft w:val="0"/>
              <w:marRight w:val="0"/>
              <w:marTop w:val="0"/>
              <w:marBottom w:val="0"/>
              <w:divBdr>
                <w:top w:val="none" w:sz="0" w:space="0" w:color="auto"/>
                <w:left w:val="none" w:sz="0" w:space="0" w:color="auto"/>
                <w:bottom w:val="none" w:sz="0" w:space="0" w:color="auto"/>
                <w:right w:val="none" w:sz="0" w:space="0" w:color="auto"/>
              </w:divBdr>
            </w:div>
            <w:div w:id="1587881459">
              <w:marLeft w:val="0"/>
              <w:marRight w:val="0"/>
              <w:marTop w:val="0"/>
              <w:marBottom w:val="0"/>
              <w:divBdr>
                <w:top w:val="none" w:sz="0" w:space="0" w:color="auto"/>
                <w:left w:val="none" w:sz="0" w:space="0" w:color="auto"/>
                <w:bottom w:val="none" w:sz="0" w:space="0" w:color="auto"/>
                <w:right w:val="none" w:sz="0" w:space="0" w:color="auto"/>
              </w:divBdr>
            </w:div>
            <w:div w:id="1598755183">
              <w:marLeft w:val="0"/>
              <w:marRight w:val="0"/>
              <w:marTop w:val="0"/>
              <w:marBottom w:val="0"/>
              <w:divBdr>
                <w:top w:val="none" w:sz="0" w:space="0" w:color="auto"/>
                <w:left w:val="none" w:sz="0" w:space="0" w:color="auto"/>
                <w:bottom w:val="none" w:sz="0" w:space="0" w:color="auto"/>
                <w:right w:val="none" w:sz="0" w:space="0" w:color="auto"/>
              </w:divBdr>
            </w:div>
            <w:div w:id="1626890309">
              <w:marLeft w:val="0"/>
              <w:marRight w:val="0"/>
              <w:marTop w:val="0"/>
              <w:marBottom w:val="0"/>
              <w:divBdr>
                <w:top w:val="none" w:sz="0" w:space="0" w:color="auto"/>
                <w:left w:val="none" w:sz="0" w:space="0" w:color="auto"/>
                <w:bottom w:val="none" w:sz="0" w:space="0" w:color="auto"/>
                <w:right w:val="none" w:sz="0" w:space="0" w:color="auto"/>
              </w:divBdr>
            </w:div>
            <w:div w:id="1673490602">
              <w:marLeft w:val="0"/>
              <w:marRight w:val="0"/>
              <w:marTop w:val="0"/>
              <w:marBottom w:val="0"/>
              <w:divBdr>
                <w:top w:val="none" w:sz="0" w:space="0" w:color="auto"/>
                <w:left w:val="none" w:sz="0" w:space="0" w:color="auto"/>
                <w:bottom w:val="none" w:sz="0" w:space="0" w:color="auto"/>
                <w:right w:val="none" w:sz="0" w:space="0" w:color="auto"/>
              </w:divBdr>
            </w:div>
            <w:div w:id="1685133457">
              <w:marLeft w:val="0"/>
              <w:marRight w:val="0"/>
              <w:marTop w:val="0"/>
              <w:marBottom w:val="0"/>
              <w:divBdr>
                <w:top w:val="none" w:sz="0" w:space="0" w:color="auto"/>
                <w:left w:val="none" w:sz="0" w:space="0" w:color="auto"/>
                <w:bottom w:val="none" w:sz="0" w:space="0" w:color="auto"/>
                <w:right w:val="none" w:sz="0" w:space="0" w:color="auto"/>
              </w:divBdr>
            </w:div>
            <w:div w:id="1685352876">
              <w:marLeft w:val="0"/>
              <w:marRight w:val="0"/>
              <w:marTop w:val="0"/>
              <w:marBottom w:val="0"/>
              <w:divBdr>
                <w:top w:val="none" w:sz="0" w:space="0" w:color="auto"/>
                <w:left w:val="none" w:sz="0" w:space="0" w:color="auto"/>
                <w:bottom w:val="none" w:sz="0" w:space="0" w:color="auto"/>
                <w:right w:val="none" w:sz="0" w:space="0" w:color="auto"/>
              </w:divBdr>
            </w:div>
            <w:div w:id="1690521547">
              <w:marLeft w:val="0"/>
              <w:marRight w:val="0"/>
              <w:marTop w:val="0"/>
              <w:marBottom w:val="0"/>
              <w:divBdr>
                <w:top w:val="none" w:sz="0" w:space="0" w:color="auto"/>
                <w:left w:val="none" w:sz="0" w:space="0" w:color="auto"/>
                <w:bottom w:val="none" w:sz="0" w:space="0" w:color="auto"/>
                <w:right w:val="none" w:sz="0" w:space="0" w:color="auto"/>
              </w:divBdr>
            </w:div>
            <w:div w:id="1695492918">
              <w:marLeft w:val="0"/>
              <w:marRight w:val="0"/>
              <w:marTop w:val="0"/>
              <w:marBottom w:val="0"/>
              <w:divBdr>
                <w:top w:val="none" w:sz="0" w:space="0" w:color="auto"/>
                <w:left w:val="none" w:sz="0" w:space="0" w:color="auto"/>
                <w:bottom w:val="none" w:sz="0" w:space="0" w:color="auto"/>
                <w:right w:val="none" w:sz="0" w:space="0" w:color="auto"/>
              </w:divBdr>
            </w:div>
            <w:div w:id="1705016116">
              <w:marLeft w:val="0"/>
              <w:marRight w:val="0"/>
              <w:marTop w:val="0"/>
              <w:marBottom w:val="0"/>
              <w:divBdr>
                <w:top w:val="none" w:sz="0" w:space="0" w:color="auto"/>
                <w:left w:val="none" w:sz="0" w:space="0" w:color="auto"/>
                <w:bottom w:val="none" w:sz="0" w:space="0" w:color="auto"/>
                <w:right w:val="none" w:sz="0" w:space="0" w:color="auto"/>
              </w:divBdr>
            </w:div>
            <w:div w:id="1715620212">
              <w:marLeft w:val="0"/>
              <w:marRight w:val="0"/>
              <w:marTop w:val="0"/>
              <w:marBottom w:val="0"/>
              <w:divBdr>
                <w:top w:val="none" w:sz="0" w:space="0" w:color="auto"/>
                <w:left w:val="none" w:sz="0" w:space="0" w:color="auto"/>
                <w:bottom w:val="none" w:sz="0" w:space="0" w:color="auto"/>
                <w:right w:val="none" w:sz="0" w:space="0" w:color="auto"/>
              </w:divBdr>
            </w:div>
            <w:div w:id="1740399038">
              <w:marLeft w:val="0"/>
              <w:marRight w:val="0"/>
              <w:marTop w:val="0"/>
              <w:marBottom w:val="0"/>
              <w:divBdr>
                <w:top w:val="none" w:sz="0" w:space="0" w:color="auto"/>
                <w:left w:val="none" w:sz="0" w:space="0" w:color="auto"/>
                <w:bottom w:val="none" w:sz="0" w:space="0" w:color="auto"/>
                <w:right w:val="none" w:sz="0" w:space="0" w:color="auto"/>
              </w:divBdr>
            </w:div>
            <w:div w:id="1767919044">
              <w:marLeft w:val="0"/>
              <w:marRight w:val="0"/>
              <w:marTop w:val="0"/>
              <w:marBottom w:val="0"/>
              <w:divBdr>
                <w:top w:val="none" w:sz="0" w:space="0" w:color="auto"/>
                <w:left w:val="none" w:sz="0" w:space="0" w:color="auto"/>
                <w:bottom w:val="none" w:sz="0" w:space="0" w:color="auto"/>
                <w:right w:val="none" w:sz="0" w:space="0" w:color="auto"/>
              </w:divBdr>
            </w:div>
            <w:div w:id="1769160896">
              <w:marLeft w:val="0"/>
              <w:marRight w:val="0"/>
              <w:marTop w:val="0"/>
              <w:marBottom w:val="0"/>
              <w:divBdr>
                <w:top w:val="none" w:sz="0" w:space="0" w:color="auto"/>
                <w:left w:val="none" w:sz="0" w:space="0" w:color="auto"/>
                <w:bottom w:val="none" w:sz="0" w:space="0" w:color="auto"/>
                <w:right w:val="none" w:sz="0" w:space="0" w:color="auto"/>
              </w:divBdr>
            </w:div>
            <w:div w:id="1790316523">
              <w:marLeft w:val="0"/>
              <w:marRight w:val="0"/>
              <w:marTop w:val="0"/>
              <w:marBottom w:val="0"/>
              <w:divBdr>
                <w:top w:val="none" w:sz="0" w:space="0" w:color="auto"/>
                <w:left w:val="none" w:sz="0" w:space="0" w:color="auto"/>
                <w:bottom w:val="none" w:sz="0" w:space="0" w:color="auto"/>
                <w:right w:val="none" w:sz="0" w:space="0" w:color="auto"/>
              </w:divBdr>
            </w:div>
            <w:div w:id="1823303880">
              <w:marLeft w:val="0"/>
              <w:marRight w:val="0"/>
              <w:marTop w:val="0"/>
              <w:marBottom w:val="0"/>
              <w:divBdr>
                <w:top w:val="none" w:sz="0" w:space="0" w:color="auto"/>
                <w:left w:val="none" w:sz="0" w:space="0" w:color="auto"/>
                <w:bottom w:val="none" w:sz="0" w:space="0" w:color="auto"/>
                <w:right w:val="none" w:sz="0" w:space="0" w:color="auto"/>
              </w:divBdr>
            </w:div>
            <w:div w:id="1829208018">
              <w:marLeft w:val="0"/>
              <w:marRight w:val="0"/>
              <w:marTop w:val="0"/>
              <w:marBottom w:val="0"/>
              <w:divBdr>
                <w:top w:val="none" w:sz="0" w:space="0" w:color="auto"/>
                <w:left w:val="none" w:sz="0" w:space="0" w:color="auto"/>
                <w:bottom w:val="none" w:sz="0" w:space="0" w:color="auto"/>
                <w:right w:val="none" w:sz="0" w:space="0" w:color="auto"/>
              </w:divBdr>
            </w:div>
            <w:div w:id="1831674255">
              <w:marLeft w:val="0"/>
              <w:marRight w:val="0"/>
              <w:marTop w:val="0"/>
              <w:marBottom w:val="0"/>
              <w:divBdr>
                <w:top w:val="none" w:sz="0" w:space="0" w:color="auto"/>
                <w:left w:val="none" w:sz="0" w:space="0" w:color="auto"/>
                <w:bottom w:val="none" w:sz="0" w:space="0" w:color="auto"/>
                <w:right w:val="none" w:sz="0" w:space="0" w:color="auto"/>
              </w:divBdr>
            </w:div>
            <w:div w:id="1835145725">
              <w:marLeft w:val="0"/>
              <w:marRight w:val="0"/>
              <w:marTop w:val="0"/>
              <w:marBottom w:val="0"/>
              <w:divBdr>
                <w:top w:val="none" w:sz="0" w:space="0" w:color="auto"/>
                <w:left w:val="none" w:sz="0" w:space="0" w:color="auto"/>
                <w:bottom w:val="none" w:sz="0" w:space="0" w:color="auto"/>
                <w:right w:val="none" w:sz="0" w:space="0" w:color="auto"/>
              </w:divBdr>
            </w:div>
            <w:div w:id="1850362914">
              <w:marLeft w:val="0"/>
              <w:marRight w:val="0"/>
              <w:marTop w:val="0"/>
              <w:marBottom w:val="0"/>
              <w:divBdr>
                <w:top w:val="none" w:sz="0" w:space="0" w:color="auto"/>
                <w:left w:val="none" w:sz="0" w:space="0" w:color="auto"/>
                <w:bottom w:val="none" w:sz="0" w:space="0" w:color="auto"/>
                <w:right w:val="none" w:sz="0" w:space="0" w:color="auto"/>
              </w:divBdr>
            </w:div>
            <w:div w:id="1887906588">
              <w:marLeft w:val="0"/>
              <w:marRight w:val="0"/>
              <w:marTop w:val="0"/>
              <w:marBottom w:val="0"/>
              <w:divBdr>
                <w:top w:val="none" w:sz="0" w:space="0" w:color="auto"/>
                <w:left w:val="none" w:sz="0" w:space="0" w:color="auto"/>
                <w:bottom w:val="none" w:sz="0" w:space="0" w:color="auto"/>
                <w:right w:val="none" w:sz="0" w:space="0" w:color="auto"/>
              </w:divBdr>
            </w:div>
            <w:div w:id="1891529527">
              <w:marLeft w:val="0"/>
              <w:marRight w:val="0"/>
              <w:marTop w:val="0"/>
              <w:marBottom w:val="0"/>
              <w:divBdr>
                <w:top w:val="none" w:sz="0" w:space="0" w:color="auto"/>
                <w:left w:val="none" w:sz="0" w:space="0" w:color="auto"/>
                <w:bottom w:val="none" w:sz="0" w:space="0" w:color="auto"/>
                <w:right w:val="none" w:sz="0" w:space="0" w:color="auto"/>
              </w:divBdr>
            </w:div>
            <w:div w:id="1906647158">
              <w:marLeft w:val="0"/>
              <w:marRight w:val="0"/>
              <w:marTop w:val="0"/>
              <w:marBottom w:val="0"/>
              <w:divBdr>
                <w:top w:val="none" w:sz="0" w:space="0" w:color="auto"/>
                <w:left w:val="none" w:sz="0" w:space="0" w:color="auto"/>
                <w:bottom w:val="none" w:sz="0" w:space="0" w:color="auto"/>
                <w:right w:val="none" w:sz="0" w:space="0" w:color="auto"/>
              </w:divBdr>
            </w:div>
            <w:div w:id="1924484096">
              <w:marLeft w:val="0"/>
              <w:marRight w:val="0"/>
              <w:marTop w:val="0"/>
              <w:marBottom w:val="0"/>
              <w:divBdr>
                <w:top w:val="none" w:sz="0" w:space="0" w:color="auto"/>
                <w:left w:val="none" w:sz="0" w:space="0" w:color="auto"/>
                <w:bottom w:val="none" w:sz="0" w:space="0" w:color="auto"/>
                <w:right w:val="none" w:sz="0" w:space="0" w:color="auto"/>
              </w:divBdr>
            </w:div>
            <w:div w:id="1924532734">
              <w:marLeft w:val="0"/>
              <w:marRight w:val="0"/>
              <w:marTop w:val="0"/>
              <w:marBottom w:val="0"/>
              <w:divBdr>
                <w:top w:val="none" w:sz="0" w:space="0" w:color="auto"/>
                <w:left w:val="none" w:sz="0" w:space="0" w:color="auto"/>
                <w:bottom w:val="none" w:sz="0" w:space="0" w:color="auto"/>
                <w:right w:val="none" w:sz="0" w:space="0" w:color="auto"/>
              </w:divBdr>
            </w:div>
            <w:div w:id="1929850458">
              <w:marLeft w:val="0"/>
              <w:marRight w:val="0"/>
              <w:marTop w:val="0"/>
              <w:marBottom w:val="0"/>
              <w:divBdr>
                <w:top w:val="none" w:sz="0" w:space="0" w:color="auto"/>
                <w:left w:val="none" w:sz="0" w:space="0" w:color="auto"/>
                <w:bottom w:val="none" w:sz="0" w:space="0" w:color="auto"/>
                <w:right w:val="none" w:sz="0" w:space="0" w:color="auto"/>
              </w:divBdr>
            </w:div>
            <w:div w:id="1941795097">
              <w:marLeft w:val="0"/>
              <w:marRight w:val="0"/>
              <w:marTop w:val="0"/>
              <w:marBottom w:val="0"/>
              <w:divBdr>
                <w:top w:val="none" w:sz="0" w:space="0" w:color="auto"/>
                <w:left w:val="none" w:sz="0" w:space="0" w:color="auto"/>
                <w:bottom w:val="none" w:sz="0" w:space="0" w:color="auto"/>
                <w:right w:val="none" w:sz="0" w:space="0" w:color="auto"/>
              </w:divBdr>
            </w:div>
            <w:div w:id="1951813379">
              <w:marLeft w:val="0"/>
              <w:marRight w:val="0"/>
              <w:marTop w:val="0"/>
              <w:marBottom w:val="0"/>
              <w:divBdr>
                <w:top w:val="none" w:sz="0" w:space="0" w:color="auto"/>
                <w:left w:val="none" w:sz="0" w:space="0" w:color="auto"/>
                <w:bottom w:val="none" w:sz="0" w:space="0" w:color="auto"/>
                <w:right w:val="none" w:sz="0" w:space="0" w:color="auto"/>
              </w:divBdr>
            </w:div>
            <w:div w:id="1977181701">
              <w:marLeft w:val="0"/>
              <w:marRight w:val="0"/>
              <w:marTop w:val="0"/>
              <w:marBottom w:val="0"/>
              <w:divBdr>
                <w:top w:val="none" w:sz="0" w:space="0" w:color="auto"/>
                <w:left w:val="none" w:sz="0" w:space="0" w:color="auto"/>
                <w:bottom w:val="none" w:sz="0" w:space="0" w:color="auto"/>
                <w:right w:val="none" w:sz="0" w:space="0" w:color="auto"/>
              </w:divBdr>
            </w:div>
            <w:div w:id="1977367508">
              <w:marLeft w:val="0"/>
              <w:marRight w:val="0"/>
              <w:marTop w:val="0"/>
              <w:marBottom w:val="0"/>
              <w:divBdr>
                <w:top w:val="none" w:sz="0" w:space="0" w:color="auto"/>
                <w:left w:val="none" w:sz="0" w:space="0" w:color="auto"/>
                <w:bottom w:val="none" w:sz="0" w:space="0" w:color="auto"/>
                <w:right w:val="none" w:sz="0" w:space="0" w:color="auto"/>
              </w:divBdr>
            </w:div>
            <w:div w:id="1984238439">
              <w:marLeft w:val="0"/>
              <w:marRight w:val="0"/>
              <w:marTop w:val="0"/>
              <w:marBottom w:val="0"/>
              <w:divBdr>
                <w:top w:val="none" w:sz="0" w:space="0" w:color="auto"/>
                <w:left w:val="none" w:sz="0" w:space="0" w:color="auto"/>
                <w:bottom w:val="none" w:sz="0" w:space="0" w:color="auto"/>
                <w:right w:val="none" w:sz="0" w:space="0" w:color="auto"/>
              </w:divBdr>
            </w:div>
            <w:div w:id="2023968286">
              <w:marLeft w:val="0"/>
              <w:marRight w:val="0"/>
              <w:marTop w:val="0"/>
              <w:marBottom w:val="0"/>
              <w:divBdr>
                <w:top w:val="none" w:sz="0" w:space="0" w:color="auto"/>
                <w:left w:val="none" w:sz="0" w:space="0" w:color="auto"/>
                <w:bottom w:val="none" w:sz="0" w:space="0" w:color="auto"/>
                <w:right w:val="none" w:sz="0" w:space="0" w:color="auto"/>
              </w:divBdr>
            </w:div>
            <w:div w:id="2034188796">
              <w:marLeft w:val="0"/>
              <w:marRight w:val="0"/>
              <w:marTop w:val="0"/>
              <w:marBottom w:val="0"/>
              <w:divBdr>
                <w:top w:val="none" w:sz="0" w:space="0" w:color="auto"/>
                <w:left w:val="none" w:sz="0" w:space="0" w:color="auto"/>
                <w:bottom w:val="none" w:sz="0" w:space="0" w:color="auto"/>
                <w:right w:val="none" w:sz="0" w:space="0" w:color="auto"/>
              </w:divBdr>
            </w:div>
            <w:div w:id="2034380988">
              <w:marLeft w:val="0"/>
              <w:marRight w:val="0"/>
              <w:marTop w:val="0"/>
              <w:marBottom w:val="0"/>
              <w:divBdr>
                <w:top w:val="none" w:sz="0" w:space="0" w:color="auto"/>
                <w:left w:val="none" w:sz="0" w:space="0" w:color="auto"/>
                <w:bottom w:val="none" w:sz="0" w:space="0" w:color="auto"/>
                <w:right w:val="none" w:sz="0" w:space="0" w:color="auto"/>
              </w:divBdr>
            </w:div>
            <w:div w:id="2036538346">
              <w:marLeft w:val="0"/>
              <w:marRight w:val="0"/>
              <w:marTop w:val="0"/>
              <w:marBottom w:val="0"/>
              <w:divBdr>
                <w:top w:val="none" w:sz="0" w:space="0" w:color="auto"/>
                <w:left w:val="none" w:sz="0" w:space="0" w:color="auto"/>
                <w:bottom w:val="none" w:sz="0" w:space="0" w:color="auto"/>
                <w:right w:val="none" w:sz="0" w:space="0" w:color="auto"/>
              </w:divBdr>
            </w:div>
            <w:div w:id="2057192527">
              <w:marLeft w:val="0"/>
              <w:marRight w:val="0"/>
              <w:marTop w:val="0"/>
              <w:marBottom w:val="0"/>
              <w:divBdr>
                <w:top w:val="none" w:sz="0" w:space="0" w:color="auto"/>
                <w:left w:val="none" w:sz="0" w:space="0" w:color="auto"/>
                <w:bottom w:val="none" w:sz="0" w:space="0" w:color="auto"/>
                <w:right w:val="none" w:sz="0" w:space="0" w:color="auto"/>
              </w:divBdr>
            </w:div>
            <w:div w:id="2062365766">
              <w:marLeft w:val="0"/>
              <w:marRight w:val="0"/>
              <w:marTop w:val="0"/>
              <w:marBottom w:val="0"/>
              <w:divBdr>
                <w:top w:val="none" w:sz="0" w:space="0" w:color="auto"/>
                <w:left w:val="none" w:sz="0" w:space="0" w:color="auto"/>
                <w:bottom w:val="none" w:sz="0" w:space="0" w:color="auto"/>
                <w:right w:val="none" w:sz="0" w:space="0" w:color="auto"/>
              </w:divBdr>
            </w:div>
            <w:div w:id="2074232727">
              <w:marLeft w:val="0"/>
              <w:marRight w:val="0"/>
              <w:marTop w:val="0"/>
              <w:marBottom w:val="0"/>
              <w:divBdr>
                <w:top w:val="none" w:sz="0" w:space="0" w:color="auto"/>
                <w:left w:val="none" w:sz="0" w:space="0" w:color="auto"/>
                <w:bottom w:val="none" w:sz="0" w:space="0" w:color="auto"/>
                <w:right w:val="none" w:sz="0" w:space="0" w:color="auto"/>
              </w:divBdr>
            </w:div>
            <w:div w:id="2095202671">
              <w:marLeft w:val="0"/>
              <w:marRight w:val="0"/>
              <w:marTop w:val="0"/>
              <w:marBottom w:val="0"/>
              <w:divBdr>
                <w:top w:val="none" w:sz="0" w:space="0" w:color="auto"/>
                <w:left w:val="none" w:sz="0" w:space="0" w:color="auto"/>
                <w:bottom w:val="none" w:sz="0" w:space="0" w:color="auto"/>
                <w:right w:val="none" w:sz="0" w:space="0" w:color="auto"/>
              </w:divBdr>
            </w:div>
            <w:div w:id="2105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3397">
      <w:bodyDiv w:val="1"/>
      <w:marLeft w:val="0"/>
      <w:marRight w:val="0"/>
      <w:marTop w:val="0"/>
      <w:marBottom w:val="0"/>
      <w:divBdr>
        <w:top w:val="none" w:sz="0" w:space="0" w:color="auto"/>
        <w:left w:val="none" w:sz="0" w:space="0" w:color="auto"/>
        <w:bottom w:val="none" w:sz="0" w:space="0" w:color="auto"/>
        <w:right w:val="none" w:sz="0" w:space="0" w:color="auto"/>
      </w:divBdr>
    </w:div>
    <w:div w:id="1199782812">
      <w:bodyDiv w:val="1"/>
      <w:marLeft w:val="0"/>
      <w:marRight w:val="0"/>
      <w:marTop w:val="0"/>
      <w:marBottom w:val="0"/>
      <w:divBdr>
        <w:top w:val="none" w:sz="0" w:space="0" w:color="auto"/>
        <w:left w:val="none" w:sz="0" w:space="0" w:color="auto"/>
        <w:bottom w:val="none" w:sz="0" w:space="0" w:color="auto"/>
        <w:right w:val="none" w:sz="0" w:space="0" w:color="auto"/>
      </w:divBdr>
    </w:div>
    <w:div w:id="1228491002">
      <w:bodyDiv w:val="1"/>
      <w:marLeft w:val="0"/>
      <w:marRight w:val="0"/>
      <w:marTop w:val="0"/>
      <w:marBottom w:val="0"/>
      <w:divBdr>
        <w:top w:val="none" w:sz="0" w:space="0" w:color="auto"/>
        <w:left w:val="none" w:sz="0" w:space="0" w:color="auto"/>
        <w:bottom w:val="none" w:sz="0" w:space="0" w:color="auto"/>
        <w:right w:val="none" w:sz="0" w:space="0" w:color="auto"/>
      </w:divBdr>
      <w:divsChild>
        <w:div w:id="27683059">
          <w:marLeft w:val="0"/>
          <w:marRight w:val="0"/>
          <w:marTop w:val="0"/>
          <w:marBottom w:val="0"/>
          <w:divBdr>
            <w:top w:val="none" w:sz="0" w:space="0" w:color="auto"/>
            <w:left w:val="none" w:sz="0" w:space="0" w:color="auto"/>
            <w:bottom w:val="none" w:sz="0" w:space="0" w:color="auto"/>
            <w:right w:val="none" w:sz="0" w:space="0" w:color="auto"/>
          </w:divBdr>
        </w:div>
        <w:div w:id="271017496">
          <w:marLeft w:val="0"/>
          <w:marRight w:val="0"/>
          <w:marTop w:val="0"/>
          <w:marBottom w:val="0"/>
          <w:divBdr>
            <w:top w:val="none" w:sz="0" w:space="0" w:color="auto"/>
            <w:left w:val="none" w:sz="0" w:space="0" w:color="auto"/>
            <w:bottom w:val="none" w:sz="0" w:space="0" w:color="auto"/>
            <w:right w:val="none" w:sz="0" w:space="0" w:color="auto"/>
          </w:divBdr>
        </w:div>
        <w:div w:id="507451282">
          <w:marLeft w:val="0"/>
          <w:marRight w:val="0"/>
          <w:marTop w:val="0"/>
          <w:marBottom w:val="0"/>
          <w:divBdr>
            <w:top w:val="none" w:sz="0" w:space="0" w:color="auto"/>
            <w:left w:val="none" w:sz="0" w:space="0" w:color="auto"/>
            <w:bottom w:val="none" w:sz="0" w:space="0" w:color="auto"/>
            <w:right w:val="none" w:sz="0" w:space="0" w:color="auto"/>
          </w:divBdr>
        </w:div>
        <w:div w:id="530144351">
          <w:marLeft w:val="0"/>
          <w:marRight w:val="0"/>
          <w:marTop w:val="0"/>
          <w:marBottom w:val="0"/>
          <w:divBdr>
            <w:top w:val="none" w:sz="0" w:space="0" w:color="auto"/>
            <w:left w:val="none" w:sz="0" w:space="0" w:color="auto"/>
            <w:bottom w:val="none" w:sz="0" w:space="0" w:color="auto"/>
            <w:right w:val="none" w:sz="0" w:space="0" w:color="auto"/>
          </w:divBdr>
        </w:div>
        <w:div w:id="585656375">
          <w:marLeft w:val="0"/>
          <w:marRight w:val="0"/>
          <w:marTop w:val="0"/>
          <w:marBottom w:val="0"/>
          <w:divBdr>
            <w:top w:val="none" w:sz="0" w:space="0" w:color="auto"/>
            <w:left w:val="none" w:sz="0" w:space="0" w:color="auto"/>
            <w:bottom w:val="none" w:sz="0" w:space="0" w:color="auto"/>
            <w:right w:val="none" w:sz="0" w:space="0" w:color="auto"/>
          </w:divBdr>
        </w:div>
        <w:div w:id="644621449">
          <w:marLeft w:val="0"/>
          <w:marRight w:val="0"/>
          <w:marTop w:val="0"/>
          <w:marBottom w:val="0"/>
          <w:divBdr>
            <w:top w:val="none" w:sz="0" w:space="0" w:color="auto"/>
            <w:left w:val="none" w:sz="0" w:space="0" w:color="auto"/>
            <w:bottom w:val="none" w:sz="0" w:space="0" w:color="auto"/>
            <w:right w:val="none" w:sz="0" w:space="0" w:color="auto"/>
          </w:divBdr>
        </w:div>
        <w:div w:id="648097984">
          <w:marLeft w:val="0"/>
          <w:marRight w:val="0"/>
          <w:marTop w:val="0"/>
          <w:marBottom w:val="0"/>
          <w:divBdr>
            <w:top w:val="none" w:sz="0" w:space="0" w:color="auto"/>
            <w:left w:val="none" w:sz="0" w:space="0" w:color="auto"/>
            <w:bottom w:val="none" w:sz="0" w:space="0" w:color="auto"/>
            <w:right w:val="none" w:sz="0" w:space="0" w:color="auto"/>
          </w:divBdr>
        </w:div>
        <w:div w:id="668480460">
          <w:marLeft w:val="0"/>
          <w:marRight w:val="0"/>
          <w:marTop w:val="0"/>
          <w:marBottom w:val="0"/>
          <w:divBdr>
            <w:top w:val="none" w:sz="0" w:space="0" w:color="auto"/>
            <w:left w:val="none" w:sz="0" w:space="0" w:color="auto"/>
            <w:bottom w:val="none" w:sz="0" w:space="0" w:color="auto"/>
            <w:right w:val="none" w:sz="0" w:space="0" w:color="auto"/>
          </w:divBdr>
        </w:div>
        <w:div w:id="803428154">
          <w:marLeft w:val="0"/>
          <w:marRight w:val="0"/>
          <w:marTop w:val="0"/>
          <w:marBottom w:val="0"/>
          <w:divBdr>
            <w:top w:val="none" w:sz="0" w:space="0" w:color="auto"/>
            <w:left w:val="none" w:sz="0" w:space="0" w:color="auto"/>
            <w:bottom w:val="none" w:sz="0" w:space="0" w:color="auto"/>
            <w:right w:val="none" w:sz="0" w:space="0" w:color="auto"/>
          </w:divBdr>
        </w:div>
        <w:div w:id="934167562">
          <w:marLeft w:val="0"/>
          <w:marRight w:val="0"/>
          <w:marTop w:val="0"/>
          <w:marBottom w:val="0"/>
          <w:divBdr>
            <w:top w:val="none" w:sz="0" w:space="0" w:color="auto"/>
            <w:left w:val="none" w:sz="0" w:space="0" w:color="auto"/>
            <w:bottom w:val="none" w:sz="0" w:space="0" w:color="auto"/>
            <w:right w:val="none" w:sz="0" w:space="0" w:color="auto"/>
          </w:divBdr>
        </w:div>
        <w:div w:id="1150826959">
          <w:marLeft w:val="0"/>
          <w:marRight w:val="0"/>
          <w:marTop w:val="0"/>
          <w:marBottom w:val="0"/>
          <w:divBdr>
            <w:top w:val="none" w:sz="0" w:space="0" w:color="auto"/>
            <w:left w:val="none" w:sz="0" w:space="0" w:color="auto"/>
            <w:bottom w:val="none" w:sz="0" w:space="0" w:color="auto"/>
            <w:right w:val="none" w:sz="0" w:space="0" w:color="auto"/>
          </w:divBdr>
        </w:div>
        <w:div w:id="1265726967">
          <w:marLeft w:val="0"/>
          <w:marRight w:val="0"/>
          <w:marTop w:val="0"/>
          <w:marBottom w:val="0"/>
          <w:divBdr>
            <w:top w:val="none" w:sz="0" w:space="0" w:color="auto"/>
            <w:left w:val="none" w:sz="0" w:space="0" w:color="auto"/>
            <w:bottom w:val="none" w:sz="0" w:space="0" w:color="auto"/>
            <w:right w:val="none" w:sz="0" w:space="0" w:color="auto"/>
          </w:divBdr>
        </w:div>
        <w:div w:id="1382289088">
          <w:marLeft w:val="0"/>
          <w:marRight w:val="0"/>
          <w:marTop w:val="0"/>
          <w:marBottom w:val="0"/>
          <w:divBdr>
            <w:top w:val="none" w:sz="0" w:space="0" w:color="auto"/>
            <w:left w:val="none" w:sz="0" w:space="0" w:color="auto"/>
            <w:bottom w:val="none" w:sz="0" w:space="0" w:color="auto"/>
            <w:right w:val="none" w:sz="0" w:space="0" w:color="auto"/>
          </w:divBdr>
        </w:div>
        <w:div w:id="1456674391">
          <w:marLeft w:val="0"/>
          <w:marRight w:val="0"/>
          <w:marTop w:val="0"/>
          <w:marBottom w:val="0"/>
          <w:divBdr>
            <w:top w:val="none" w:sz="0" w:space="0" w:color="auto"/>
            <w:left w:val="none" w:sz="0" w:space="0" w:color="auto"/>
            <w:bottom w:val="none" w:sz="0" w:space="0" w:color="auto"/>
            <w:right w:val="none" w:sz="0" w:space="0" w:color="auto"/>
          </w:divBdr>
        </w:div>
        <w:div w:id="1543715207">
          <w:marLeft w:val="0"/>
          <w:marRight w:val="0"/>
          <w:marTop w:val="0"/>
          <w:marBottom w:val="0"/>
          <w:divBdr>
            <w:top w:val="none" w:sz="0" w:space="0" w:color="auto"/>
            <w:left w:val="none" w:sz="0" w:space="0" w:color="auto"/>
            <w:bottom w:val="none" w:sz="0" w:space="0" w:color="auto"/>
            <w:right w:val="none" w:sz="0" w:space="0" w:color="auto"/>
          </w:divBdr>
        </w:div>
        <w:div w:id="1575775396">
          <w:marLeft w:val="0"/>
          <w:marRight w:val="0"/>
          <w:marTop w:val="0"/>
          <w:marBottom w:val="0"/>
          <w:divBdr>
            <w:top w:val="none" w:sz="0" w:space="0" w:color="auto"/>
            <w:left w:val="none" w:sz="0" w:space="0" w:color="auto"/>
            <w:bottom w:val="none" w:sz="0" w:space="0" w:color="auto"/>
            <w:right w:val="none" w:sz="0" w:space="0" w:color="auto"/>
          </w:divBdr>
        </w:div>
        <w:div w:id="1589121586">
          <w:marLeft w:val="0"/>
          <w:marRight w:val="0"/>
          <w:marTop w:val="0"/>
          <w:marBottom w:val="0"/>
          <w:divBdr>
            <w:top w:val="none" w:sz="0" w:space="0" w:color="auto"/>
            <w:left w:val="none" w:sz="0" w:space="0" w:color="auto"/>
            <w:bottom w:val="none" w:sz="0" w:space="0" w:color="auto"/>
            <w:right w:val="none" w:sz="0" w:space="0" w:color="auto"/>
          </w:divBdr>
        </w:div>
        <w:div w:id="1593705310">
          <w:marLeft w:val="0"/>
          <w:marRight w:val="0"/>
          <w:marTop w:val="0"/>
          <w:marBottom w:val="0"/>
          <w:divBdr>
            <w:top w:val="none" w:sz="0" w:space="0" w:color="auto"/>
            <w:left w:val="none" w:sz="0" w:space="0" w:color="auto"/>
            <w:bottom w:val="none" w:sz="0" w:space="0" w:color="auto"/>
            <w:right w:val="none" w:sz="0" w:space="0" w:color="auto"/>
          </w:divBdr>
        </w:div>
        <w:div w:id="1669096627">
          <w:marLeft w:val="0"/>
          <w:marRight w:val="0"/>
          <w:marTop w:val="0"/>
          <w:marBottom w:val="0"/>
          <w:divBdr>
            <w:top w:val="none" w:sz="0" w:space="0" w:color="auto"/>
            <w:left w:val="none" w:sz="0" w:space="0" w:color="auto"/>
            <w:bottom w:val="none" w:sz="0" w:space="0" w:color="auto"/>
            <w:right w:val="none" w:sz="0" w:space="0" w:color="auto"/>
          </w:divBdr>
        </w:div>
        <w:div w:id="1686788505">
          <w:marLeft w:val="0"/>
          <w:marRight w:val="0"/>
          <w:marTop w:val="0"/>
          <w:marBottom w:val="0"/>
          <w:divBdr>
            <w:top w:val="none" w:sz="0" w:space="0" w:color="auto"/>
            <w:left w:val="none" w:sz="0" w:space="0" w:color="auto"/>
            <w:bottom w:val="none" w:sz="0" w:space="0" w:color="auto"/>
            <w:right w:val="none" w:sz="0" w:space="0" w:color="auto"/>
          </w:divBdr>
        </w:div>
        <w:div w:id="1689864283">
          <w:marLeft w:val="0"/>
          <w:marRight w:val="0"/>
          <w:marTop w:val="0"/>
          <w:marBottom w:val="0"/>
          <w:divBdr>
            <w:top w:val="none" w:sz="0" w:space="0" w:color="auto"/>
            <w:left w:val="none" w:sz="0" w:space="0" w:color="auto"/>
            <w:bottom w:val="none" w:sz="0" w:space="0" w:color="auto"/>
            <w:right w:val="none" w:sz="0" w:space="0" w:color="auto"/>
          </w:divBdr>
        </w:div>
        <w:div w:id="1793673567">
          <w:marLeft w:val="0"/>
          <w:marRight w:val="0"/>
          <w:marTop w:val="0"/>
          <w:marBottom w:val="0"/>
          <w:divBdr>
            <w:top w:val="none" w:sz="0" w:space="0" w:color="auto"/>
            <w:left w:val="none" w:sz="0" w:space="0" w:color="auto"/>
            <w:bottom w:val="none" w:sz="0" w:space="0" w:color="auto"/>
            <w:right w:val="none" w:sz="0" w:space="0" w:color="auto"/>
          </w:divBdr>
        </w:div>
      </w:divsChild>
    </w:div>
    <w:div w:id="1254898318">
      <w:bodyDiv w:val="1"/>
      <w:marLeft w:val="0"/>
      <w:marRight w:val="0"/>
      <w:marTop w:val="0"/>
      <w:marBottom w:val="0"/>
      <w:divBdr>
        <w:top w:val="none" w:sz="0" w:space="0" w:color="auto"/>
        <w:left w:val="none" w:sz="0" w:space="0" w:color="auto"/>
        <w:bottom w:val="none" w:sz="0" w:space="0" w:color="auto"/>
        <w:right w:val="none" w:sz="0" w:space="0" w:color="auto"/>
      </w:divBdr>
      <w:divsChild>
        <w:div w:id="37440872">
          <w:marLeft w:val="0"/>
          <w:marRight w:val="0"/>
          <w:marTop w:val="0"/>
          <w:marBottom w:val="0"/>
          <w:divBdr>
            <w:top w:val="none" w:sz="0" w:space="0" w:color="auto"/>
            <w:left w:val="none" w:sz="0" w:space="0" w:color="auto"/>
            <w:bottom w:val="none" w:sz="0" w:space="0" w:color="auto"/>
            <w:right w:val="none" w:sz="0" w:space="0" w:color="auto"/>
          </w:divBdr>
        </w:div>
        <w:div w:id="97215853">
          <w:marLeft w:val="0"/>
          <w:marRight w:val="0"/>
          <w:marTop w:val="0"/>
          <w:marBottom w:val="0"/>
          <w:divBdr>
            <w:top w:val="none" w:sz="0" w:space="0" w:color="auto"/>
            <w:left w:val="none" w:sz="0" w:space="0" w:color="auto"/>
            <w:bottom w:val="none" w:sz="0" w:space="0" w:color="auto"/>
            <w:right w:val="none" w:sz="0" w:space="0" w:color="auto"/>
          </w:divBdr>
        </w:div>
        <w:div w:id="118882350">
          <w:marLeft w:val="0"/>
          <w:marRight w:val="0"/>
          <w:marTop w:val="0"/>
          <w:marBottom w:val="0"/>
          <w:divBdr>
            <w:top w:val="none" w:sz="0" w:space="0" w:color="auto"/>
            <w:left w:val="none" w:sz="0" w:space="0" w:color="auto"/>
            <w:bottom w:val="none" w:sz="0" w:space="0" w:color="auto"/>
            <w:right w:val="none" w:sz="0" w:space="0" w:color="auto"/>
          </w:divBdr>
        </w:div>
        <w:div w:id="277300667">
          <w:marLeft w:val="0"/>
          <w:marRight w:val="0"/>
          <w:marTop w:val="0"/>
          <w:marBottom w:val="0"/>
          <w:divBdr>
            <w:top w:val="none" w:sz="0" w:space="0" w:color="auto"/>
            <w:left w:val="none" w:sz="0" w:space="0" w:color="auto"/>
            <w:bottom w:val="none" w:sz="0" w:space="0" w:color="auto"/>
            <w:right w:val="none" w:sz="0" w:space="0" w:color="auto"/>
          </w:divBdr>
        </w:div>
        <w:div w:id="388574915">
          <w:marLeft w:val="0"/>
          <w:marRight w:val="0"/>
          <w:marTop w:val="0"/>
          <w:marBottom w:val="0"/>
          <w:divBdr>
            <w:top w:val="none" w:sz="0" w:space="0" w:color="auto"/>
            <w:left w:val="none" w:sz="0" w:space="0" w:color="auto"/>
            <w:bottom w:val="none" w:sz="0" w:space="0" w:color="auto"/>
            <w:right w:val="none" w:sz="0" w:space="0" w:color="auto"/>
          </w:divBdr>
        </w:div>
        <w:div w:id="451636526">
          <w:marLeft w:val="0"/>
          <w:marRight w:val="0"/>
          <w:marTop w:val="0"/>
          <w:marBottom w:val="0"/>
          <w:divBdr>
            <w:top w:val="none" w:sz="0" w:space="0" w:color="auto"/>
            <w:left w:val="none" w:sz="0" w:space="0" w:color="auto"/>
            <w:bottom w:val="none" w:sz="0" w:space="0" w:color="auto"/>
            <w:right w:val="none" w:sz="0" w:space="0" w:color="auto"/>
          </w:divBdr>
        </w:div>
        <w:div w:id="479003300">
          <w:marLeft w:val="0"/>
          <w:marRight w:val="0"/>
          <w:marTop w:val="0"/>
          <w:marBottom w:val="0"/>
          <w:divBdr>
            <w:top w:val="none" w:sz="0" w:space="0" w:color="auto"/>
            <w:left w:val="none" w:sz="0" w:space="0" w:color="auto"/>
            <w:bottom w:val="none" w:sz="0" w:space="0" w:color="auto"/>
            <w:right w:val="none" w:sz="0" w:space="0" w:color="auto"/>
          </w:divBdr>
        </w:div>
        <w:div w:id="509561082">
          <w:marLeft w:val="0"/>
          <w:marRight w:val="0"/>
          <w:marTop w:val="0"/>
          <w:marBottom w:val="0"/>
          <w:divBdr>
            <w:top w:val="none" w:sz="0" w:space="0" w:color="auto"/>
            <w:left w:val="none" w:sz="0" w:space="0" w:color="auto"/>
            <w:bottom w:val="none" w:sz="0" w:space="0" w:color="auto"/>
            <w:right w:val="none" w:sz="0" w:space="0" w:color="auto"/>
          </w:divBdr>
        </w:div>
        <w:div w:id="547035156">
          <w:marLeft w:val="0"/>
          <w:marRight w:val="0"/>
          <w:marTop w:val="0"/>
          <w:marBottom w:val="0"/>
          <w:divBdr>
            <w:top w:val="none" w:sz="0" w:space="0" w:color="auto"/>
            <w:left w:val="none" w:sz="0" w:space="0" w:color="auto"/>
            <w:bottom w:val="none" w:sz="0" w:space="0" w:color="auto"/>
            <w:right w:val="none" w:sz="0" w:space="0" w:color="auto"/>
          </w:divBdr>
        </w:div>
        <w:div w:id="550582788">
          <w:marLeft w:val="0"/>
          <w:marRight w:val="0"/>
          <w:marTop w:val="0"/>
          <w:marBottom w:val="0"/>
          <w:divBdr>
            <w:top w:val="none" w:sz="0" w:space="0" w:color="auto"/>
            <w:left w:val="none" w:sz="0" w:space="0" w:color="auto"/>
            <w:bottom w:val="none" w:sz="0" w:space="0" w:color="auto"/>
            <w:right w:val="none" w:sz="0" w:space="0" w:color="auto"/>
          </w:divBdr>
        </w:div>
        <w:div w:id="578563034">
          <w:marLeft w:val="0"/>
          <w:marRight w:val="0"/>
          <w:marTop w:val="0"/>
          <w:marBottom w:val="0"/>
          <w:divBdr>
            <w:top w:val="none" w:sz="0" w:space="0" w:color="auto"/>
            <w:left w:val="none" w:sz="0" w:space="0" w:color="auto"/>
            <w:bottom w:val="none" w:sz="0" w:space="0" w:color="auto"/>
            <w:right w:val="none" w:sz="0" w:space="0" w:color="auto"/>
          </w:divBdr>
        </w:div>
        <w:div w:id="631247848">
          <w:marLeft w:val="0"/>
          <w:marRight w:val="0"/>
          <w:marTop w:val="0"/>
          <w:marBottom w:val="0"/>
          <w:divBdr>
            <w:top w:val="none" w:sz="0" w:space="0" w:color="auto"/>
            <w:left w:val="none" w:sz="0" w:space="0" w:color="auto"/>
            <w:bottom w:val="none" w:sz="0" w:space="0" w:color="auto"/>
            <w:right w:val="none" w:sz="0" w:space="0" w:color="auto"/>
          </w:divBdr>
        </w:div>
        <w:div w:id="652375967">
          <w:marLeft w:val="0"/>
          <w:marRight w:val="0"/>
          <w:marTop w:val="0"/>
          <w:marBottom w:val="0"/>
          <w:divBdr>
            <w:top w:val="none" w:sz="0" w:space="0" w:color="auto"/>
            <w:left w:val="none" w:sz="0" w:space="0" w:color="auto"/>
            <w:bottom w:val="none" w:sz="0" w:space="0" w:color="auto"/>
            <w:right w:val="none" w:sz="0" w:space="0" w:color="auto"/>
          </w:divBdr>
        </w:div>
        <w:div w:id="660696790">
          <w:marLeft w:val="0"/>
          <w:marRight w:val="0"/>
          <w:marTop w:val="0"/>
          <w:marBottom w:val="0"/>
          <w:divBdr>
            <w:top w:val="none" w:sz="0" w:space="0" w:color="auto"/>
            <w:left w:val="none" w:sz="0" w:space="0" w:color="auto"/>
            <w:bottom w:val="none" w:sz="0" w:space="0" w:color="auto"/>
            <w:right w:val="none" w:sz="0" w:space="0" w:color="auto"/>
          </w:divBdr>
        </w:div>
        <w:div w:id="701172233">
          <w:marLeft w:val="0"/>
          <w:marRight w:val="0"/>
          <w:marTop w:val="0"/>
          <w:marBottom w:val="0"/>
          <w:divBdr>
            <w:top w:val="none" w:sz="0" w:space="0" w:color="auto"/>
            <w:left w:val="none" w:sz="0" w:space="0" w:color="auto"/>
            <w:bottom w:val="none" w:sz="0" w:space="0" w:color="auto"/>
            <w:right w:val="none" w:sz="0" w:space="0" w:color="auto"/>
          </w:divBdr>
        </w:div>
        <w:div w:id="701516823">
          <w:marLeft w:val="0"/>
          <w:marRight w:val="0"/>
          <w:marTop w:val="0"/>
          <w:marBottom w:val="0"/>
          <w:divBdr>
            <w:top w:val="none" w:sz="0" w:space="0" w:color="auto"/>
            <w:left w:val="none" w:sz="0" w:space="0" w:color="auto"/>
            <w:bottom w:val="none" w:sz="0" w:space="0" w:color="auto"/>
            <w:right w:val="none" w:sz="0" w:space="0" w:color="auto"/>
          </w:divBdr>
        </w:div>
        <w:div w:id="713382619">
          <w:marLeft w:val="0"/>
          <w:marRight w:val="0"/>
          <w:marTop w:val="0"/>
          <w:marBottom w:val="0"/>
          <w:divBdr>
            <w:top w:val="none" w:sz="0" w:space="0" w:color="auto"/>
            <w:left w:val="none" w:sz="0" w:space="0" w:color="auto"/>
            <w:bottom w:val="none" w:sz="0" w:space="0" w:color="auto"/>
            <w:right w:val="none" w:sz="0" w:space="0" w:color="auto"/>
          </w:divBdr>
        </w:div>
        <w:div w:id="789326344">
          <w:marLeft w:val="0"/>
          <w:marRight w:val="0"/>
          <w:marTop w:val="0"/>
          <w:marBottom w:val="0"/>
          <w:divBdr>
            <w:top w:val="none" w:sz="0" w:space="0" w:color="auto"/>
            <w:left w:val="none" w:sz="0" w:space="0" w:color="auto"/>
            <w:bottom w:val="none" w:sz="0" w:space="0" w:color="auto"/>
            <w:right w:val="none" w:sz="0" w:space="0" w:color="auto"/>
          </w:divBdr>
        </w:div>
        <w:div w:id="805784350">
          <w:marLeft w:val="0"/>
          <w:marRight w:val="0"/>
          <w:marTop w:val="0"/>
          <w:marBottom w:val="0"/>
          <w:divBdr>
            <w:top w:val="none" w:sz="0" w:space="0" w:color="auto"/>
            <w:left w:val="none" w:sz="0" w:space="0" w:color="auto"/>
            <w:bottom w:val="none" w:sz="0" w:space="0" w:color="auto"/>
            <w:right w:val="none" w:sz="0" w:space="0" w:color="auto"/>
          </w:divBdr>
        </w:div>
        <w:div w:id="817724981">
          <w:marLeft w:val="0"/>
          <w:marRight w:val="0"/>
          <w:marTop w:val="0"/>
          <w:marBottom w:val="0"/>
          <w:divBdr>
            <w:top w:val="none" w:sz="0" w:space="0" w:color="auto"/>
            <w:left w:val="none" w:sz="0" w:space="0" w:color="auto"/>
            <w:bottom w:val="none" w:sz="0" w:space="0" w:color="auto"/>
            <w:right w:val="none" w:sz="0" w:space="0" w:color="auto"/>
          </w:divBdr>
        </w:div>
        <w:div w:id="1016690020">
          <w:marLeft w:val="0"/>
          <w:marRight w:val="0"/>
          <w:marTop w:val="0"/>
          <w:marBottom w:val="0"/>
          <w:divBdr>
            <w:top w:val="none" w:sz="0" w:space="0" w:color="auto"/>
            <w:left w:val="none" w:sz="0" w:space="0" w:color="auto"/>
            <w:bottom w:val="none" w:sz="0" w:space="0" w:color="auto"/>
            <w:right w:val="none" w:sz="0" w:space="0" w:color="auto"/>
          </w:divBdr>
        </w:div>
        <w:div w:id="1105003519">
          <w:marLeft w:val="0"/>
          <w:marRight w:val="0"/>
          <w:marTop w:val="0"/>
          <w:marBottom w:val="0"/>
          <w:divBdr>
            <w:top w:val="none" w:sz="0" w:space="0" w:color="auto"/>
            <w:left w:val="none" w:sz="0" w:space="0" w:color="auto"/>
            <w:bottom w:val="none" w:sz="0" w:space="0" w:color="auto"/>
            <w:right w:val="none" w:sz="0" w:space="0" w:color="auto"/>
          </w:divBdr>
        </w:div>
        <w:div w:id="1167208820">
          <w:marLeft w:val="0"/>
          <w:marRight w:val="0"/>
          <w:marTop w:val="0"/>
          <w:marBottom w:val="0"/>
          <w:divBdr>
            <w:top w:val="none" w:sz="0" w:space="0" w:color="auto"/>
            <w:left w:val="none" w:sz="0" w:space="0" w:color="auto"/>
            <w:bottom w:val="none" w:sz="0" w:space="0" w:color="auto"/>
            <w:right w:val="none" w:sz="0" w:space="0" w:color="auto"/>
          </w:divBdr>
        </w:div>
        <w:div w:id="1179663037">
          <w:marLeft w:val="0"/>
          <w:marRight w:val="0"/>
          <w:marTop w:val="0"/>
          <w:marBottom w:val="0"/>
          <w:divBdr>
            <w:top w:val="none" w:sz="0" w:space="0" w:color="auto"/>
            <w:left w:val="none" w:sz="0" w:space="0" w:color="auto"/>
            <w:bottom w:val="none" w:sz="0" w:space="0" w:color="auto"/>
            <w:right w:val="none" w:sz="0" w:space="0" w:color="auto"/>
          </w:divBdr>
        </w:div>
        <w:div w:id="1238129889">
          <w:marLeft w:val="0"/>
          <w:marRight w:val="0"/>
          <w:marTop w:val="0"/>
          <w:marBottom w:val="0"/>
          <w:divBdr>
            <w:top w:val="none" w:sz="0" w:space="0" w:color="auto"/>
            <w:left w:val="none" w:sz="0" w:space="0" w:color="auto"/>
            <w:bottom w:val="none" w:sz="0" w:space="0" w:color="auto"/>
            <w:right w:val="none" w:sz="0" w:space="0" w:color="auto"/>
          </w:divBdr>
        </w:div>
        <w:div w:id="1314606695">
          <w:marLeft w:val="0"/>
          <w:marRight w:val="0"/>
          <w:marTop w:val="0"/>
          <w:marBottom w:val="0"/>
          <w:divBdr>
            <w:top w:val="none" w:sz="0" w:space="0" w:color="auto"/>
            <w:left w:val="none" w:sz="0" w:space="0" w:color="auto"/>
            <w:bottom w:val="none" w:sz="0" w:space="0" w:color="auto"/>
            <w:right w:val="none" w:sz="0" w:space="0" w:color="auto"/>
          </w:divBdr>
        </w:div>
        <w:div w:id="1392849997">
          <w:marLeft w:val="0"/>
          <w:marRight w:val="0"/>
          <w:marTop w:val="0"/>
          <w:marBottom w:val="0"/>
          <w:divBdr>
            <w:top w:val="none" w:sz="0" w:space="0" w:color="auto"/>
            <w:left w:val="none" w:sz="0" w:space="0" w:color="auto"/>
            <w:bottom w:val="none" w:sz="0" w:space="0" w:color="auto"/>
            <w:right w:val="none" w:sz="0" w:space="0" w:color="auto"/>
          </w:divBdr>
        </w:div>
        <w:div w:id="1396972750">
          <w:marLeft w:val="0"/>
          <w:marRight w:val="0"/>
          <w:marTop w:val="0"/>
          <w:marBottom w:val="0"/>
          <w:divBdr>
            <w:top w:val="none" w:sz="0" w:space="0" w:color="auto"/>
            <w:left w:val="none" w:sz="0" w:space="0" w:color="auto"/>
            <w:bottom w:val="none" w:sz="0" w:space="0" w:color="auto"/>
            <w:right w:val="none" w:sz="0" w:space="0" w:color="auto"/>
          </w:divBdr>
        </w:div>
        <w:div w:id="1557551371">
          <w:marLeft w:val="0"/>
          <w:marRight w:val="0"/>
          <w:marTop w:val="0"/>
          <w:marBottom w:val="0"/>
          <w:divBdr>
            <w:top w:val="none" w:sz="0" w:space="0" w:color="auto"/>
            <w:left w:val="none" w:sz="0" w:space="0" w:color="auto"/>
            <w:bottom w:val="none" w:sz="0" w:space="0" w:color="auto"/>
            <w:right w:val="none" w:sz="0" w:space="0" w:color="auto"/>
          </w:divBdr>
        </w:div>
        <w:div w:id="1738435853">
          <w:marLeft w:val="0"/>
          <w:marRight w:val="0"/>
          <w:marTop w:val="0"/>
          <w:marBottom w:val="0"/>
          <w:divBdr>
            <w:top w:val="none" w:sz="0" w:space="0" w:color="auto"/>
            <w:left w:val="none" w:sz="0" w:space="0" w:color="auto"/>
            <w:bottom w:val="none" w:sz="0" w:space="0" w:color="auto"/>
            <w:right w:val="none" w:sz="0" w:space="0" w:color="auto"/>
          </w:divBdr>
        </w:div>
        <w:div w:id="1753578964">
          <w:marLeft w:val="0"/>
          <w:marRight w:val="0"/>
          <w:marTop w:val="0"/>
          <w:marBottom w:val="0"/>
          <w:divBdr>
            <w:top w:val="none" w:sz="0" w:space="0" w:color="auto"/>
            <w:left w:val="none" w:sz="0" w:space="0" w:color="auto"/>
            <w:bottom w:val="none" w:sz="0" w:space="0" w:color="auto"/>
            <w:right w:val="none" w:sz="0" w:space="0" w:color="auto"/>
          </w:divBdr>
        </w:div>
        <w:div w:id="2006662065">
          <w:marLeft w:val="0"/>
          <w:marRight w:val="0"/>
          <w:marTop w:val="0"/>
          <w:marBottom w:val="0"/>
          <w:divBdr>
            <w:top w:val="none" w:sz="0" w:space="0" w:color="auto"/>
            <w:left w:val="none" w:sz="0" w:space="0" w:color="auto"/>
            <w:bottom w:val="none" w:sz="0" w:space="0" w:color="auto"/>
            <w:right w:val="none" w:sz="0" w:space="0" w:color="auto"/>
          </w:divBdr>
        </w:div>
        <w:div w:id="2105804117">
          <w:marLeft w:val="0"/>
          <w:marRight w:val="0"/>
          <w:marTop w:val="0"/>
          <w:marBottom w:val="0"/>
          <w:divBdr>
            <w:top w:val="none" w:sz="0" w:space="0" w:color="auto"/>
            <w:left w:val="none" w:sz="0" w:space="0" w:color="auto"/>
            <w:bottom w:val="none" w:sz="0" w:space="0" w:color="auto"/>
            <w:right w:val="none" w:sz="0" w:space="0" w:color="auto"/>
          </w:divBdr>
        </w:div>
        <w:div w:id="2132891378">
          <w:marLeft w:val="0"/>
          <w:marRight w:val="0"/>
          <w:marTop w:val="0"/>
          <w:marBottom w:val="0"/>
          <w:divBdr>
            <w:top w:val="none" w:sz="0" w:space="0" w:color="auto"/>
            <w:left w:val="none" w:sz="0" w:space="0" w:color="auto"/>
            <w:bottom w:val="none" w:sz="0" w:space="0" w:color="auto"/>
            <w:right w:val="none" w:sz="0" w:space="0" w:color="auto"/>
          </w:divBdr>
        </w:div>
      </w:divsChild>
    </w:div>
    <w:div w:id="1316373020">
      <w:bodyDiv w:val="1"/>
      <w:marLeft w:val="0"/>
      <w:marRight w:val="0"/>
      <w:marTop w:val="0"/>
      <w:marBottom w:val="0"/>
      <w:divBdr>
        <w:top w:val="none" w:sz="0" w:space="0" w:color="auto"/>
        <w:left w:val="none" w:sz="0" w:space="0" w:color="auto"/>
        <w:bottom w:val="none" w:sz="0" w:space="0" w:color="auto"/>
        <w:right w:val="none" w:sz="0" w:space="0" w:color="auto"/>
      </w:divBdr>
    </w:div>
    <w:div w:id="1317222629">
      <w:bodyDiv w:val="1"/>
      <w:marLeft w:val="0"/>
      <w:marRight w:val="0"/>
      <w:marTop w:val="0"/>
      <w:marBottom w:val="0"/>
      <w:divBdr>
        <w:top w:val="none" w:sz="0" w:space="0" w:color="auto"/>
        <w:left w:val="none" w:sz="0" w:space="0" w:color="auto"/>
        <w:bottom w:val="none" w:sz="0" w:space="0" w:color="auto"/>
        <w:right w:val="none" w:sz="0" w:space="0" w:color="auto"/>
      </w:divBdr>
      <w:divsChild>
        <w:div w:id="317148277">
          <w:marLeft w:val="0"/>
          <w:marRight w:val="0"/>
          <w:marTop w:val="0"/>
          <w:marBottom w:val="0"/>
          <w:divBdr>
            <w:top w:val="none" w:sz="0" w:space="0" w:color="auto"/>
            <w:left w:val="none" w:sz="0" w:space="0" w:color="auto"/>
            <w:bottom w:val="none" w:sz="0" w:space="0" w:color="auto"/>
            <w:right w:val="none" w:sz="0" w:space="0" w:color="auto"/>
          </w:divBdr>
          <w:divsChild>
            <w:div w:id="536160356">
              <w:marLeft w:val="0"/>
              <w:marRight w:val="0"/>
              <w:marTop w:val="0"/>
              <w:marBottom w:val="0"/>
              <w:divBdr>
                <w:top w:val="none" w:sz="0" w:space="0" w:color="auto"/>
                <w:left w:val="none" w:sz="0" w:space="0" w:color="auto"/>
                <w:bottom w:val="none" w:sz="0" w:space="0" w:color="auto"/>
                <w:right w:val="none" w:sz="0" w:space="0" w:color="auto"/>
              </w:divBdr>
              <w:divsChild>
                <w:div w:id="108202382">
                  <w:marLeft w:val="0"/>
                  <w:marRight w:val="0"/>
                  <w:marTop w:val="0"/>
                  <w:marBottom w:val="0"/>
                  <w:divBdr>
                    <w:top w:val="none" w:sz="0" w:space="0" w:color="auto"/>
                    <w:left w:val="none" w:sz="0" w:space="0" w:color="auto"/>
                    <w:bottom w:val="none" w:sz="0" w:space="0" w:color="auto"/>
                    <w:right w:val="none" w:sz="0" w:space="0" w:color="auto"/>
                  </w:divBdr>
                  <w:divsChild>
                    <w:div w:id="715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43982">
      <w:bodyDiv w:val="1"/>
      <w:marLeft w:val="0"/>
      <w:marRight w:val="0"/>
      <w:marTop w:val="0"/>
      <w:marBottom w:val="0"/>
      <w:divBdr>
        <w:top w:val="none" w:sz="0" w:space="0" w:color="auto"/>
        <w:left w:val="none" w:sz="0" w:space="0" w:color="auto"/>
        <w:bottom w:val="none" w:sz="0" w:space="0" w:color="auto"/>
        <w:right w:val="none" w:sz="0" w:space="0" w:color="auto"/>
      </w:divBdr>
      <w:divsChild>
        <w:div w:id="1062100600">
          <w:marLeft w:val="0"/>
          <w:marRight w:val="0"/>
          <w:marTop w:val="0"/>
          <w:marBottom w:val="0"/>
          <w:divBdr>
            <w:top w:val="none" w:sz="0" w:space="0" w:color="auto"/>
            <w:left w:val="none" w:sz="0" w:space="0" w:color="auto"/>
            <w:bottom w:val="none" w:sz="0" w:space="0" w:color="auto"/>
            <w:right w:val="none" w:sz="0" w:space="0" w:color="auto"/>
          </w:divBdr>
        </w:div>
        <w:div w:id="1071730746">
          <w:marLeft w:val="0"/>
          <w:marRight w:val="0"/>
          <w:marTop w:val="0"/>
          <w:marBottom w:val="0"/>
          <w:divBdr>
            <w:top w:val="none" w:sz="0" w:space="0" w:color="auto"/>
            <w:left w:val="none" w:sz="0" w:space="0" w:color="auto"/>
            <w:bottom w:val="none" w:sz="0" w:space="0" w:color="auto"/>
            <w:right w:val="none" w:sz="0" w:space="0" w:color="auto"/>
          </w:divBdr>
        </w:div>
        <w:div w:id="1122306290">
          <w:marLeft w:val="0"/>
          <w:marRight w:val="0"/>
          <w:marTop w:val="0"/>
          <w:marBottom w:val="0"/>
          <w:divBdr>
            <w:top w:val="none" w:sz="0" w:space="0" w:color="auto"/>
            <w:left w:val="none" w:sz="0" w:space="0" w:color="auto"/>
            <w:bottom w:val="none" w:sz="0" w:space="0" w:color="auto"/>
            <w:right w:val="none" w:sz="0" w:space="0" w:color="auto"/>
          </w:divBdr>
        </w:div>
        <w:div w:id="1186942737">
          <w:marLeft w:val="0"/>
          <w:marRight w:val="0"/>
          <w:marTop w:val="0"/>
          <w:marBottom w:val="0"/>
          <w:divBdr>
            <w:top w:val="none" w:sz="0" w:space="0" w:color="auto"/>
            <w:left w:val="none" w:sz="0" w:space="0" w:color="auto"/>
            <w:bottom w:val="none" w:sz="0" w:space="0" w:color="auto"/>
            <w:right w:val="none" w:sz="0" w:space="0" w:color="auto"/>
          </w:divBdr>
        </w:div>
        <w:div w:id="1869757276">
          <w:marLeft w:val="0"/>
          <w:marRight w:val="0"/>
          <w:marTop w:val="0"/>
          <w:marBottom w:val="0"/>
          <w:divBdr>
            <w:top w:val="none" w:sz="0" w:space="0" w:color="auto"/>
            <w:left w:val="none" w:sz="0" w:space="0" w:color="auto"/>
            <w:bottom w:val="none" w:sz="0" w:space="0" w:color="auto"/>
            <w:right w:val="none" w:sz="0" w:space="0" w:color="auto"/>
          </w:divBdr>
        </w:div>
      </w:divsChild>
    </w:div>
    <w:div w:id="133472280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9">
          <w:marLeft w:val="0"/>
          <w:marRight w:val="0"/>
          <w:marTop w:val="0"/>
          <w:marBottom w:val="0"/>
          <w:divBdr>
            <w:top w:val="none" w:sz="0" w:space="0" w:color="auto"/>
            <w:left w:val="none" w:sz="0" w:space="0" w:color="auto"/>
            <w:bottom w:val="none" w:sz="0" w:space="0" w:color="auto"/>
            <w:right w:val="none" w:sz="0" w:space="0" w:color="auto"/>
          </w:divBdr>
        </w:div>
        <w:div w:id="605356144">
          <w:marLeft w:val="0"/>
          <w:marRight w:val="0"/>
          <w:marTop w:val="0"/>
          <w:marBottom w:val="0"/>
          <w:divBdr>
            <w:top w:val="none" w:sz="0" w:space="0" w:color="auto"/>
            <w:left w:val="none" w:sz="0" w:space="0" w:color="auto"/>
            <w:bottom w:val="none" w:sz="0" w:space="0" w:color="auto"/>
            <w:right w:val="none" w:sz="0" w:space="0" w:color="auto"/>
          </w:divBdr>
        </w:div>
        <w:div w:id="1315066983">
          <w:marLeft w:val="0"/>
          <w:marRight w:val="0"/>
          <w:marTop w:val="0"/>
          <w:marBottom w:val="0"/>
          <w:divBdr>
            <w:top w:val="none" w:sz="0" w:space="0" w:color="auto"/>
            <w:left w:val="none" w:sz="0" w:space="0" w:color="auto"/>
            <w:bottom w:val="none" w:sz="0" w:space="0" w:color="auto"/>
            <w:right w:val="none" w:sz="0" w:space="0" w:color="auto"/>
          </w:divBdr>
        </w:div>
        <w:div w:id="1881630165">
          <w:marLeft w:val="0"/>
          <w:marRight w:val="0"/>
          <w:marTop w:val="0"/>
          <w:marBottom w:val="0"/>
          <w:divBdr>
            <w:top w:val="none" w:sz="0" w:space="0" w:color="auto"/>
            <w:left w:val="none" w:sz="0" w:space="0" w:color="auto"/>
            <w:bottom w:val="none" w:sz="0" w:space="0" w:color="auto"/>
            <w:right w:val="none" w:sz="0" w:space="0" w:color="auto"/>
          </w:divBdr>
        </w:div>
      </w:divsChild>
    </w:div>
    <w:div w:id="1340887413">
      <w:bodyDiv w:val="1"/>
      <w:marLeft w:val="0"/>
      <w:marRight w:val="0"/>
      <w:marTop w:val="0"/>
      <w:marBottom w:val="0"/>
      <w:divBdr>
        <w:top w:val="none" w:sz="0" w:space="0" w:color="auto"/>
        <w:left w:val="none" w:sz="0" w:space="0" w:color="auto"/>
        <w:bottom w:val="none" w:sz="0" w:space="0" w:color="auto"/>
        <w:right w:val="none" w:sz="0" w:space="0" w:color="auto"/>
      </w:divBdr>
    </w:div>
    <w:div w:id="1345664747">
      <w:bodyDiv w:val="1"/>
      <w:marLeft w:val="0"/>
      <w:marRight w:val="0"/>
      <w:marTop w:val="0"/>
      <w:marBottom w:val="0"/>
      <w:divBdr>
        <w:top w:val="none" w:sz="0" w:space="0" w:color="auto"/>
        <w:left w:val="none" w:sz="0" w:space="0" w:color="auto"/>
        <w:bottom w:val="none" w:sz="0" w:space="0" w:color="auto"/>
        <w:right w:val="none" w:sz="0" w:space="0" w:color="auto"/>
      </w:divBdr>
      <w:divsChild>
        <w:div w:id="152457690">
          <w:marLeft w:val="0"/>
          <w:marRight w:val="0"/>
          <w:marTop w:val="0"/>
          <w:marBottom w:val="0"/>
          <w:divBdr>
            <w:top w:val="none" w:sz="0" w:space="0" w:color="auto"/>
            <w:left w:val="none" w:sz="0" w:space="0" w:color="auto"/>
            <w:bottom w:val="none" w:sz="0" w:space="0" w:color="auto"/>
            <w:right w:val="none" w:sz="0" w:space="0" w:color="auto"/>
          </w:divBdr>
        </w:div>
        <w:div w:id="388654085">
          <w:marLeft w:val="0"/>
          <w:marRight w:val="0"/>
          <w:marTop w:val="0"/>
          <w:marBottom w:val="0"/>
          <w:divBdr>
            <w:top w:val="none" w:sz="0" w:space="0" w:color="auto"/>
            <w:left w:val="none" w:sz="0" w:space="0" w:color="auto"/>
            <w:bottom w:val="none" w:sz="0" w:space="0" w:color="auto"/>
            <w:right w:val="none" w:sz="0" w:space="0" w:color="auto"/>
          </w:divBdr>
        </w:div>
        <w:div w:id="696587955">
          <w:marLeft w:val="0"/>
          <w:marRight w:val="0"/>
          <w:marTop w:val="0"/>
          <w:marBottom w:val="0"/>
          <w:divBdr>
            <w:top w:val="none" w:sz="0" w:space="0" w:color="auto"/>
            <w:left w:val="none" w:sz="0" w:space="0" w:color="auto"/>
            <w:bottom w:val="none" w:sz="0" w:space="0" w:color="auto"/>
            <w:right w:val="none" w:sz="0" w:space="0" w:color="auto"/>
          </w:divBdr>
        </w:div>
        <w:div w:id="732578799">
          <w:marLeft w:val="0"/>
          <w:marRight w:val="0"/>
          <w:marTop w:val="0"/>
          <w:marBottom w:val="0"/>
          <w:divBdr>
            <w:top w:val="none" w:sz="0" w:space="0" w:color="auto"/>
            <w:left w:val="none" w:sz="0" w:space="0" w:color="auto"/>
            <w:bottom w:val="none" w:sz="0" w:space="0" w:color="auto"/>
            <w:right w:val="none" w:sz="0" w:space="0" w:color="auto"/>
          </w:divBdr>
        </w:div>
        <w:div w:id="790779802">
          <w:marLeft w:val="0"/>
          <w:marRight w:val="0"/>
          <w:marTop w:val="0"/>
          <w:marBottom w:val="0"/>
          <w:divBdr>
            <w:top w:val="none" w:sz="0" w:space="0" w:color="auto"/>
            <w:left w:val="none" w:sz="0" w:space="0" w:color="auto"/>
            <w:bottom w:val="none" w:sz="0" w:space="0" w:color="auto"/>
            <w:right w:val="none" w:sz="0" w:space="0" w:color="auto"/>
          </w:divBdr>
        </w:div>
        <w:div w:id="809592272">
          <w:marLeft w:val="0"/>
          <w:marRight w:val="0"/>
          <w:marTop w:val="0"/>
          <w:marBottom w:val="0"/>
          <w:divBdr>
            <w:top w:val="none" w:sz="0" w:space="0" w:color="auto"/>
            <w:left w:val="none" w:sz="0" w:space="0" w:color="auto"/>
            <w:bottom w:val="none" w:sz="0" w:space="0" w:color="auto"/>
            <w:right w:val="none" w:sz="0" w:space="0" w:color="auto"/>
          </w:divBdr>
        </w:div>
        <w:div w:id="828711516">
          <w:marLeft w:val="0"/>
          <w:marRight w:val="0"/>
          <w:marTop w:val="0"/>
          <w:marBottom w:val="0"/>
          <w:divBdr>
            <w:top w:val="none" w:sz="0" w:space="0" w:color="auto"/>
            <w:left w:val="none" w:sz="0" w:space="0" w:color="auto"/>
            <w:bottom w:val="none" w:sz="0" w:space="0" w:color="auto"/>
            <w:right w:val="none" w:sz="0" w:space="0" w:color="auto"/>
          </w:divBdr>
        </w:div>
        <w:div w:id="854458917">
          <w:marLeft w:val="0"/>
          <w:marRight w:val="0"/>
          <w:marTop w:val="0"/>
          <w:marBottom w:val="0"/>
          <w:divBdr>
            <w:top w:val="none" w:sz="0" w:space="0" w:color="auto"/>
            <w:left w:val="none" w:sz="0" w:space="0" w:color="auto"/>
            <w:bottom w:val="none" w:sz="0" w:space="0" w:color="auto"/>
            <w:right w:val="none" w:sz="0" w:space="0" w:color="auto"/>
          </w:divBdr>
        </w:div>
        <w:div w:id="985864217">
          <w:marLeft w:val="0"/>
          <w:marRight w:val="0"/>
          <w:marTop w:val="0"/>
          <w:marBottom w:val="0"/>
          <w:divBdr>
            <w:top w:val="none" w:sz="0" w:space="0" w:color="auto"/>
            <w:left w:val="none" w:sz="0" w:space="0" w:color="auto"/>
            <w:bottom w:val="none" w:sz="0" w:space="0" w:color="auto"/>
            <w:right w:val="none" w:sz="0" w:space="0" w:color="auto"/>
          </w:divBdr>
        </w:div>
        <w:div w:id="1370688565">
          <w:marLeft w:val="0"/>
          <w:marRight w:val="0"/>
          <w:marTop w:val="0"/>
          <w:marBottom w:val="0"/>
          <w:divBdr>
            <w:top w:val="none" w:sz="0" w:space="0" w:color="auto"/>
            <w:left w:val="none" w:sz="0" w:space="0" w:color="auto"/>
            <w:bottom w:val="none" w:sz="0" w:space="0" w:color="auto"/>
            <w:right w:val="none" w:sz="0" w:space="0" w:color="auto"/>
          </w:divBdr>
        </w:div>
        <w:div w:id="1492913044">
          <w:marLeft w:val="0"/>
          <w:marRight w:val="0"/>
          <w:marTop w:val="0"/>
          <w:marBottom w:val="0"/>
          <w:divBdr>
            <w:top w:val="none" w:sz="0" w:space="0" w:color="auto"/>
            <w:left w:val="none" w:sz="0" w:space="0" w:color="auto"/>
            <w:bottom w:val="none" w:sz="0" w:space="0" w:color="auto"/>
            <w:right w:val="none" w:sz="0" w:space="0" w:color="auto"/>
          </w:divBdr>
        </w:div>
        <w:div w:id="1737584562">
          <w:marLeft w:val="0"/>
          <w:marRight w:val="0"/>
          <w:marTop w:val="0"/>
          <w:marBottom w:val="0"/>
          <w:divBdr>
            <w:top w:val="none" w:sz="0" w:space="0" w:color="auto"/>
            <w:left w:val="none" w:sz="0" w:space="0" w:color="auto"/>
            <w:bottom w:val="none" w:sz="0" w:space="0" w:color="auto"/>
            <w:right w:val="none" w:sz="0" w:space="0" w:color="auto"/>
          </w:divBdr>
        </w:div>
        <w:div w:id="1808664530">
          <w:marLeft w:val="0"/>
          <w:marRight w:val="0"/>
          <w:marTop w:val="0"/>
          <w:marBottom w:val="0"/>
          <w:divBdr>
            <w:top w:val="none" w:sz="0" w:space="0" w:color="auto"/>
            <w:left w:val="none" w:sz="0" w:space="0" w:color="auto"/>
            <w:bottom w:val="none" w:sz="0" w:space="0" w:color="auto"/>
            <w:right w:val="none" w:sz="0" w:space="0" w:color="auto"/>
          </w:divBdr>
        </w:div>
        <w:div w:id="1958095666">
          <w:marLeft w:val="0"/>
          <w:marRight w:val="0"/>
          <w:marTop w:val="0"/>
          <w:marBottom w:val="0"/>
          <w:divBdr>
            <w:top w:val="none" w:sz="0" w:space="0" w:color="auto"/>
            <w:left w:val="none" w:sz="0" w:space="0" w:color="auto"/>
            <w:bottom w:val="none" w:sz="0" w:space="0" w:color="auto"/>
            <w:right w:val="none" w:sz="0" w:space="0" w:color="auto"/>
          </w:divBdr>
        </w:div>
        <w:div w:id="2133163573">
          <w:marLeft w:val="0"/>
          <w:marRight w:val="0"/>
          <w:marTop w:val="0"/>
          <w:marBottom w:val="0"/>
          <w:divBdr>
            <w:top w:val="none" w:sz="0" w:space="0" w:color="auto"/>
            <w:left w:val="none" w:sz="0" w:space="0" w:color="auto"/>
            <w:bottom w:val="none" w:sz="0" w:space="0" w:color="auto"/>
            <w:right w:val="none" w:sz="0" w:space="0" w:color="auto"/>
          </w:divBdr>
        </w:div>
      </w:divsChild>
    </w:div>
    <w:div w:id="1354913756">
      <w:bodyDiv w:val="1"/>
      <w:marLeft w:val="0"/>
      <w:marRight w:val="0"/>
      <w:marTop w:val="0"/>
      <w:marBottom w:val="0"/>
      <w:divBdr>
        <w:top w:val="none" w:sz="0" w:space="0" w:color="auto"/>
        <w:left w:val="none" w:sz="0" w:space="0" w:color="auto"/>
        <w:bottom w:val="none" w:sz="0" w:space="0" w:color="auto"/>
        <w:right w:val="none" w:sz="0" w:space="0" w:color="auto"/>
      </w:divBdr>
      <w:divsChild>
        <w:div w:id="567770924">
          <w:marLeft w:val="0"/>
          <w:marRight w:val="0"/>
          <w:marTop w:val="0"/>
          <w:marBottom w:val="0"/>
          <w:divBdr>
            <w:top w:val="none" w:sz="0" w:space="0" w:color="auto"/>
            <w:left w:val="none" w:sz="0" w:space="0" w:color="auto"/>
            <w:bottom w:val="none" w:sz="0" w:space="0" w:color="auto"/>
            <w:right w:val="none" w:sz="0" w:space="0" w:color="auto"/>
          </w:divBdr>
        </w:div>
        <w:div w:id="613246187">
          <w:marLeft w:val="0"/>
          <w:marRight w:val="0"/>
          <w:marTop w:val="0"/>
          <w:marBottom w:val="0"/>
          <w:divBdr>
            <w:top w:val="none" w:sz="0" w:space="0" w:color="auto"/>
            <w:left w:val="none" w:sz="0" w:space="0" w:color="auto"/>
            <w:bottom w:val="none" w:sz="0" w:space="0" w:color="auto"/>
            <w:right w:val="none" w:sz="0" w:space="0" w:color="auto"/>
          </w:divBdr>
        </w:div>
        <w:div w:id="624773470">
          <w:marLeft w:val="0"/>
          <w:marRight w:val="0"/>
          <w:marTop w:val="0"/>
          <w:marBottom w:val="0"/>
          <w:divBdr>
            <w:top w:val="none" w:sz="0" w:space="0" w:color="auto"/>
            <w:left w:val="none" w:sz="0" w:space="0" w:color="auto"/>
            <w:bottom w:val="none" w:sz="0" w:space="0" w:color="auto"/>
            <w:right w:val="none" w:sz="0" w:space="0" w:color="auto"/>
          </w:divBdr>
        </w:div>
        <w:div w:id="757944228">
          <w:marLeft w:val="0"/>
          <w:marRight w:val="0"/>
          <w:marTop w:val="0"/>
          <w:marBottom w:val="0"/>
          <w:divBdr>
            <w:top w:val="none" w:sz="0" w:space="0" w:color="auto"/>
            <w:left w:val="none" w:sz="0" w:space="0" w:color="auto"/>
            <w:bottom w:val="none" w:sz="0" w:space="0" w:color="auto"/>
            <w:right w:val="none" w:sz="0" w:space="0" w:color="auto"/>
          </w:divBdr>
        </w:div>
        <w:div w:id="867256346">
          <w:marLeft w:val="0"/>
          <w:marRight w:val="0"/>
          <w:marTop w:val="0"/>
          <w:marBottom w:val="0"/>
          <w:divBdr>
            <w:top w:val="none" w:sz="0" w:space="0" w:color="auto"/>
            <w:left w:val="none" w:sz="0" w:space="0" w:color="auto"/>
            <w:bottom w:val="none" w:sz="0" w:space="0" w:color="auto"/>
            <w:right w:val="none" w:sz="0" w:space="0" w:color="auto"/>
          </w:divBdr>
        </w:div>
        <w:div w:id="895821206">
          <w:marLeft w:val="0"/>
          <w:marRight w:val="0"/>
          <w:marTop w:val="0"/>
          <w:marBottom w:val="0"/>
          <w:divBdr>
            <w:top w:val="none" w:sz="0" w:space="0" w:color="auto"/>
            <w:left w:val="none" w:sz="0" w:space="0" w:color="auto"/>
            <w:bottom w:val="none" w:sz="0" w:space="0" w:color="auto"/>
            <w:right w:val="none" w:sz="0" w:space="0" w:color="auto"/>
          </w:divBdr>
        </w:div>
        <w:div w:id="1145392726">
          <w:marLeft w:val="0"/>
          <w:marRight w:val="0"/>
          <w:marTop w:val="0"/>
          <w:marBottom w:val="0"/>
          <w:divBdr>
            <w:top w:val="none" w:sz="0" w:space="0" w:color="auto"/>
            <w:left w:val="none" w:sz="0" w:space="0" w:color="auto"/>
            <w:bottom w:val="none" w:sz="0" w:space="0" w:color="auto"/>
            <w:right w:val="none" w:sz="0" w:space="0" w:color="auto"/>
          </w:divBdr>
        </w:div>
        <w:div w:id="1203786658">
          <w:marLeft w:val="0"/>
          <w:marRight w:val="0"/>
          <w:marTop w:val="0"/>
          <w:marBottom w:val="0"/>
          <w:divBdr>
            <w:top w:val="none" w:sz="0" w:space="0" w:color="auto"/>
            <w:left w:val="none" w:sz="0" w:space="0" w:color="auto"/>
            <w:bottom w:val="none" w:sz="0" w:space="0" w:color="auto"/>
            <w:right w:val="none" w:sz="0" w:space="0" w:color="auto"/>
          </w:divBdr>
        </w:div>
        <w:div w:id="1338114643">
          <w:marLeft w:val="0"/>
          <w:marRight w:val="0"/>
          <w:marTop w:val="0"/>
          <w:marBottom w:val="0"/>
          <w:divBdr>
            <w:top w:val="none" w:sz="0" w:space="0" w:color="auto"/>
            <w:left w:val="none" w:sz="0" w:space="0" w:color="auto"/>
            <w:bottom w:val="none" w:sz="0" w:space="0" w:color="auto"/>
            <w:right w:val="none" w:sz="0" w:space="0" w:color="auto"/>
          </w:divBdr>
        </w:div>
        <w:div w:id="1352100569">
          <w:marLeft w:val="0"/>
          <w:marRight w:val="0"/>
          <w:marTop w:val="0"/>
          <w:marBottom w:val="0"/>
          <w:divBdr>
            <w:top w:val="none" w:sz="0" w:space="0" w:color="auto"/>
            <w:left w:val="none" w:sz="0" w:space="0" w:color="auto"/>
            <w:bottom w:val="none" w:sz="0" w:space="0" w:color="auto"/>
            <w:right w:val="none" w:sz="0" w:space="0" w:color="auto"/>
          </w:divBdr>
        </w:div>
        <w:div w:id="1732658495">
          <w:marLeft w:val="0"/>
          <w:marRight w:val="0"/>
          <w:marTop w:val="0"/>
          <w:marBottom w:val="0"/>
          <w:divBdr>
            <w:top w:val="none" w:sz="0" w:space="0" w:color="auto"/>
            <w:left w:val="none" w:sz="0" w:space="0" w:color="auto"/>
            <w:bottom w:val="none" w:sz="0" w:space="0" w:color="auto"/>
            <w:right w:val="none" w:sz="0" w:space="0" w:color="auto"/>
          </w:divBdr>
        </w:div>
        <w:div w:id="1914504868">
          <w:marLeft w:val="0"/>
          <w:marRight w:val="0"/>
          <w:marTop w:val="0"/>
          <w:marBottom w:val="0"/>
          <w:divBdr>
            <w:top w:val="none" w:sz="0" w:space="0" w:color="auto"/>
            <w:left w:val="none" w:sz="0" w:space="0" w:color="auto"/>
            <w:bottom w:val="none" w:sz="0" w:space="0" w:color="auto"/>
            <w:right w:val="none" w:sz="0" w:space="0" w:color="auto"/>
          </w:divBdr>
        </w:div>
        <w:div w:id="1994526213">
          <w:marLeft w:val="0"/>
          <w:marRight w:val="0"/>
          <w:marTop w:val="0"/>
          <w:marBottom w:val="0"/>
          <w:divBdr>
            <w:top w:val="none" w:sz="0" w:space="0" w:color="auto"/>
            <w:left w:val="none" w:sz="0" w:space="0" w:color="auto"/>
            <w:bottom w:val="none" w:sz="0" w:space="0" w:color="auto"/>
            <w:right w:val="none" w:sz="0" w:space="0" w:color="auto"/>
          </w:divBdr>
        </w:div>
        <w:div w:id="1995454332">
          <w:marLeft w:val="0"/>
          <w:marRight w:val="0"/>
          <w:marTop w:val="0"/>
          <w:marBottom w:val="0"/>
          <w:divBdr>
            <w:top w:val="none" w:sz="0" w:space="0" w:color="auto"/>
            <w:left w:val="none" w:sz="0" w:space="0" w:color="auto"/>
            <w:bottom w:val="none" w:sz="0" w:space="0" w:color="auto"/>
            <w:right w:val="none" w:sz="0" w:space="0" w:color="auto"/>
          </w:divBdr>
        </w:div>
        <w:div w:id="2039116920">
          <w:marLeft w:val="0"/>
          <w:marRight w:val="0"/>
          <w:marTop w:val="0"/>
          <w:marBottom w:val="0"/>
          <w:divBdr>
            <w:top w:val="none" w:sz="0" w:space="0" w:color="auto"/>
            <w:left w:val="none" w:sz="0" w:space="0" w:color="auto"/>
            <w:bottom w:val="none" w:sz="0" w:space="0" w:color="auto"/>
            <w:right w:val="none" w:sz="0" w:space="0" w:color="auto"/>
          </w:divBdr>
        </w:div>
        <w:div w:id="2086877567">
          <w:marLeft w:val="0"/>
          <w:marRight w:val="0"/>
          <w:marTop w:val="0"/>
          <w:marBottom w:val="0"/>
          <w:divBdr>
            <w:top w:val="none" w:sz="0" w:space="0" w:color="auto"/>
            <w:left w:val="none" w:sz="0" w:space="0" w:color="auto"/>
            <w:bottom w:val="none" w:sz="0" w:space="0" w:color="auto"/>
            <w:right w:val="none" w:sz="0" w:space="0" w:color="auto"/>
          </w:divBdr>
        </w:div>
      </w:divsChild>
    </w:div>
    <w:div w:id="1363438919">
      <w:bodyDiv w:val="1"/>
      <w:marLeft w:val="0"/>
      <w:marRight w:val="0"/>
      <w:marTop w:val="0"/>
      <w:marBottom w:val="0"/>
      <w:divBdr>
        <w:top w:val="none" w:sz="0" w:space="0" w:color="auto"/>
        <w:left w:val="none" w:sz="0" w:space="0" w:color="auto"/>
        <w:bottom w:val="none" w:sz="0" w:space="0" w:color="auto"/>
        <w:right w:val="none" w:sz="0" w:space="0" w:color="auto"/>
      </w:divBdr>
      <w:divsChild>
        <w:div w:id="357975041">
          <w:marLeft w:val="0"/>
          <w:marRight w:val="0"/>
          <w:marTop w:val="0"/>
          <w:marBottom w:val="0"/>
          <w:divBdr>
            <w:top w:val="none" w:sz="0" w:space="0" w:color="auto"/>
            <w:left w:val="none" w:sz="0" w:space="0" w:color="auto"/>
            <w:bottom w:val="none" w:sz="0" w:space="0" w:color="auto"/>
            <w:right w:val="none" w:sz="0" w:space="0" w:color="auto"/>
          </w:divBdr>
        </w:div>
        <w:div w:id="425660056">
          <w:marLeft w:val="0"/>
          <w:marRight w:val="0"/>
          <w:marTop w:val="0"/>
          <w:marBottom w:val="0"/>
          <w:divBdr>
            <w:top w:val="none" w:sz="0" w:space="0" w:color="auto"/>
            <w:left w:val="none" w:sz="0" w:space="0" w:color="auto"/>
            <w:bottom w:val="none" w:sz="0" w:space="0" w:color="auto"/>
            <w:right w:val="none" w:sz="0" w:space="0" w:color="auto"/>
          </w:divBdr>
        </w:div>
        <w:div w:id="932855268">
          <w:marLeft w:val="0"/>
          <w:marRight w:val="0"/>
          <w:marTop w:val="0"/>
          <w:marBottom w:val="0"/>
          <w:divBdr>
            <w:top w:val="none" w:sz="0" w:space="0" w:color="auto"/>
            <w:left w:val="none" w:sz="0" w:space="0" w:color="auto"/>
            <w:bottom w:val="none" w:sz="0" w:space="0" w:color="auto"/>
            <w:right w:val="none" w:sz="0" w:space="0" w:color="auto"/>
          </w:divBdr>
        </w:div>
        <w:div w:id="992487464">
          <w:marLeft w:val="0"/>
          <w:marRight w:val="0"/>
          <w:marTop w:val="0"/>
          <w:marBottom w:val="0"/>
          <w:divBdr>
            <w:top w:val="none" w:sz="0" w:space="0" w:color="auto"/>
            <w:left w:val="none" w:sz="0" w:space="0" w:color="auto"/>
            <w:bottom w:val="none" w:sz="0" w:space="0" w:color="auto"/>
            <w:right w:val="none" w:sz="0" w:space="0" w:color="auto"/>
          </w:divBdr>
        </w:div>
        <w:div w:id="1033766868">
          <w:marLeft w:val="0"/>
          <w:marRight w:val="0"/>
          <w:marTop w:val="0"/>
          <w:marBottom w:val="0"/>
          <w:divBdr>
            <w:top w:val="none" w:sz="0" w:space="0" w:color="auto"/>
            <w:left w:val="none" w:sz="0" w:space="0" w:color="auto"/>
            <w:bottom w:val="none" w:sz="0" w:space="0" w:color="auto"/>
            <w:right w:val="none" w:sz="0" w:space="0" w:color="auto"/>
          </w:divBdr>
        </w:div>
        <w:div w:id="1325861106">
          <w:marLeft w:val="0"/>
          <w:marRight w:val="0"/>
          <w:marTop w:val="0"/>
          <w:marBottom w:val="0"/>
          <w:divBdr>
            <w:top w:val="none" w:sz="0" w:space="0" w:color="auto"/>
            <w:left w:val="none" w:sz="0" w:space="0" w:color="auto"/>
            <w:bottom w:val="none" w:sz="0" w:space="0" w:color="auto"/>
            <w:right w:val="none" w:sz="0" w:space="0" w:color="auto"/>
          </w:divBdr>
        </w:div>
        <w:div w:id="1345130391">
          <w:marLeft w:val="0"/>
          <w:marRight w:val="0"/>
          <w:marTop w:val="0"/>
          <w:marBottom w:val="0"/>
          <w:divBdr>
            <w:top w:val="none" w:sz="0" w:space="0" w:color="auto"/>
            <w:left w:val="none" w:sz="0" w:space="0" w:color="auto"/>
            <w:bottom w:val="none" w:sz="0" w:space="0" w:color="auto"/>
            <w:right w:val="none" w:sz="0" w:space="0" w:color="auto"/>
          </w:divBdr>
        </w:div>
        <w:div w:id="1614828392">
          <w:marLeft w:val="0"/>
          <w:marRight w:val="0"/>
          <w:marTop w:val="0"/>
          <w:marBottom w:val="0"/>
          <w:divBdr>
            <w:top w:val="none" w:sz="0" w:space="0" w:color="auto"/>
            <w:left w:val="none" w:sz="0" w:space="0" w:color="auto"/>
            <w:bottom w:val="none" w:sz="0" w:space="0" w:color="auto"/>
            <w:right w:val="none" w:sz="0" w:space="0" w:color="auto"/>
          </w:divBdr>
        </w:div>
        <w:div w:id="1685669875">
          <w:marLeft w:val="0"/>
          <w:marRight w:val="0"/>
          <w:marTop w:val="0"/>
          <w:marBottom w:val="0"/>
          <w:divBdr>
            <w:top w:val="none" w:sz="0" w:space="0" w:color="auto"/>
            <w:left w:val="none" w:sz="0" w:space="0" w:color="auto"/>
            <w:bottom w:val="none" w:sz="0" w:space="0" w:color="auto"/>
            <w:right w:val="none" w:sz="0" w:space="0" w:color="auto"/>
          </w:divBdr>
        </w:div>
        <w:div w:id="1897086989">
          <w:marLeft w:val="0"/>
          <w:marRight w:val="0"/>
          <w:marTop w:val="0"/>
          <w:marBottom w:val="0"/>
          <w:divBdr>
            <w:top w:val="none" w:sz="0" w:space="0" w:color="auto"/>
            <w:left w:val="none" w:sz="0" w:space="0" w:color="auto"/>
            <w:bottom w:val="none" w:sz="0" w:space="0" w:color="auto"/>
            <w:right w:val="none" w:sz="0" w:space="0" w:color="auto"/>
          </w:divBdr>
        </w:div>
        <w:div w:id="2099518808">
          <w:marLeft w:val="0"/>
          <w:marRight w:val="0"/>
          <w:marTop w:val="0"/>
          <w:marBottom w:val="0"/>
          <w:divBdr>
            <w:top w:val="none" w:sz="0" w:space="0" w:color="auto"/>
            <w:left w:val="none" w:sz="0" w:space="0" w:color="auto"/>
            <w:bottom w:val="none" w:sz="0" w:space="0" w:color="auto"/>
            <w:right w:val="none" w:sz="0" w:space="0" w:color="auto"/>
          </w:divBdr>
        </w:div>
      </w:divsChild>
    </w:div>
    <w:div w:id="1377778985">
      <w:bodyDiv w:val="1"/>
      <w:marLeft w:val="0"/>
      <w:marRight w:val="0"/>
      <w:marTop w:val="0"/>
      <w:marBottom w:val="0"/>
      <w:divBdr>
        <w:top w:val="none" w:sz="0" w:space="0" w:color="auto"/>
        <w:left w:val="none" w:sz="0" w:space="0" w:color="auto"/>
        <w:bottom w:val="none" w:sz="0" w:space="0" w:color="auto"/>
        <w:right w:val="none" w:sz="0" w:space="0" w:color="auto"/>
      </w:divBdr>
    </w:div>
    <w:div w:id="1407336831">
      <w:bodyDiv w:val="1"/>
      <w:marLeft w:val="0"/>
      <w:marRight w:val="0"/>
      <w:marTop w:val="0"/>
      <w:marBottom w:val="0"/>
      <w:divBdr>
        <w:top w:val="none" w:sz="0" w:space="0" w:color="auto"/>
        <w:left w:val="none" w:sz="0" w:space="0" w:color="auto"/>
        <w:bottom w:val="none" w:sz="0" w:space="0" w:color="auto"/>
        <w:right w:val="none" w:sz="0" w:space="0" w:color="auto"/>
      </w:divBdr>
      <w:divsChild>
        <w:div w:id="1125536409">
          <w:marLeft w:val="0"/>
          <w:marRight w:val="0"/>
          <w:marTop w:val="0"/>
          <w:marBottom w:val="0"/>
          <w:divBdr>
            <w:top w:val="none" w:sz="0" w:space="0" w:color="auto"/>
            <w:left w:val="none" w:sz="0" w:space="0" w:color="auto"/>
            <w:bottom w:val="none" w:sz="0" w:space="0" w:color="auto"/>
            <w:right w:val="none" w:sz="0" w:space="0" w:color="auto"/>
          </w:divBdr>
          <w:divsChild>
            <w:div w:id="1604920734">
              <w:marLeft w:val="0"/>
              <w:marRight w:val="0"/>
              <w:marTop w:val="0"/>
              <w:marBottom w:val="0"/>
              <w:divBdr>
                <w:top w:val="none" w:sz="0" w:space="0" w:color="auto"/>
                <w:left w:val="none" w:sz="0" w:space="0" w:color="auto"/>
                <w:bottom w:val="none" w:sz="0" w:space="0" w:color="auto"/>
                <w:right w:val="none" w:sz="0" w:space="0" w:color="auto"/>
              </w:divBdr>
            </w:div>
          </w:divsChild>
        </w:div>
        <w:div w:id="1706786417">
          <w:marLeft w:val="0"/>
          <w:marRight w:val="0"/>
          <w:marTop w:val="0"/>
          <w:marBottom w:val="0"/>
          <w:divBdr>
            <w:top w:val="none" w:sz="0" w:space="0" w:color="auto"/>
            <w:left w:val="none" w:sz="0" w:space="0" w:color="auto"/>
            <w:bottom w:val="none" w:sz="0" w:space="0" w:color="auto"/>
            <w:right w:val="none" w:sz="0" w:space="0" w:color="auto"/>
          </w:divBdr>
          <w:divsChild>
            <w:div w:id="16855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5562">
      <w:bodyDiv w:val="1"/>
      <w:marLeft w:val="0"/>
      <w:marRight w:val="0"/>
      <w:marTop w:val="0"/>
      <w:marBottom w:val="0"/>
      <w:divBdr>
        <w:top w:val="none" w:sz="0" w:space="0" w:color="auto"/>
        <w:left w:val="none" w:sz="0" w:space="0" w:color="auto"/>
        <w:bottom w:val="none" w:sz="0" w:space="0" w:color="auto"/>
        <w:right w:val="none" w:sz="0" w:space="0" w:color="auto"/>
      </w:divBdr>
    </w:div>
    <w:div w:id="1458328428">
      <w:bodyDiv w:val="1"/>
      <w:marLeft w:val="0"/>
      <w:marRight w:val="0"/>
      <w:marTop w:val="0"/>
      <w:marBottom w:val="0"/>
      <w:divBdr>
        <w:top w:val="none" w:sz="0" w:space="0" w:color="auto"/>
        <w:left w:val="none" w:sz="0" w:space="0" w:color="auto"/>
        <w:bottom w:val="none" w:sz="0" w:space="0" w:color="auto"/>
        <w:right w:val="none" w:sz="0" w:space="0" w:color="auto"/>
      </w:divBdr>
    </w:div>
    <w:div w:id="1476527503">
      <w:bodyDiv w:val="1"/>
      <w:marLeft w:val="0"/>
      <w:marRight w:val="0"/>
      <w:marTop w:val="0"/>
      <w:marBottom w:val="0"/>
      <w:divBdr>
        <w:top w:val="none" w:sz="0" w:space="0" w:color="auto"/>
        <w:left w:val="none" w:sz="0" w:space="0" w:color="auto"/>
        <w:bottom w:val="none" w:sz="0" w:space="0" w:color="auto"/>
        <w:right w:val="none" w:sz="0" w:space="0" w:color="auto"/>
      </w:divBdr>
      <w:divsChild>
        <w:div w:id="74938513">
          <w:marLeft w:val="0"/>
          <w:marRight w:val="0"/>
          <w:marTop w:val="0"/>
          <w:marBottom w:val="0"/>
          <w:divBdr>
            <w:top w:val="none" w:sz="0" w:space="0" w:color="auto"/>
            <w:left w:val="none" w:sz="0" w:space="0" w:color="auto"/>
            <w:bottom w:val="none" w:sz="0" w:space="0" w:color="auto"/>
            <w:right w:val="none" w:sz="0" w:space="0" w:color="auto"/>
          </w:divBdr>
        </w:div>
        <w:div w:id="582573018">
          <w:marLeft w:val="0"/>
          <w:marRight w:val="0"/>
          <w:marTop w:val="0"/>
          <w:marBottom w:val="0"/>
          <w:divBdr>
            <w:top w:val="none" w:sz="0" w:space="0" w:color="auto"/>
            <w:left w:val="none" w:sz="0" w:space="0" w:color="auto"/>
            <w:bottom w:val="none" w:sz="0" w:space="0" w:color="auto"/>
            <w:right w:val="none" w:sz="0" w:space="0" w:color="auto"/>
          </w:divBdr>
        </w:div>
        <w:div w:id="1032148661">
          <w:marLeft w:val="0"/>
          <w:marRight w:val="0"/>
          <w:marTop w:val="0"/>
          <w:marBottom w:val="0"/>
          <w:divBdr>
            <w:top w:val="none" w:sz="0" w:space="0" w:color="auto"/>
            <w:left w:val="none" w:sz="0" w:space="0" w:color="auto"/>
            <w:bottom w:val="none" w:sz="0" w:space="0" w:color="auto"/>
            <w:right w:val="none" w:sz="0" w:space="0" w:color="auto"/>
          </w:divBdr>
        </w:div>
        <w:div w:id="1407067388">
          <w:marLeft w:val="0"/>
          <w:marRight w:val="0"/>
          <w:marTop w:val="0"/>
          <w:marBottom w:val="0"/>
          <w:divBdr>
            <w:top w:val="none" w:sz="0" w:space="0" w:color="auto"/>
            <w:left w:val="none" w:sz="0" w:space="0" w:color="auto"/>
            <w:bottom w:val="none" w:sz="0" w:space="0" w:color="auto"/>
            <w:right w:val="none" w:sz="0" w:space="0" w:color="auto"/>
          </w:divBdr>
        </w:div>
        <w:div w:id="1440755613">
          <w:marLeft w:val="0"/>
          <w:marRight w:val="0"/>
          <w:marTop w:val="0"/>
          <w:marBottom w:val="0"/>
          <w:divBdr>
            <w:top w:val="none" w:sz="0" w:space="0" w:color="auto"/>
            <w:left w:val="none" w:sz="0" w:space="0" w:color="auto"/>
            <w:bottom w:val="none" w:sz="0" w:space="0" w:color="auto"/>
            <w:right w:val="none" w:sz="0" w:space="0" w:color="auto"/>
          </w:divBdr>
        </w:div>
        <w:div w:id="1533613784">
          <w:marLeft w:val="0"/>
          <w:marRight w:val="0"/>
          <w:marTop w:val="0"/>
          <w:marBottom w:val="0"/>
          <w:divBdr>
            <w:top w:val="none" w:sz="0" w:space="0" w:color="auto"/>
            <w:left w:val="none" w:sz="0" w:space="0" w:color="auto"/>
            <w:bottom w:val="none" w:sz="0" w:space="0" w:color="auto"/>
            <w:right w:val="none" w:sz="0" w:space="0" w:color="auto"/>
          </w:divBdr>
        </w:div>
        <w:div w:id="1837261339">
          <w:marLeft w:val="0"/>
          <w:marRight w:val="0"/>
          <w:marTop w:val="0"/>
          <w:marBottom w:val="0"/>
          <w:divBdr>
            <w:top w:val="none" w:sz="0" w:space="0" w:color="auto"/>
            <w:left w:val="none" w:sz="0" w:space="0" w:color="auto"/>
            <w:bottom w:val="none" w:sz="0" w:space="0" w:color="auto"/>
            <w:right w:val="none" w:sz="0" w:space="0" w:color="auto"/>
          </w:divBdr>
        </w:div>
        <w:div w:id="1907913490">
          <w:marLeft w:val="0"/>
          <w:marRight w:val="0"/>
          <w:marTop w:val="0"/>
          <w:marBottom w:val="0"/>
          <w:divBdr>
            <w:top w:val="none" w:sz="0" w:space="0" w:color="auto"/>
            <w:left w:val="none" w:sz="0" w:space="0" w:color="auto"/>
            <w:bottom w:val="none" w:sz="0" w:space="0" w:color="auto"/>
            <w:right w:val="none" w:sz="0" w:space="0" w:color="auto"/>
          </w:divBdr>
        </w:div>
      </w:divsChild>
    </w:div>
    <w:div w:id="1478380607">
      <w:bodyDiv w:val="1"/>
      <w:marLeft w:val="0"/>
      <w:marRight w:val="0"/>
      <w:marTop w:val="0"/>
      <w:marBottom w:val="0"/>
      <w:divBdr>
        <w:top w:val="none" w:sz="0" w:space="0" w:color="auto"/>
        <w:left w:val="none" w:sz="0" w:space="0" w:color="auto"/>
        <w:bottom w:val="none" w:sz="0" w:space="0" w:color="auto"/>
        <w:right w:val="none" w:sz="0" w:space="0" w:color="auto"/>
      </w:divBdr>
      <w:divsChild>
        <w:div w:id="42827551">
          <w:marLeft w:val="0"/>
          <w:marRight w:val="0"/>
          <w:marTop w:val="0"/>
          <w:marBottom w:val="0"/>
          <w:divBdr>
            <w:top w:val="none" w:sz="0" w:space="0" w:color="auto"/>
            <w:left w:val="none" w:sz="0" w:space="0" w:color="auto"/>
            <w:bottom w:val="none" w:sz="0" w:space="0" w:color="auto"/>
            <w:right w:val="none" w:sz="0" w:space="0" w:color="auto"/>
          </w:divBdr>
        </w:div>
        <w:div w:id="53623750">
          <w:marLeft w:val="0"/>
          <w:marRight w:val="0"/>
          <w:marTop w:val="0"/>
          <w:marBottom w:val="0"/>
          <w:divBdr>
            <w:top w:val="none" w:sz="0" w:space="0" w:color="auto"/>
            <w:left w:val="none" w:sz="0" w:space="0" w:color="auto"/>
            <w:bottom w:val="none" w:sz="0" w:space="0" w:color="auto"/>
            <w:right w:val="none" w:sz="0" w:space="0" w:color="auto"/>
          </w:divBdr>
        </w:div>
        <w:div w:id="541747661">
          <w:marLeft w:val="0"/>
          <w:marRight w:val="0"/>
          <w:marTop w:val="0"/>
          <w:marBottom w:val="0"/>
          <w:divBdr>
            <w:top w:val="none" w:sz="0" w:space="0" w:color="auto"/>
            <w:left w:val="none" w:sz="0" w:space="0" w:color="auto"/>
            <w:bottom w:val="none" w:sz="0" w:space="0" w:color="auto"/>
            <w:right w:val="none" w:sz="0" w:space="0" w:color="auto"/>
          </w:divBdr>
        </w:div>
        <w:div w:id="549076550">
          <w:marLeft w:val="0"/>
          <w:marRight w:val="0"/>
          <w:marTop w:val="0"/>
          <w:marBottom w:val="0"/>
          <w:divBdr>
            <w:top w:val="none" w:sz="0" w:space="0" w:color="auto"/>
            <w:left w:val="none" w:sz="0" w:space="0" w:color="auto"/>
            <w:bottom w:val="none" w:sz="0" w:space="0" w:color="auto"/>
            <w:right w:val="none" w:sz="0" w:space="0" w:color="auto"/>
          </w:divBdr>
        </w:div>
        <w:div w:id="678041986">
          <w:marLeft w:val="0"/>
          <w:marRight w:val="0"/>
          <w:marTop w:val="0"/>
          <w:marBottom w:val="0"/>
          <w:divBdr>
            <w:top w:val="none" w:sz="0" w:space="0" w:color="auto"/>
            <w:left w:val="none" w:sz="0" w:space="0" w:color="auto"/>
            <w:bottom w:val="none" w:sz="0" w:space="0" w:color="auto"/>
            <w:right w:val="none" w:sz="0" w:space="0" w:color="auto"/>
          </w:divBdr>
        </w:div>
        <w:div w:id="683560319">
          <w:marLeft w:val="0"/>
          <w:marRight w:val="0"/>
          <w:marTop w:val="0"/>
          <w:marBottom w:val="0"/>
          <w:divBdr>
            <w:top w:val="none" w:sz="0" w:space="0" w:color="auto"/>
            <w:left w:val="none" w:sz="0" w:space="0" w:color="auto"/>
            <w:bottom w:val="none" w:sz="0" w:space="0" w:color="auto"/>
            <w:right w:val="none" w:sz="0" w:space="0" w:color="auto"/>
          </w:divBdr>
        </w:div>
        <w:div w:id="890842801">
          <w:marLeft w:val="0"/>
          <w:marRight w:val="0"/>
          <w:marTop w:val="0"/>
          <w:marBottom w:val="0"/>
          <w:divBdr>
            <w:top w:val="none" w:sz="0" w:space="0" w:color="auto"/>
            <w:left w:val="none" w:sz="0" w:space="0" w:color="auto"/>
            <w:bottom w:val="none" w:sz="0" w:space="0" w:color="auto"/>
            <w:right w:val="none" w:sz="0" w:space="0" w:color="auto"/>
          </w:divBdr>
        </w:div>
        <w:div w:id="1097822833">
          <w:marLeft w:val="0"/>
          <w:marRight w:val="0"/>
          <w:marTop w:val="0"/>
          <w:marBottom w:val="0"/>
          <w:divBdr>
            <w:top w:val="none" w:sz="0" w:space="0" w:color="auto"/>
            <w:left w:val="none" w:sz="0" w:space="0" w:color="auto"/>
            <w:bottom w:val="none" w:sz="0" w:space="0" w:color="auto"/>
            <w:right w:val="none" w:sz="0" w:space="0" w:color="auto"/>
          </w:divBdr>
        </w:div>
        <w:div w:id="1671593490">
          <w:marLeft w:val="0"/>
          <w:marRight w:val="0"/>
          <w:marTop w:val="0"/>
          <w:marBottom w:val="0"/>
          <w:divBdr>
            <w:top w:val="none" w:sz="0" w:space="0" w:color="auto"/>
            <w:left w:val="none" w:sz="0" w:space="0" w:color="auto"/>
            <w:bottom w:val="none" w:sz="0" w:space="0" w:color="auto"/>
            <w:right w:val="none" w:sz="0" w:space="0" w:color="auto"/>
          </w:divBdr>
        </w:div>
        <w:div w:id="1694574069">
          <w:marLeft w:val="0"/>
          <w:marRight w:val="0"/>
          <w:marTop w:val="0"/>
          <w:marBottom w:val="0"/>
          <w:divBdr>
            <w:top w:val="none" w:sz="0" w:space="0" w:color="auto"/>
            <w:left w:val="none" w:sz="0" w:space="0" w:color="auto"/>
            <w:bottom w:val="none" w:sz="0" w:space="0" w:color="auto"/>
            <w:right w:val="none" w:sz="0" w:space="0" w:color="auto"/>
          </w:divBdr>
        </w:div>
      </w:divsChild>
    </w:div>
    <w:div w:id="1491367393">
      <w:bodyDiv w:val="1"/>
      <w:marLeft w:val="0"/>
      <w:marRight w:val="0"/>
      <w:marTop w:val="0"/>
      <w:marBottom w:val="0"/>
      <w:divBdr>
        <w:top w:val="none" w:sz="0" w:space="0" w:color="auto"/>
        <w:left w:val="none" w:sz="0" w:space="0" w:color="auto"/>
        <w:bottom w:val="none" w:sz="0" w:space="0" w:color="auto"/>
        <w:right w:val="none" w:sz="0" w:space="0" w:color="auto"/>
      </w:divBdr>
      <w:divsChild>
        <w:div w:id="1829125473">
          <w:marLeft w:val="0"/>
          <w:marRight w:val="0"/>
          <w:marTop w:val="0"/>
          <w:marBottom w:val="0"/>
          <w:divBdr>
            <w:top w:val="none" w:sz="0" w:space="0" w:color="auto"/>
            <w:left w:val="none" w:sz="0" w:space="0" w:color="auto"/>
            <w:bottom w:val="none" w:sz="0" w:space="0" w:color="auto"/>
            <w:right w:val="none" w:sz="0" w:space="0" w:color="auto"/>
          </w:divBdr>
          <w:divsChild>
            <w:div w:id="156238003">
              <w:marLeft w:val="0"/>
              <w:marRight w:val="0"/>
              <w:marTop w:val="0"/>
              <w:marBottom w:val="0"/>
              <w:divBdr>
                <w:top w:val="none" w:sz="0" w:space="0" w:color="auto"/>
                <w:left w:val="none" w:sz="0" w:space="0" w:color="auto"/>
                <w:bottom w:val="none" w:sz="0" w:space="0" w:color="auto"/>
                <w:right w:val="none" w:sz="0" w:space="0" w:color="auto"/>
              </w:divBdr>
            </w:div>
            <w:div w:id="1467623199">
              <w:marLeft w:val="0"/>
              <w:marRight w:val="0"/>
              <w:marTop w:val="0"/>
              <w:marBottom w:val="0"/>
              <w:divBdr>
                <w:top w:val="none" w:sz="0" w:space="0" w:color="auto"/>
                <w:left w:val="none" w:sz="0" w:space="0" w:color="auto"/>
                <w:bottom w:val="none" w:sz="0" w:space="0" w:color="auto"/>
                <w:right w:val="none" w:sz="0" w:space="0" w:color="auto"/>
              </w:divBdr>
            </w:div>
            <w:div w:id="1969821272">
              <w:marLeft w:val="0"/>
              <w:marRight w:val="0"/>
              <w:marTop w:val="0"/>
              <w:marBottom w:val="0"/>
              <w:divBdr>
                <w:top w:val="none" w:sz="0" w:space="0" w:color="auto"/>
                <w:left w:val="none" w:sz="0" w:space="0" w:color="auto"/>
                <w:bottom w:val="none" w:sz="0" w:space="0" w:color="auto"/>
                <w:right w:val="none" w:sz="0" w:space="0" w:color="auto"/>
              </w:divBdr>
            </w:div>
            <w:div w:id="979768623">
              <w:marLeft w:val="0"/>
              <w:marRight w:val="0"/>
              <w:marTop w:val="0"/>
              <w:marBottom w:val="0"/>
              <w:divBdr>
                <w:top w:val="none" w:sz="0" w:space="0" w:color="auto"/>
                <w:left w:val="none" w:sz="0" w:space="0" w:color="auto"/>
                <w:bottom w:val="none" w:sz="0" w:space="0" w:color="auto"/>
                <w:right w:val="none" w:sz="0" w:space="0" w:color="auto"/>
              </w:divBdr>
            </w:div>
            <w:div w:id="1106459969">
              <w:marLeft w:val="0"/>
              <w:marRight w:val="0"/>
              <w:marTop w:val="0"/>
              <w:marBottom w:val="0"/>
              <w:divBdr>
                <w:top w:val="none" w:sz="0" w:space="0" w:color="auto"/>
                <w:left w:val="none" w:sz="0" w:space="0" w:color="auto"/>
                <w:bottom w:val="none" w:sz="0" w:space="0" w:color="auto"/>
                <w:right w:val="none" w:sz="0" w:space="0" w:color="auto"/>
              </w:divBdr>
            </w:div>
            <w:div w:id="250086145">
              <w:marLeft w:val="0"/>
              <w:marRight w:val="0"/>
              <w:marTop w:val="0"/>
              <w:marBottom w:val="0"/>
              <w:divBdr>
                <w:top w:val="none" w:sz="0" w:space="0" w:color="auto"/>
                <w:left w:val="none" w:sz="0" w:space="0" w:color="auto"/>
                <w:bottom w:val="none" w:sz="0" w:space="0" w:color="auto"/>
                <w:right w:val="none" w:sz="0" w:space="0" w:color="auto"/>
              </w:divBdr>
            </w:div>
            <w:div w:id="1241133043">
              <w:marLeft w:val="0"/>
              <w:marRight w:val="0"/>
              <w:marTop w:val="0"/>
              <w:marBottom w:val="0"/>
              <w:divBdr>
                <w:top w:val="none" w:sz="0" w:space="0" w:color="auto"/>
                <w:left w:val="none" w:sz="0" w:space="0" w:color="auto"/>
                <w:bottom w:val="none" w:sz="0" w:space="0" w:color="auto"/>
                <w:right w:val="none" w:sz="0" w:space="0" w:color="auto"/>
              </w:divBdr>
            </w:div>
            <w:div w:id="577592626">
              <w:marLeft w:val="0"/>
              <w:marRight w:val="0"/>
              <w:marTop w:val="0"/>
              <w:marBottom w:val="0"/>
              <w:divBdr>
                <w:top w:val="none" w:sz="0" w:space="0" w:color="auto"/>
                <w:left w:val="none" w:sz="0" w:space="0" w:color="auto"/>
                <w:bottom w:val="none" w:sz="0" w:space="0" w:color="auto"/>
                <w:right w:val="none" w:sz="0" w:space="0" w:color="auto"/>
              </w:divBdr>
            </w:div>
            <w:div w:id="1619070911">
              <w:marLeft w:val="0"/>
              <w:marRight w:val="0"/>
              <w:marTop w:val="0"/>
              <w:marBottom w:val="0"/>
              <w:divBdr>
                <w:top w:val="none" w:sz="0" w:space="0" w:color="auto"/>
                <w:left w:val="none" w:sz="0" w:space="0" w:color="auto"/>
                <w:bottom w:val="none" w:sz="0" w:space="0" w:color="auto"/>
                <w:right w:val="none" w:sz="0" w:space="0" w:color="auto"/>
              </w:divBdr>
            </w:div>
            <w:div w:id="345256669">
              <w:marLeft w:val="0"/>
              <w:marRight w:val="0"/>
              <w:marTop w:val="0"/>
              <w:marBottom w:val="0"/>
              <w:divBdr>
                <w:top w:val="none" w:sz="0" w:space="0" w:color="auto"/>
                <w:left w:val="none" w:sz="0" w:space="0" w:color="auto"/>
                <w:bottom w:val="none" w:sz="0" w:space="0" w:color="auto"/>
                <w:right w:val="none" w:sz="0" w:space="0" w:color="auto"/>
              </w:divBdr>
            </w:div>
            <w:div w:id="1351444880">
              <w:marLeft w:val="0"/>
              <w:marRight w:val="0"/>
              <w:marTop w:val="0"/>
              <w:marBottom w:val="0"/>
              <w:divBdr>
                <w:top w:val="none" w:sz="0" w:space="0" w:color="auto"/>
                <w:left w:val="none" w:sz="0" w:space="0" w:color="auto"/>
                <w:bottom w:val="none" w:sz="0" w:space="0" w:color="auto"/>
                <w:right w:val="none" w:sz="0" w:space="0" w:color="auto"/>
              </w:divBdr>
            </w:div>
            <w:div w:id="1886135297">
              <w:marLeft w:val="0"/>
              <w:marRight w:val="0"/>
              <w:marTop w:val="0"/>
              <w:marBottom w:val="0"/>
              <w:divBdr>
                <w:top w:val="none" w:sz="0" w:space="0" w:color="auto"/>
                <w:left w:val="none" w:sz="0" w:space="0" w:color="auto"/>
                <w:bottom w:val="none" w:sz="0" w:space="0" w:color="auto"/>
                <w:right w:val="none" w:sz="0" w:space="0" w:color="auto"/>
              </w:divBdr>
            </w:div>
            <w:div w:id="1295602331">
              <w:marLeft w:val="0"/>
              <w:marRight w:val="0"/>
              <w:marTop w:val="0"/>
              <w:marBottom w:val="0"/>
              <w:divBdr>
                <w:top w:val="none" w:sz="0" w:space="0" w:color="auto"/>
                <w:left w:val="none" w:sz="0" w:space="0" w:color="auto"/>
                <w:bottom w:val="none" w:sz="0" w:space="0" w:color="auto"/>
                <w:right w:val="none" w:sz="0" w:space="0" w:color="auto"/>
              </w:divBdr>
            </w:div>
            <w:div w:id="649872914">
              <w:marLeft w:val="0"/>
              <w:marRight w:val="0"/>
              <w:marTop w:val="0"/>
              <w:marBottom w:val="0"/>
              <w:divBdr>
                <w:top w:val="none" w:sz="0" w:space="0" w:color="auto"/>
                <w:left w:val="none" w:sz="0" w:space="0" w:color="auto"/>
                <w:bottom w:val="none" w:sz="0" w:space="0" w:color="auto"/>
                <w:right w:val="none" w:sz="0" w:space="0" w:color="auto"/>
              </w:divBdr>
            </w:div>
            <w:div w:id="994338652">
              <w:marLeft w:val="0"/>
              <w:marRight w:val="0"/>
              <w:marTop w:val="0"/>
              <w:marBottom w:val="0"/>
              <w:divBdr>
                <w:top w:val="none" w:sz="0" w:space="0" w:color="auto"/>
                <w:left w:val="none" w:sz="0" w:space="0" w:color="auto"/>
                <w:bottom w:val="none" w:sz="0" w:space="0" w:color="auto"/>
                <w:right w:val="none" w:sz="0" w:space="0" w:color="auto"/>
              </w:divBdr>
            </w:div>
            <w:div w:id="1245533270">
              <w:marLeft w:val="0"/>
              <w:marRight w:val="0"/>
              <w:marTop w:val="0"/>
              <w:marBottom w:val="0"/>
              <w:divBdr>
                <w:top w:val="none" w:sz="0" w:space="0" w:color="auto"/>
                <w:left w:val="none" w:sz="0" w:space="0" w:color="auto"/>
                <w:bottom w:val="none" w:sz="0" w:space="0" w:color="auto"/>
                <w:right w:val="none" w:sz="0" w:space="0" w:color="auto"/>
              </w:divBdr>
            </w:div>
            <w:div w:id="2119251937">
              <w:marLeft w:val="0"/>
              <w:marRight w:val="0"/>
              <w:marTop w:val="0"/>
              <w:marBottom w:val="0"/>
              <w:divBdr>
                <w:top w:val="none" w:sz="0" w:space="0" w:color="auto"/>
                <w:left w:val="none" w:sz="0" w:space="0" w:color="auto"/>
                <w:bottom w:val="none" w:sz="0" w:space="0" w:color="auto"/>
                <w:right w:val="none" w:sz="0" w:space="0" w:color="auto"/>
              </w:divBdr>
            </w:div>
            <w:div w:id="1217231701">
              <w:marLeft w:val="0"/>
              <w:marRight w:val="0"/>
              <w:marTop w:val="0"/>
              <w:marBottom w:val="0"/>
              <w:divBdr>
                <w:top w:val="none" w:sz="0" w:space="0" w:color="auto"/>
                <w:left w:val="none" w:sz="0" w:space="0" w:color="auto"/>
                <w:bottom w:val="none" w:sz="0" w:space="0" w:color="auto"/>
                <w:right w:val="none" w:sz="0" w:space="0" w:color="auto"/>
              </w:divBdr>
            </w:div>
            <w:div w:id="364134376">
              <w:marLeft w:val="0"/>
              <w:marRight w:val="0"/>
              <w:marTop w:val="0"/>
              <w:marBottom w:val="0"/>
              <w:divBdr>
                <w:top w:val="none" w:sz="0" w:space="0" w:color="auto"/>
                <w:left w:val="none" w:sz="0" w:space="0" w:color="auto"/>
                <w:bottom w:val="none" w:sz="0" w:space="0" w:color="auto"/>
                <w:right w:val="none" w:sz="0" w:space="0" w:color="auto"/>
              </w:divBdr>
            </w:div>
            <w:div w:id="1388264295">
              <w:marLeft w:val="0"/>
              <w:marRight w:val="0"/>
              <w:marTop w:val="0"/>
              <w:marBottom w:val="0"/>
              <w:divBdr>
                <w:top w:val="none" w:sz="0" w:space="0" w:color="auto"/>
                <w:left w:val="none" w:sz="0" w:space="0" w:color="auto"/>
                <w:bottom w:val="none" w:sz="0" w:space="0" w:color="auto"/>
                <w:right w:val="none" w:sz="0" w:space="0" w:color="auto"/>
              </w:divBdr>
            </w:div>
            <w:div w:id="1801454575">
              <w:marLeft w:val="0"/>
              <w:marRight w:val="0"/>
              <w:marTop w:val="0"/>
              <w:marBottom w:val="0"/>
              <w:divBdr>
                <w:top w:val="none" w:sz="0" w:space="0" w:color="auto"/>
                <w:left w:val="none" w:sz="0" w:space="0" w:color="auto"/>
                <w:bottom w:val="none" w:sz="0" w:space="0" w:color="auto"/>
                <w:right w:val="none" w:sz="0" w:space="0" w:color="auto"/>
              </w:divBdr>
            </w:div>
            <w:div w:id="16319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437">
      <w:bodyDiv w:val="1"/>
      <w:marLeft w:val="0"/>
      <w:marRight w:val="0"/>
      <w:marTop w:val="0"/>
      <w:marBottom w:val="0"/>
      <w:divBdr>
        <w:top w:val="none" w:sz="0" w:space="0" w:color="auto"/>
        <w:left w:val="none" w:sz="0" w:space="0" w:color="auto"/>
        <w:bottom w:val="none" w:sz="0" w:space="0" w:color="auto"/>
        <w:right w:val="none" w:sz="0" w:space="0" w:color="auto"/>
      </w:divBdr>
    </w:div>
    <w:div w:id="1534922698">
      <w:bodyDiv w:val="1"/>
      <w:marLeft w:val="0"/>
      <w:marRight w:val="0"/>
      <w:marTop w:val="0"/>
      <w:marBottom w:val="0"/>
      <w:divBdr>
        <w:top w:val="none" w:sz="0" w:space="0" w:color="auto"/>
        <w:left w:val="none" w:sz="0" w:space="0" w:color="auto"/>
        <w:bottom w:val="none" w:sz="0" w:space="0" w:color="auto"/>
        <w:right w:val="none" w:sz="0" w:space="0" w:color="auto"/>
      </w:divBdr>
    </w:div>
    <w:div w:id="1543711266">
      <w:bodyDiv w:val="1"/>
      <w:marLeft w:val="0"/>
      <w:marRight w:val="0"/>
      <w:marTop w:val="0"/>
      <w:marBottom w:val="0"/>
      <w:divBdr>
        <w:top w:val="none" w:sz="0" w:space="0" w:color="auto"/>
        <w:left w:val="none" w:sz="0" w:space="0" w:color="auto"/>
        <w:bottom w:val="none" w:sz="0" w:space="0" w:color="auto"/>
        <w:right w:val="none" w:sz="0" w:space="0" w:color="auto"/>
      </w:divBdr>
    </w:div>
    <w:div w:id="1565749750">
      <w:bodyDiv w:val="1"/>
      <w:marLeft w:val="0"/>
      <w:marRight w:val="0"/>
      <w:marTop w:val="0"/>
      <w:marBottom w:val="0"/>
      <w:divBdr>
        <w:top w:val="none" w:sz="0" w:space="0" w:color="auto"/>
        <w:left w:val="none" w:sz="0" w:space="0" w:color="auto"/>
        <w:bottom w:val="none" w:sz="0" w:space="0" w:color="auto"/>
        <w:right w:val="none" w:sz="0" w:space="0" w:color="auto"/>
      </w:divBdr>
      <w:divsChild>
        <w:div w:id="889272273">
          <w:marLeft w:val="0"/>
          <w:marRight w:val="0"/>
          <w:marTop w:val="0"/>
          <w:marBottom w:val="0"/>
          <w:divBdr>
            <w:top w:val="none" w:sz="0" w:space="0" w:color="auto"/>
            <w:left w:val="none" w:sz="0" w:space="0" w:color="auto"/>
            <w:bottom w:val="none" w:sz="0" w:space="0" w:color="auto"/>
            <w:right w:val="none" w:sz="0" w:space="0" w:color="auto"/>
          </w:divBdr>
        </w:div>
        <w:div w:id="1276403050">
          <w:marLeft w:val="0"/>
          <w:marRight w:val="0"/>
          <w:marTop w:val="0"/>
          <w:marBottom w:val="0"/>
          <w:divBdr>
            <w:top w:val="none" w:sz="0" w:space="0" w:color="auto"/>
            <w:left w:val="none" w:sz="0" w:space="0" w:color="auto"/>
            <w:bottom w:val="none" w:sz="0" w:space="0" w:color="auto"/>
            <w:right w:val="none" w:sz="0" w:space="0" w:color="auto"/>
          </w:divBdr>
        </w:div>
        <w:div w:id="1600680897">
          <w:marLeft w:val="0"/>
          <w:marRight w:val="0"/>
          <w:marTop w:val="0"/>
          <w:marBottom w:val="0"/>
          <w:divBdr>
            <w:top w:val="none" w:sz="0" w:space="0" w:color="auto"/>
            <w:left w:val="none" w:sz="0" w:space="0" w:color="auto"/>
            <w:bottom w:val="none" w:sz="0" w:space="0" w:color="auto"/>
            <w:right w:val="none" w:sz="0" w:space="0" w:color="auto"/>
          </w:divBdr>
        </w:div>
        <w:div w:id="1608657812">
          <w:marLeft w:val="0"/>
          <w:marRight w:val="0"/>
          <w:marTop w:val="0"/>
          <w:marBottom w:val="0"/>
          <w:divBdr>
            <w:top w:val="none" w:sz="0" w:space="0" w:color="auto"/>
            <w:left w:val="none" w:sz="0" w:space="0" w:color="auto"/>
            <w:bottom w:val="none" w:sz="0" w:space="0" w:color="auto"/>
            <w:right w:val="none" w:sz="0" w:space="0" w:color="auto"/>
          </w:divBdr>
        </w:div>
      </w:divsChild>
    </w:div>
    <w:div w:id="1593514929">
      <w:bodyDiv w:val="1"/>
      <w:marLeft w:val="0"/>
      <w:marRight w:val="0"/>
      <w:marTop w:val="0"/>
      <w:marBottom w:val="0"/>
      <w:divBdr>
        <w:top w:val="none" w:sz="0" w:space="0" w:color="auto"/>
        <w:left w:val="none" w:sz="0" w:space="0" w:color="auto"/>
        <w:bottom w:val="none" w:sz="0" w:space="0" w:color="auto"/>
        <w:right w:val="none" w:sz="0" w:space="0" w:color="auto"/>
      </w:divBdr>
      <w:divsChild>
        <w:div w:id="1450272140">
          <w:marLeft w:val="0"/>
          <w:marRight w:val="0"/>
          <w:marTop w:val="0"/>
          <w:marBottom w:val="0"/>
          <w:divBdr>
            <w:top w:val="none" w:sz="0" w:space="0" w:color="auto"/>
            <w:left w:val="none" w:sz="0" w:space="0" w:color="auto"/>
            <w:bottom w:val="none" w:sz="0" w:space="0" w:color="auto"/>
            <w:right w:val="none" w:sz="0" w:space="0" w:color="auto"/>
          </w:divBdr>
          <w:divsChild>
            <w:div w:id="1770349804">
              <w:marLeft w:val="0"/>
              <w:marRight w:val="0"/>
              <w:marTop w:val="0"/>
              <w:marBottom w:val="0"/>
              <w:divBdr>
                <w:top w:val="none" w:sz="0" w:space="0" w:color="auto"/>
                <w:left w:val="none" w:sz="0" w:space="0" w:color="auto"/>
                <w:bottom w:val="none" w:sz="0" w:space="0" w:color="auto"/>
                <w:right w:val="none" w:sz="0" w:space="0" w:color="auto"/>
              </w:divBdr>
              <w:divsChild>
                <w:div w:id="658922371">
                  <w:marLeft w:val="0"/>
                  <w:marRight w:val="0"/>
                  <w:marTop w:val="0"/>
                  <w:marBottom w:val="0"/>
                  <w:divBdr>
                    <w:top w:val="none" w:sz="0" w:space="0" w:color="auto"/>
                    <w:left w:val="none" w:sz="0" w:space="0" w:color="auto"/>
                    <w:bottom w:val="none" w:sz="0" w:space="0" w:color="auto"/>
                    <w:right w:val="none" w:sz="0" w:space="0" w:color="auto"/>
                  </w:divBdr>
                </w:div>
                <w:div w:id="11535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4964">
      <w:bodyDiv w:val="1"/>
      <w:marLeft w:val="0"/>
      <w:marRight w:val="0"/>
      <w:marTop w:val="0"/>
      <w:marBottom w:val="0"/>
      <w:divBdr>
        <w:top w:val="none" w:sz="0" w:space="0" w:color="auto"/>
        <w:left w:val="none" w:sz="0" w:space="0" w:color="auto"/>
        <w:bottom w:val="none" w:sz="0" w:space="0" w:color="auto"/>
        <w:right w:val="none" w:sz="0" w:space="0" w:color="auto"/>
      </w:divBdr>
    </w:div>
    <w:div w:id="1756898336">
      <w:bodyDiv w:val="1"/>
      <w:marLeft w:val="0"/>
      <w:marRight w:val="0"/>
      <w:marTop w:val="0"/>
      <w:marBottom w:val="0"/>
      <w:divBdr>
        <w:top w:val="none" w:sz="0" w:space="0" w:color="auto"/>
        <w:left w:val="none" w:sz="0" w:space="0" w:color="auto"/>
        <w:bottom w:val="none" w:sz="0" w:space="0" w:color="auto"/>
        <w:right w:val="none" w:sz="0" w:space="0" w:color="auto"/>
      </w:divBdr>
      <w:divsChild>
        <w:div w:id="215628316">
          <w:marLeft w:val="0"/>
          <w:marRight w:val="0"/>
          <w:marTop w:val="0"/>
          <w:marBottom w:val="0"/>
          <w:divBdr>
            <w:top w:val="none" w:sz="0" w:space="0" w:color="auto"/>
            <w:left w:val="none" w:sz="0" w:space="0" w:color="auto"/>
            <w:bottom w:val="none" w:sz="0" w:space="0" w:color="auto"/>
            <w:right w:val="none" w:sz="0" w:space="0" w:color="auto"/>
          </w:divBdr>
          <w:divsChild>
            <w:div w:id="1066225723">
              <w:marLeft w:val="0"/>
              <w:marRight w:val="0"/>
              <w:marTop w:val="0"/>
              <w:marBottom w:val="0"/>
              <w:divBdr>
                <w:top w:val="none" w:sz="0" w:space="0" w:color="auto"/>
                <w:left w:val="none" w:sz="0" w:space="0" w:color="auto"/>
                <w:bottom w:val="none" w:sz="0" w:space="0" w:color="auto"/>
                <w:right w:val="none" w:sz="0" w:space="0" w:color="auto"/>
              </w:divBdr>
              <w:divsChild>
                <w:div w:id="437020156">
                  <w:marLeft w:val="0"/>
                  <w:marRight w:val="0"/>
                  <w:marTop w:val="0"/>
                  <w:marBottom w:val="0"/>
                  <w:divBdr>
                    <w:top w:val="none" w:sz="0" w:space="0" w:color="auto"/>
                    <w:left w:val="none" w:sz="0" w:space="0" w:color="auto"/>
                    <w:bottom w:val="none" w:sz="0" w:space="0" w:color="auto"/>
                    <w:right w:val="none" w:sz="0" w:space="0" w:color="auto"/>
                  </w:divBdr>
                </w:div>
                <w:div w:id="7467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4428">
      <w:bodyDiv w:val="1"/>
      <w:marLeft w:val="0"/>
      <w:marRight w:val="0"/>
      <w:marTop w:val="0"/>
      <w:marBottom w:val="0"/>
      <w:divBdr>
        <w:top w:val="none" w:sz="0" w:space="0" w:color="auto"/>
        <w:left w:val="none" w:sz="0" w:space="0" w:color="auto"/>
        <w:bottom w:val="none" w:sz="0" w:space="0" w:color="auto"/>
        <w:right w:val="none" w:sz="0" w:space="0" w:color="auto"/>
      </w:divBdr>
    </w:div>
    <w:div w:id="1757940048">
      <w:bodyDiv w:val="1"/>
      <w:marLeft w:val="0"/>
      <w:marRight w:val="0"/>
      <w:marTop w:val="0"/>
      <w:marBottom w:val="0"/>
      <w:divBdr>
        <w:top w:val="none" w:sz="0" w:space="0" w:color="auto"/>
        <w:left w:val="none" w:sz="0" w:space="0" w:color="auto"/>
        <w:bottom w:val="none" w:sz="0" w:space="0" w:color="auto"/>
        <w:right w:val="none" w:sz="0" w:space="0" w:color="auto"/>
      </w:divBdr>
    </w:div>
    <w:div w:id="1778137212">
      <w:bodyDiv w:val="1"/>
      <w:marLeft w:val="0"/>
      <w:marRight w:val="0"/>
      <w:marTop w:val="0"/>
      <w:marBottom w:val="0"/>
      <w:divBdr>
        <w:top w:val="none" w:sz="0" w:space="0" w:color="auto"/>
        <w:left w:val="none" w:sz="0" w:space="0" w:color="auto"/>
        <w:bottom w:val="none" w:sz="0" w:space="0" w:color="auto"/>
        <w:right w:val="none" w:sz="0" w:space="0" w:color="auto"/>
      </w:divBdr>
    </w:div>
    <w:div w:id="1783182972">
      <w:bodyDiv w:val="1"/>
      <w:marLeft w:val="0"/>
      <w:marRight w:val="0"/>
      <w:marTop w:val="0"/>
      <w:marBottom w:val="0"/>
      <w:divBdr>
        <w:top w:val="none" w:sz="0" w:space="0" w:color="auto"/>
        <w:left w:val="none" w:sz="0" w:space="0" w:color="auto"/>
        <w:bottom w:val="none" w:sz="0" w:space="0" w:color="auto"/>
        <w:right w:val="none" w:sz="0" w:space="0" w:color="auto"/>
      </w:divBdr>
    </w:div>
    <w:div w:id="1811827113">
      <w:bodyDiv w:val="1"/>
      <w:marLeft w:val="0"/>
      <w:marRight w:val="0"/>
      <w:marTop w:val="0"/>
      <w:marBottom w:val="0"/>
      <w:divBdr>
        <w:top w:val="none" w:sz="0" w:space="0" w:color="auto"/>
        <w:left w:val="none" w:sz="0" w:space="0" w:color="auto"/>
        <w:bottom w:val="none" w:sz="0" w:space="0" w:color="auto"/>
        <w:right w:val="none" w:sz="0" w:space="0" w:color="auto"/>
      </w:divBdr>
    </w:div>
    <w:div w:id="1817144601">
      <w:bodyDiv w:val="1"/>
      <w:marLeft w:val="0"/>
      <w:marRight w:val="0"/>
      <w:marTop w:val="0"/>
      <w:marBottom w:val="0"/>
      <w:divBdr>
        <w:top w:val="none" w:sz="0" w:space="0" w:color="auto"/>
        <w:left w:val="none" w:sz="0" w:space="0" w:color="auto"/>
        <w:bottom w:val="none" w:sz="0" w:space="0" w:color="auto"/>
        <w:right w:val="none" w:sz="0" w:space="0" w:color="auto"/>
      </w:divBdr>
      <w:divsChild>
        <w:div w:id="158352828">
          <w:marLeft w:val="0"/>
          <w:marRight w:val="0"/>
          <w:marTop w:val="0"/>
          <w:marBottom w:val="0"/>
          <w:divBdr>
            <w:top w:val="none" w:sz="0" w:space="0" w:color="auto"/>
            <w:left w:val="none" w:sz="0" w:space="0" w:color="auto"/>
            <w:bottom w:val="none" w:sz="0" w:space="0" w:color="auto"/>
            <w:right w:val="none" w:sz="0" w:space="0" w:color="auto"/>
          </w:divBdr>
          <w:divsChild>
            <w:div w:id="56825026">
              <w:marLeft w:val="0"/>
              <w:marRight w:val="0"/>
              <w:marTop w:val="0"/>
              <w:marBottom w:val="0"/>
              <w:divBdr>
                <w:top w:val="none" w:sz="0" w:space="0" w:color="auto"/>
                <w:left w:val="none" w:sz="0" w:space="0" w:color="auto"/>
                <w:bottom w:val="none" w:sz="0" w:space="0" w:color="auto"/>
                <w:right w:val="none" w:sz="0" w:space="0" w:color="auto"/>
              </w:divBdr>
            </w:div>
            <w:div w:id="552087155">
              <w:marLeft w:val="0"/>
              <w:marRight w:val="0"/>
              <w:marTop w:val="0"/>
              <w:marBottom w:val="0"/>
              <w:divBdr>
                <w:top w:val="none" w:sz="0" w:space="0" w:color="auto"/>
                <w:left w:val="none" w:sz="0" w:space="0" w:color="auto"/>
                <w:bottom w:val="none" w:sz="0" w:space="0" w:color="auto"/>
                <w:right w:val="none" w:sz="0" w:space="0" w:color="auto"/>
              </w:divBdr>
            </w:div>
            <w:div w:id="750659008">
              <w:marLeft w:val="0"/>
              <w:marRight w:val="0"/>
              <w:marTop w:val="0"/>
              <w:marBottom w:val="0"/>
              <w:divBdr>
                <w:top w:val="none" w:sz="0" w:space="0" w:color="auto"/>
                <w:left w:val="none" w:sz="0" w:space="0" w:color="auto"/>
                <w:bottom w:val="none" w:sz="0" w:space="0" w:color="auto"/>
                <w:right w:val="none" w:sz="0" w:space="0" w:color="auto"/>
              </w:divBdr>
            </w:div>
            <w:div w:id="798034049">
              <w:marLeft w:val="0"/>
              <w:marRight w:val="0"/>
              <w:marTop w:val="0"/>
              <w:marBottom w:val="0"/>
              <w:divBdr>
                <w:top w:val="none" w:sz="0" w:space="0" w:color="auto"/>
                <w:left w:val="none" w:sz="0" w:space="0" w:color="auto"/>
                <w:bottom w:val="none" w:sz="0" w:space="0" w:color="auto"/>
                <w:right w:val="none" w:sz="0" w:space="0" w:color="auto"/>
              </w:divBdr>
            </w:div>
            <w:div w:id="1104374572">
              <w:marLeft w:val="0"/>
              <w:marRight w:val="0"/>
              <w:marTop w:val="0"/>
              <w:marBottom w:val="0"/>
              <w:divBdr>
                <w:top w:val="none" w:sz="0" w:space="0" w:color="auto"/>
                <w:left w:val="none" w:sz="0" w:space="0" w:color="auto"/>
                <w:bottom w:val="none" w:sz="0" w:space="0" w:color="auto"/>
                <w:right w:val="none" w:sz="0" w:space="0" w:color="auto"/>
              </w:divBdr>
            </w:div>
            <w:div w:id="1403065779">
              <w:marLeft w:val="0"/>
              <w:marRight w:val="0"/>
              <w:marTop w:val="0"/>
              <w:marBottom w:val="0"/>
              <w:divBdr>
                <w:top w:val="none" w:sz="0" w:space="0" w:color="auto"/>
                <w:left w:val="none" w:sz="0" w:space="0" w:color="auto"/>
                <w:bottom w:val="none" w:sz="0" w:space="0" w:color="auto"/>
                <w:right w:val="none" w:sz="0" w:space="0" w:color="auto"/>
              </w:divBdr>
            </w:div>
            <w:div w:id="1513453381">
              <w:marLeft w:val="0"/>
              <w:marRight w:val="0"/>
              <w:marTop w:val="0"/>
              <w:marBottom w:val="0"/>
              <w:divBdr>
                <w:top w:val="none" w:sz="0" w:space="0" w:color="auto"/>
                <w:left w:val="none" w:sz="0" w:space="0" w:color="auto"/>
                <w:bottom w:val="none" w:sz="0" w:space="0" w:color="auto"/>
                <w:right w:val="none" w:sz="0" w:space="0" w:color="auto"/>
              </w:divBdr>
            </w:div>
            <w:div w:id="16763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9311">
      <w:bodyDiv w:val="1"/>
      <w:marLeft w:val="0"/>
      <w:marRight w:val="0"/>
      <w:marTop w:val="0"/>
      <w:marBottom w:val="0"/>
      <w:divBdr>
        <w:top w:val="none" w:sz="0" w:space="0" w:color="auto"/>
        <w:left w:val="none" w:sz="0" w:space="0" w:color="auto"/>
        <w:bottom w:val="none" w:sz="0" w:space="0" w:color="auto"/>
        <w:right w:val="none" w:sz="0" w:space="0" w:color="auto"/>
      </w:divBdr>
    </w:div>
    <w:div w:id="1827285864">
      <w:bodyDiv w:val="1"/>
      <w:marLeft w:val="0"/>
      <w:marRight w:val="0"/>
      <w:marTop w:val="0"/>
      <w:marBottom w:val="0"/>
      <w:divBdr>
        <w:top w:val="none" w:sz="0" w:space="0" w:color="auto"/>
        <w:left w:val="none" w:sz="0" w:space="0" w:color="auto"/>
        <w:bottom w:val="none" w:sz="0" w:space="0" w:color="auto"/>
        <w:right w:val="none" w:sz="0" w:space="0" w:color="auto"/>
      </w:divBdr>
      <w:divsChild>
        <w:div w:id="1898855246">
          <w:marLeft w:val="0"/>
          <w:marRight w:val="0"/>
          <w:marTop w:val="0"/>
          <w:marBottom w:val="0"/>
          <w:divBdr>
            <w:top w:val="none" w:sz="0" w:space="0" w:color="auto"/>
            <w:left w:val="none" w:sz="0" w:space="0" w:color="auto"/>
            <w:bottom w:val="none" w:sz="0" w:space="0" w:color="auto"/>
            <w:right w:val="none" w:sz="0" w:space="0" w:color="auto"/>
          </w:divBdr>
          <w:divsChild>
            <w:div w:id="656957660">
              <w:marLeft w:val="0"/>
              <w:marRight w:val="0"/>
              <w:marTop w:val="0"/>
              <w:marBottom w:val="0"/>
              <w:divBdr>
                <w:top w:val="none" w:sz="0" w:space="0" w:color="auto"/>
                <w:left w:val="none" w:sz="0" w:space="0" w:color="auto"/>
                <w:bottom w:val="none" w:sz="0" w:space="0" w:color="auto"/>
                <w:right w:val="none" w:sz="0" w:space="0" w:color="auto"/>
              </w:divBdr>
              <w:divsChild>
                <w:div w:id="7875872">
                  <w:marLeft w:val="0"/>
                  <w:marRight w:val="0"/>
                  <w:marTop w:val="0"/>
                  <w:marBottom w:val="0"/>
                  <w:divBdr>
                    <w:top w:val="none" w:sz="0" w:space="0" w:color="auto"/>
                    <w:left w:val="none" w:sz="0" w:space="0" w:color="auto"/>
                    <w:bottom w:val="none" w:sz="0" w:space="0" w:color="auto"/>
                    <w:right w:val="none" w:sz="0" w:space="0" w:color="auto"/>
                  </w:divBdr>
                </w:div>
                <w:div w:id="301354907">
                  <w:marLeft w:val="0"/>
                  <w:marRight w:val="0"/>
                  <w:marTop w:val="0"/>
                  <w:marBottom w:val="0"/>
                  <w:divBdr>
                    <w:top w:val="none" w:sz="0" w:space="0" w:color="auto"/>
                    <w:left w:val="none" w:sz="0" w:space="0" w:color="auto"/>
                    <w:bottom w:val="none" w:sz="0" w:space="0" w:color="auto"/>
                    <w:right w:val="none" w:sz="0" w:space="0" w:color="auto"/>
                  </w:divBdr>
                </w:div>
                <w:div w:id="319190532">
                  <w:marLeft w:val="0"/>
                  <w:marRight w:val="0"/>
                  <w:marTop w:val="0"/>
                  <w:marBottom w:val="0"/>
                  <w:divBdr>
                    <w:top w:val="none" w:sz="0" w:space="0" w:color="auto"/>
                    <w:left w:val="none" w:sz="0" w:space="0" w:color="auto"/>
                    <w:bottom w:val="none" w:sz="0" w:space="0" w:color="auto"/>
                    <w:right w:val="none" w:sz="0" w:space="0" w:color="auto"/>
                  </w:divBdr>
                </w:div>
                <w:div w:id="388654455">
                  <w:marLeft w:val="0"/>
                  <w:marRight w:val="0"/>
                  <w:marTop w:val="0"/>
                  <w:marBottom w:val="0"/>
                  <w:divBdr>
                    <w:top w:val="none" w:sz="0" w:space="0" w:color="auto"/>
                    <w:left w:val="none" w:sz="0" w:space="0" w:color="auto"/>
                    <w:bottom w:val="none" w:sz="0" w:space="0" w:color="auto"/>
                    <w:right w:val="none" w:sz="0" w:space="0" w:color="auto"/>
                  </w:divBdr>
                </w:div>
                <w:div w:id="397023546">
                  <w:marLeft w:val="0"/>
                  <w:marRight w:val="0"/>
                  <w:marTop w:val="0"/>
                  <w:marBottom w:val="0"/>
                  <w:divBdr>
                    <w:top w:val="none" w:sz="0" w:space="0" w:color="auto"/>
                    <w:left w:val="none" w:sz="0" w:space="0" w:color="auto"/>
                    <w:bottom w:val="none" w:sz="0" w:space="0" w:color="auto"/>
                    <w:right w:val="none" w:sz="0" w:space="0" w:color="auto"/>
                  </w:divBdr>
                </w:div>
                <w:div w:id="406072047">
                  <w:marLeft w:val="0"/>
                  <w:marRight w:val="0"/>
                  <w:marTop w:val="0"/>
                  <w:marBottom w:val="0"/>
                  <w:divBdr>
                    <w:top w:val="none" w:sz="0" w:space="0" w:color="auto"/>
                    <w:left w:val="none" w:sz="0" w:space="0" w:color="auto"/>
                    <w:bottom w:val="none" w:sz="0" w:space="0" w:color="auto"/>
                    <w:right w:val="none" w:sz="0" w:space="0" w:color="auto"/>
                  </w:divBdr>
                </w:div>
                <w:div w:id="414322500">
                  <w:marLeft w:val="0"/>
                  <w:marRight w:val="0"/>
                  <w:marTop w:val="0"/>
                  <w:marBottom w:val="0"/>
                  <w:divBdr>
                    <w:top w:val="none" w:sz="0" w:space="0" w:color="auto"/>
                    <w:left w:val="none" w:sz="0" w:space="0" w:color="auto"/>
                    <w:bottom w:val="none" w:sz="0" w:space="0" w:color="auto"/>
                    <w:right w:val="none" w:sz="0" w:space="0" w:color="auto"/>
                  </w:divBdr>
                </w:div>
                <w:div w:id="473644926">
                  <w:marLeft w:val="0"/>
                  <w:marRight w:val="0"/>
                  <w:marTop w:val="0"/>
                  <w:marBottom w:val="0"/>
                  <w:divBdr>
                    <w:top w:val="none" w:sz="0" w:space="0" w:color="auto"/>
                    <w:left w:val="none" w:sz="0" w:space="0" w:color="auto"/>
                    <w:bottom w:val="none" w:sz="0" w:space="0" w:color="auto"/>
                    <w:right w:val="none" w:sz="0" w:space="0" w:color="auto"/>
                  </w:divBdr>
                </w:div>
                <w:div w:id="554396602">
                  <w:marLeft w:val="0"/>
                  <w:marRight w:val="0"/>
                  <w:marTop w:val="0"/>
                  <w:marBottom w:val="0"/>
                  <w:divBdr>
                    <w:top w:val="none" w:sz="0" w:space="0" w:color="auto"/>
                    <w:left w:val="none" w:sz="0" w:space="0" w:color="auto"/>
                    <w:bottom w:val="none" w:sz="0" w:space="0" w:color="auto"/>
                    <w:right w:val="none" w:sz="0" w:space="0" w:color="auto"/>
                  </w:divBdr>
                </w:div>
                <w:div w:id="642127107">
                  <w:marLeft w:val="0"/>
                  <w:marRight w:val="0"/>
                  <w:marTop w:val="0"/>
                  <w:marBottom w:val="0"/>
                  <w:divBdr>
                    <w:top w:val="none" w:sz="0" w:space="0" w:color="auto"/>
                    <w:left w:val="none" w:sz="0" w:space="0" w:color="auto"/>
                    <w:bottom w:val="none" w:sz="0" w:space="0" w:color="auto"/>
                    <w:right w:val="none" w:sz="0" w:space="0" w:color="auto"/>
                  </w:divBdr>
                </w:div>
                <w:div w:id="663777174">
                  <w:marLeft w:val="0"/>
                  <w:marRight w:val="0"/>
                  <w:marTop w:val="0"/>
                  <w:marBottom w:val="0"/>
                  <w:divBdr>
                    <w:top w:val="none" w:sz="0" w:space="0" w:color="auto"/>
                    <w:left w:val="none" w:sz="0" w:space="0" w:color="auto"/>
                    <w:bottom w:val="none" w:sz="0" w:space="0" w:color="auto"/>
                    <w:right w:val="none" w:sz="0" w:space="0" w:color="auto"/>
                  </w:divBdr>
                </w:div>
                <w:div w:id="669598845">
                  <w:marLeft w:val="0"/>
                  <w:marRight w:val="0"/>
                  <w:marTop w:val="0"/>
                  <w:marBottom w:val="0"/>
                  <w:divBdr>
                    <w:top w:val="none" w:sz="0" w:space="0" w:color="auto"/>
                    <w:left w:val="none" w:sz="0" w:space="0" w:color="auto"/>
                    <w:bottom w:val="none" w:sz="0" w:space="0" w:color="auto"/>
                    <w:right w:val="none" w:sz="0" w:space="0" w:color="auto"/>
                  </w:divBdr>
                </w:div>
                <w:div w:id="702556427">
                  <w:marLeft w:val="0"/>
                  <w:marRight w:val="0"/>
                  <w:marTop w:val="0"/>
                  <w:marBottom w:val="0"/>
                  <w:divBdr>
                    <w:top w:val="none" w:sz="0" w:space="0" w:color="auto"/>
                    <w:left w:val="none" w:sz="0" w:space="0" w:color="auto"/>
                    <w:bottom w:val="none" w:sz="0" w:space="0" w:color="auto"/>
                    <w:right w:val="none" w:sz="0" w:space="0" w:color="auto"/>
                  </w:divBdr>
                </w:div>
                <w:div w:id="709106755">
                  <w:marLeft w:val="0"/>
                  <w:marRight w:val="0"/>
                  <w:marTop w:val="0"/>
                  <w:marBottom w:val="0"/>
                  <w:divBdr>
                    <w:top w:val="none" w:sz="0" w:space="0" w:color="auto"/>
                    <w:left w:val="none" w:sz="0" w:space="0" w:color="auto"/>
                    <w:bottom w:val="none" w:sz="0" w:space="0" w:color="auto"/>
                    <w:right w:val="none" w:sz="0" w:space="0" w:color="auto"/>
                  </w:divBdr>
                </w:div>
                <w:div w:id="844172929">
                  <w:marLeft w:val="0"/>
                  <w:marRight w:val="0"/>
                  <w:marTop w:val="0"/>
                  <w:marBottom w:val="0"/>
                  <w:divBdr>
                    <w:top w:val="none" w:sz="0" w:space="0" w:color="auto"/>
                    <w:left w:val="none" w:sz="0" w:space="0" w:color="auto"/>
                    <w:bottom w:val="none" w:sz="0" w:space="0" w:color="auto"/>
                    <w:right w:val="none" w:sz="0" w:space="0" w:color="auto"/>
                  </w:divBdr>
                </w:div>
                <w:div w:id="890575865">
                  <w:marLeft w:val="0"/>
                  <w:marRight w:val="0"/>
                  <w:marTop w:val="0"/>
                  <w:marBottom w:val="0"/>
                  <w:divBdr>
                    <w:top w:val="none" w:sz="0" w:space="0" w:color="auto"/>
                    <w:left w:val="none" w:sz="0" w:space="0" w:color="auto"/>
                    <w:bottom w:val="none" w:sz="0" w:space="0" w:color="auto"/>
                    <w:right w:val="none" w:sz="0" w:space="0" w:color="auto"/>
                  </w:divBdr>
                </w:div>
                <w:div w:id="983703535">
                  <w:marLeft w:val="0"/>
                  <w:marRight w:val="0"/>
                  <w:marTop w:val="0"/>
                  <w:marBottom w:val="0"/>
                  <w:divBdr>
                    <w:top w:val="none" w:sz="0" w:space="0" w:color="auto"/>
                    <w:left w:val="none" w:sz="0" w:space="0" w:color="auto"/>
                    <w:bottom w:val="none" w:sz="0" w:space="0" w:color="auto"/>
                    <w:right w:val="none" w:sz="0" w:space="0" w:color="auto"/>
                  </w:divBdr>
                </w:div>
                <w:div w:id="1007100783">
                  <w:marLeft w:val="0"/>
                  <w:marRight w:val="0"/>
                  <w:marTop w:val="0"/>
                  <w:marBottom w:val="0"/>
                  <w:divBdr>
                    <w:top w:val="none" w:sz="0" w:space="0" w:color="auto"/>
                    <w:left w:val="none" w:sz="0" w:space="0" w:color="auto"/>
                    <w:bottom w:val="none" w:sz="0" w:space="0" w:color="auto"/>
                    <w:right w:val="none" w:sz="0" w:space="0" w:color="auto"/>
                  </w:divBdr>
                </w:div>
                <w:div w:id="1020858531">
                  <w:marLeft w:val="0"/>
                  <w:marRight w:val="0"/>
                  <w:marTop w:val="0"/>
                  <w:marBottom w:val="0"/>
                  <w:divBdr>
                    <w:top w:val="none" w:sz="0" w:space="0" w:color="auto"/>
                    <w:left w:val="none" w:sz="0" w:space="0" w:color="auto"/>
                    <w:bottom w:val="none" w:sz="0" w:space="0" w:color="auto"/>
                    <w:right w:val="none" w:sz="0" w:space="0" w:color="auto"/>
                  </w:divBdr>
                </w:div>
                <w:div w:id="1054887634">
                  <w:marLeft w:val="0"/>
                  <w:marRight w:val="0"/>
                  <w:marTop w:val="0"/>
                  <w:marBottom w:val="0"/>
                  <w:divBdr>
                    <w:top w:val="none" w:sz="0" w:space="0" w:color="auto"/>
                    <w:left w:val="none" w:sz="0" w:space="0" w:color="auto"/>
                    <w:bottom w:val="none" w:sz="0" w:space="0" w:color="auto"/>
                    <w:right w:val="none" w:sz="0" w:space="0" w:color="auto"/>
                  </w:divBdr>
                </w:div>
                <w:div w:id="1062022259">
                  <w:marLeft w:val="0"/>
                  <w:marRight w:val="0"/>
                  <w:marTop w:val="0"/>
                  <w:marBottom w:val="0"/>
                  <w:divBdr>
                    <w:top w:val="none" w:sz="0" w:space="0" w:color="auto"/>
                    <w:left w:val="none" w:sz="0" w:space="0" w:color="auto"/>
                    <w:bottom w:val="none" w:sz="0" w:space="0" w:color="auto"/>
                    <w:right w:val="none" w:sz="0" w:space="0" w:color="auto"/>
                  </w:divBdr>
                </w:div>
                <w:div w:id="1099519875">
                  <w:marLeft w:val="0"/>
                  <w:marRight w:val="0"/>
                  <w:marTop w:val="0"/>
                  <w:marBottom w:val="0"/>
                  <w:divBdr>
                    <w:top w:val="none" w:sz="0" w:space="0" w:color="auto"/>
                    <w:left w:val="none" w:sz="0" w:space="0" w:color="auto"/>
                    <w:bottom w:val="none" w:sz="0" w:space="0" w:color="auto"/>
                    <w:right w:val="none" w:sz="0" w:space="0" w:color="auto"/>
                  </w:divBdr>
                </w:div>
                <w:div w:id="1120610268">
                  <w:marLeft w:val="0"/>
                  <w:marRight w:val="0"/>
                  <w:marTop w:val="0"/>
                  <w:marBottom w:val="0"/>
                  <w:divBdr>
                    <w:top w:val="none" w:sz="0" w:space="0" w:color="auto"/>
                    <w:left w:val="none" w:sz="0" w:space="0" w:color="auto"/>
                    <w:bottom w:val="none" w:sz="0" w:space="0" w:color="auto"/>
                    <w:right w:val="none" w:sz="0" w:space="0" w:color="auto"/>
                  </w:divBdr>
                </w:div>
                <w:div w:id="1128282792">
                  <w:marLeft w:val="0"/>
                  <w:marRight w:val="0"/>
                  <w:marTop w:val="0"/>
                  <w:marBottom w:val="0"/>
                  <w:divBdr>
                    <w:top w:val="none" w:sz="0" w:space="0" w:color="auto"/>
                    <w:left w:val="none" w:sz="0" w:space="0" w:color="auto"/>
                    <w:bottom w:val="none" w:sz="0" w:space="0" w:color="auto"/>
                    <w:right w:val="none" w:sz="0" w:space="0" w:color="auto"/>
                  </w:divBdr>
                </w:div>
                <w:div w:id="1187213350">
                  <w:marLeft w:val="0"/>
                  <w:marRight w:val="0"/>
                  <w:marTop w:val="0"/>
                  <w:marBottom w:val="0"/>
                  <w:divBdr>
                    <w:top w:val="none" w:sz="0" w:space="0" w:color="auto"/>
                    <w:left w:val="none" w:sz="0" w:space="0" w:color="auto"/>
                    <w:bottom w:val="none" w:sz="0" w:space="0" w:color="auto"/>
                    <w:right w:val="none" w:sz="0" w:space="0" w:color="auto"/>
                  </w:divBdr>
                </w:div>
                <w:div w:id="1251693076">
                  <w:marLeft w:val="0"/>
                  <w:marRight w:val="0"/>
                  <w:marTop w:val="0"/>
                  <w:marBottom w:val="0"/>
                  <w:divBdr>
                    <w:top w:val="none" w:sz="0" w:space="0" w:color="auto"/>
                    <w:left w:val="none" w:sz="0" w:space="0" w:color="auto"/>
                    <w:bottom w:val="none" w:sz="0" w:space="0" w:color="auto"/>
                    <w:right w:val="none" w:sz="0" w:space="0" w:color="auto"/>
                  </w:divBdr>
                </w:div>
                <w:div w:id="1276985309">
                  <w:marLeft w:val="0"/>
                  <w:marRight w:val="0"/>
                  <w:marTop w:val="0"/>
                  <w:marBottom w:val="0"/>
                  <w:divBdr>
                    <w:top w:val="none" w:sz="0" w:space="0" w:color="auto"/>
                    <w:left w:val="none" w:sz="0" w:space="0" w:color="auto"/>
                    <w:bottom w:val="none" w:sz="0" w:space="0" w:color="auto"/>
                    <w:right w:val="none" w:sz="0" w:space="0" w:color="auto"/>
                  </w:divBdr>
                </w:div>
                <w:div w:id="1315185802">
                  <w:marLeft w:val="0"/>
                  <w:marRight w:val="0"/>
                  <w:marTop w:val="0"/>
                  <w:marBottom w:val="0"/>
                  <w:divBdr>
                    <w:top w:val="none" w:sz="0" w:space="0" w:color="auto"/>
                    <w:left w:val="none" w:sz="0" w:space="0" w:color="auto"/>
                    <w:bottom w:val="none" w:sz="0" w:space="0" w:color="auto"/>
                    <w:right w:val="none" w:sz="0" w:space="0" w:color="auto"/>
                  </w:divBdr>
                </w:div>
                <w:div w:id="1330402323">
                  <w:marLeft w:val="0"/>
                  <w:marRight w:val="0"/>
                  <w:marTop w:val="0"/>
                  <w:marBottom w:val="0"/>
                  <w:divBdr>
                    <w:top w:val="none" w:sz="0" w:space="0" w:color="auto"/>
                    <w:left w:val="none" w:sz="0" w:space="0" w:color="auto"/>
                    <w:bottom w:val="none" w:sz="0" w:space="0" w:color="auto"/>
                    <w:right w:val="none" w:sz="0" w:space="0" w:color="auto"/>
                  </w:divBdr>
                </w:div>
                <w:div w:id="1425766020">
                  <w:marLeft w:val="0"/>
                  <w:marRight w:val="0"/>
                  <w:marTop w:val="0"/>
                  <w:marBottom w:val="0"/>
                  <w:divBdr>
                    <w:top w:val="none" w:sz="0" w:space="0" w:color="auto"/>
                    <w:left w:val="none" w:sz="0" w:space="0" w:color="auto"/>
                    <w:bottom w:val="none" w:sz="0" w:space="0" w:color="auto"/>
                    <w:right w:val="none" w:sz="0" w:space="0" w:color="auto"/>
                  </w:divBdr>
                </w:div>
                <w:div w:id="1499345709">
                  <w:marLeft w:val="0"/>
                  <w:marRight w:val="0"/>
                  <w:marTop w:val="0"/>
                  <w:marBottom w:val="0"/>
                  <w:divBdr>
                    <w:top w:val="none" w:sz="0" w:space="0" w:color="auto"/>
                    <w:left w:val="none" w:sz="0" w:space="0" w:color="auto"/>
                    <w:bottom w:val="none" w:sz="0" w:space="0" w:color="auto"/>
                    <w:right w:val="none" w:sz="0" w:space="0" w:color="auto"/>
                  </w:divBdr>
                </w:div>
                <w:div w:id="1505509953">
                  <w:marLeft w:val="0"/>
                  <w:marRight w:val="0"/>
                  <w:marTop w:val="0"/>
                  <w:marBottom w:val="0"/>
                  <w:divBdr>
                    <w:top w:val="none" w:sz="0" w:space="0" w:color="auto"/>
                    <w:left w:val="none" w:sz="0" w:space="0" w:color="auto"/>
                    <w:bottom w:val="none" w:sz="0" w:space="0" w:color="auto"/>
                    <w:right w:val="none" w:sz="0" w:space="0" w:color="auto"/>
                  </w:divBdr>
                </w:div>
                <w:div w:id="1539077258">
                  <w:marLeft w:val="0"/>
                  <w:marRight w:val="0"/>
                  <w:marTop w:val="0"/>
                  <w:marBottom w:val="0"/>
                  <w:divBdr>
                    <w:top w:val="none" w:sz="0" w:space="0" w:color="auto"/>
                    <w:left w:val="none" w:sz="0" w:space="0" w:color="auto"/>
                    <w:bottom w:val="none" w:sz="0" w:space="0" w:color="auto"/>
                    <w:right w:val="none" w:sz="0" w:space="0" w:color="auto"/>
                  </w:divBdr>
                </w:div>
                <w:div w:id="1582180597">
                  <w:marLeft w:val="0"/>
                  <w:marRight w:val="0"/>
                  <w:marTop w:val="0"/>
                  <w:marBottom w:val="0"/>
                  <w:divBdr>
                    <w:top w:val="none" w:sz="0" w:space="0" w:color="auto"/>
                    <w:left w:val="none" w:sz="0" w:space="0" w:color="auto"/>
                    <w:bottom w:val="none" w:sz="0" w:space="0" w:color="auto"/>
                    <w:right w:val="none" w:sz="0" w:space="0" w:color="auto"/>
                  </w:divBdr>
                </w:div>
                <w:div w:id="1661690566">
                  <w:marLeft w:val="0"/>
                  <w:marRight w:val="0"/>
                  <w:marTop w:val="0"/>
                  <w:marBottom w:val="0"/>
                  <w:divBdr>
                    <w:top w:val="none" w:sz="0" w:space="0" w:color="auto"/>
                    <w:left w:val="none" w:sz="0" w:space="0" w:color="auto"/>
                    <w:bottom w:val="none" w:sz="0" w:space="0" w:color="auto"/>
                    <w:right w:val="none" w:sz="0" w:space="0" w:color="auto"/>
                  </w:divBdr>
                </w:div>
                <w:div w:id="1740012921">
                  <w:marLeft w:val="0"/>
                  <w:marRight w:val="0"/>
                  <w:marTop w:val="0"/>
                  <w:marBottom w:val="0"/>
                  <w:divBdr>
                    <w:top w:val="none" w:sz="0" w:space="0" w:color="auto"/>
                    <w:left w:val="none" w:sz="0" w:space="0" w:color="auto"/>
                    <w:bottom w:val="none" w:sz="0" w:space="0" w:color="auto"/>
                    <w:right w:val="none" w:sz="0" w:space="0" w:color="auto"/>
                  </w:divBdr>
                </w:div>
                <w:div w:id="1797601719">
                  <w:marLeft w:val="0"/>
                  <w:marRight w:val="0"/>
                  <w:marTop w:val="0"/>
                  <w:marBottom w:val="0"/>
                  <w:divBdr>
                    <w:top w:val="none" w:sz="0" w:space="0" w:color="auto"/>
                    <w:left w:val="none" w:sz="0" w:space="0" w:color="auto"/>
                    <w:bottom w:val="none" w:sz="0" w:space="0" w:color="auto"/>
                    <w:right w:val="none" w:sz="0" w:space="0" w:color="auto"/>
                  </w:divBdr>
                </w:div>
                <w:div w:id="1850751797">
                  <w:marLeft w:val="0"/>
                  <w:marRight w:val="0"/>
                  <w:marTop w:val="0"/>
                  <w:marBottom w:val="0"/>
                  <w:divBdr>
                    <w:top w:val="none" w:sz="0" w:space="0" w:color="auto"/>
                    <w:left w:val="none" w:sz="0" w:space="0" w:color="auto"/>
                    <w:bottom w:val="none" w:sz="0" w:space="0" w:color="auto"/>
                    <w:right w:val="none" w:sz="0" w:space="0" w:color="auto"/>
                  </w:divBdr>
                </w:div>
                <w:div w:id="1861040461">
                  <w:marLeft w:val="0"/>
                  <w:marRight w:val="0"/>
                  <w:marTop w:val="0"/>
                  <w:marBottom w:val="0"/>
                  <w:divBdr>
                    <w:top w:val="none" w:sz="0" w:space="0" w:color="auto"/>
                    <w:left w:val="none" w:sz="0" w:space="0" w:color="auto"/>
                    <w:bottom w:val="none" w:sz="0" w:space="0" w:color="auto"/>
                    <w:right w:val="none" w:sz="0" w:space="0" w:color="auto"/>
                  </w:divBdr>
                </w:div>
                <w:div w:id="1884441573">
                  <w:marLeft w:val="0"/>
                  <w:marRight w:val="0"/>
                  <w:marTop w:val="0"/>
                  <w:marBottom w:val="0"/>
                  <w:divBdr>
                    <w:top w:val="none" w:sz="0" w:space="0" w:color="auto"/>
                    <w:left w:val="none" w:sz="0" w:space="0" w:color="auto"/>
                    <w:bottom w:val="none" w:sz="0" w:space="0" w:color="auto"/>
                    <w:right w:val="none" w:sz="0" w:space="0" w:color="auto"/>
                  </w:divBdr>
                </w:div>
                <w:div w:id="1889564693">
                  <w:marLeft w:val="0"/>
                  <w:marRight w:val="0"/>
                  <w:marTop w:val="0"/>
                  <w:marBottom w:val="0"/>
                  <w:divBdr>
                    <w:top w:val="none" w:sz="0" w:space="0" w:color="auto"/>
                    <w:left w:val="none" w:sz="0" w:space="0" w:color="auto"/>
                    <w:bottom w:val="none" w:sz="0" w:space="0" w:color="auto"/>
                    <w:right w:val="none" w:sz="0" w:space="0" w:color="auto"/>
                  </w:divBdr>
                </w:div>
                <w:div w:id="1963460262">
                  <w:marLeft w:val="0"/>
                  <w:marRight w:val="0"/>
                  <w:marTop w:val="0"/>
                  <w:marBottom w:val="0"/>
                  <w:divBdr>
                    <w:top w:val="none" w:sz="0" w:space="0" w:color="auto"/>
                    <w:left w:val="none" w:sz="0" w:space="0" w:color="auto"/>
                    <w:bottom w:val="none" w:sz="0" w:space="0" w:color="auto"/>
                    <w:right w:val="none" w:sz="0" w:space="0" w:color="auto"/>
                  </w:divBdr>
                </w:div>
                <w:div w:id="1983345540">
                  <w:marLeft w:val="0"/>
                  <w:marRight w:val="0"/>
                  <w:marTop w:val="0"/>
                  <w:marBottom w:val="0"/>
                  <w:divBdr>
                    <w:top w:val="none" w:sz="0" w:space="0" w:color="auto"/>
                    <w:left w:val="none" w:sz="0" w:space="0" w:color="auto"/>
                    <w:bottom w:val="none" w:sz="0" w:space="0" w:color="auto"/>
                    <w:right w:val="none" w:sz="0" w:space="0" w:color="auto"/>
                  </w:divBdr>
                </w:div>
                <w:div w:id="2003045952">
                  <w:marLeft w:val="0"/>
                  <w:marRight w:val="0"/>
                  <w:marTop w:val="0"/>
                  <w:marBottom w:val="0"/>
                  <w:divBdr>
                    <w:top w:val="none" w:sz="0" w:space="0" w:color="auto"/>
                    <w:left w:val="none" w:sz="0" w:space="0" w:color="auto"/>
                    <w:bottom w:val="none" w:sz="0" w:space="0" w:color="auto"/>
                    <w:right w:val="none" w:sz="0" w:space="0" w:color="auto"/>
                  </w:divBdr>
                </w:div>
                <w:div w:id="2004777545">
                  <w:marLeft w:val="0"/>
                  <w:marRight w:val="0"/>
                  <w:marTop w:val="0"/>
                  <w:marBottom w:val="0"/>
                  <w:divBdr>
                    <w:top w:val="none" w:sz="0" w:space="0" w:color="auto"/>
                    <w:left w:val="none" w:sz="0" w:space="0" w:color="auto"/>
                    <w:bottom w:val="none" w:sz="0" w:space="0" w:color="auto"/>
                    <w:right w:val="none" w:sz="0" w:space="0" w:color="auto"/>
                  </w:divBdr>
                </w:div>
                <w:div w:id="2008363454">
                  <w:marLeft w:val="0"/>
                  <w:marRight w:val="0"/>
                  <w:marTop w:val="0"/>
                  <w:marBottom w:val="0"/>
                  <w:divBdr>
                    <w:top w:val="none" w:sz="0" w:space="0" w:color="auto"/>
                    <w:left w:val="none" w:sz="0" w:space="0" w:color="auto"/>
                    <w:bottom w:val="none" w:sz="0" w:space="0" w:color="auto"/>
                    <w:right w:val="none" w:sz="0" w:space="0" w:color="auto"/>
                  </w:divBdr>
                </w:div>
                <w:div w:id="2022929955">
                  <w:marLeft w:val="0"/>
                  <w:marRight w:val="0"/>
                  <w:marTop w:val="0"/>
                  <w:marBottom w:val="0"/>
                  <w:divBdr>
                    <w:top w:val="none" w:sz="0" w:space="0" w:color="auto"/>
                    <w:left w:val="none" w:sz="0" w:space="0" w:color="auto"/>
                    <w:bottom w:val="none" w:sz="0" w:space="0" w:color="auto"/>
                    <w:right w:val="none" w:sz="0" w:space="0" w:color="auto"/>
                  </w:divBdr>
                </w:div>
                <w:div w:id="2036806681">
                  <w:marLeft w:val="0"/>
                  <w:marRight w:val="0"/>
                  <w:marTop w:val="0"/>
                  <w:marBottom w:val="0"/>
                  <w:divBdr>
                    <w:top w:val="none" w:sz="0" w:space="0" w:color="auto"/>
                    <w:left w:val="none" w:sz="0" w:space="0" w:color="auto"/>
                    <w:bottom w:val="none" w:sz="0" w:space="0" w:color="auto"/>
                    <w:right w:val="none" w:sz="0" w:space="0" w:color="auto"/>
                  </w:divBdr>
                </w:div>
                <w:div w:id="21288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235">
          <w:marLeft w:val="0"/>
          <w:marRight w:val="0"/>
          <w:marTop w:val="0"/>
          <w:marBottom w:val="0"/>
          <w:divBdr>
            <w:top w:val="none" w:sz="0" w:space="0" w:color="auto"/>
            <w:left w:val="none" w:sz="0" w:space="0" w:color="auto"/>
            <w:bottom w:val="none" w:sz="0" w:space="0" w:color="auto"/>
            <w:right w:val="none" w:sz="0" w:space="0" w:color="auto"/>
          </w:divBdr>
          <w:divsChild>
            <w:div w:id="671372230">
              <w:marLeft w:val="0"/>
              <w:marRight w:val="0"/>
              <w:marTop w:val="0"/>
              <w:marBottom w:val="0"/>
              <w:divBdr>
                <w:top w:val="none" w:sz="0" w:space="0" w:color="auto"/>
                <w:left w:val="none" w:sz="0" w:space="0" w:color="auto"/>
                <w:bottom w:val="none" w:sz="0" w:space="0" w:color="auto"/>
                <w:right w:val="none" w:sz="0" w:space="0" w:color="auto"/>
              </w:divBdr>
              <w:divsChild>
                <w:div w:id="100338594">
                  <w:marLeft w:val="0"/>
                  <w:marRight w:val="0"/>
                  <w:marTop w:val="0"/>
                  <w:marBottom w:val="0"/>
                  <w:divBdr>
                    <w:top w:val="none" w:sz="0" w:space="0" w:color="auto"/>
                    <w:left w:val="none" w:sz="0" w:space="0" w:color="auto"/>
                    <w:bottom w:val="none" w:sz="0" w:space="0" w:color="auto"/>
                    <w:right w:val="none" w:sz="0" w:space="0" w:color="auto"/>
                  </w:divBdr>
                </w:div>
                <w:div w:id="327287721">
                  <w:marLeft w:val="0"/>
                  <w:marRight w:val="0"/>
                  <w:marTop w:val="0"/>
                  <w:marBottom w:val="0"/>
                  <w:divBdr>
                    <w:top w:val="none" w:sz="0" w:space="0" w:color="auto"/>
                    <w:left w:val="none" w:sz="0" w:space="0" w:color="auto"/>
                    <w:bottom w:val="none" w:sz="0" w:space="0" w:color="auto"/>
                    <w:right w:val="none" w:sz="0" w:space="0" w:color="auto"/>
                  </w:divBdr>
                </w:div>
                <w:div w:id="349647093">
                  <w:marLeft w:val="0"/>
                  <w:marRight w:val="0"/>
                  <w:marTop w:val="0"/>
                  <w:marBottom w:val="0"/>
                  <w:divBdr>
                    <w:top w:val="none" w:sz="0" w:space="0" w:color="auto"/>
                    <w:left w:val="none" w:sz="0" w:space="0" w:color="auto"/>
                    <w:bottom w:val="none" w:sz="0" w:space="0" w:color="auto"/>
                    <w:right w:val="none" w:sz="0" w:space="0" w:color="auto"/>
                  </w:divBdr>
                </w:div>
                <w:div w:id="351878295">
                  <w:marLeft w:val="0"/>
                  <w:marRight w:val="0"/>
                  <w:marTop w:val="0"/>
                  <w:marBottom w:val="0"/>
                  <w:divBdr>
                    <w:top w:val="none" w:sz="0" w:space="0" w:color="auto"/>
                    <w:left w:val="none" w:sz="0" w:space="0" w:color="auto"/>
                    <w:bottom w:val="none" w:sz="0" w:space="0" w:color="auto"/>
                    <w:right w:val="none" w:sz="0" w:space="0" w:color="auto"/>
                  </w:divBdr>
                </w:div>
                <w:div w:id="377823997">
                  <w:marLeft w:val="0"/>
                  <w:marRight w:val="0"/>
                  <w:marTop w:val="0"/>
                  <w:marBottom w:val="0"/>
                  <w:divBdr>
                    <w:top w:val="none" w:sz="0" w:space="0" w:color="auto"/>
                    <w:left w:val="none" w:sz="0" w:space="0" w:color="auto"/>
                    <w:bottom w:val="none" w:sz="0" w:space="0" w:color="auto"/>
                    <w:right w:val="none" w:sz="0" w:space="0" w:color="auto"/>
                  </w:divBdr>
                </w:div>
                <w:div w:id="395200144">
                  <w:marLeft w:val="0"/>
                  <w:marRight w:val="0"/>
                  <w:marTop w:val="0"/>
                  <w:marBottom w:val="0"/>
                  <w:divBdr>
                    <w:top w:val="none" w:sz="0" w:space="0" w:color="auto"/>
                    <w:left w:val="none" w:sz="0" w:space="0" w:color="auto"/>
                    <w:bottom w:val="none" w:sz="0" w:space="0" w:color="auto"/>
                    <w:right w:val="none" w:sz="0" w:space="0" w:color="auto"/>
                  </w:divBdr>
                </w:div>
                <w:div w:id="444227113">
                  <w:marLeft w:val="0"/>
                  <w:marRight w:val="0"/>
                  <w:marTop w:val="0"/>
                  <w:marBottom w:val="0"/>
                  <w:divBdr>
                    <w:top w:val="none" w:sz="0" w:space="0" w:color="auto"/>
                    <w:left w:val="none" w:sz="0" w:space="0" w:color="auto"/>
                    <w:bottom w:val="none" w:sz="0" w:space="0" w:color="auto"/>
                    <w:right w:val="none" w:sz="0" w:space="0" w:color="auto"/>
                  </w:divBdr>
                </w:div>
                <w:div w:id="502552848">
                  <w:marLeft w:val="0"/>
                  <w:marRight w:val="0"/>
                  <w:marTop w:val="0"/>
                  <w:marBottom w:val="0"/>
                  <w:divBdr>
                    <w:top w:val="none" w:sz="0" w:space="0" w:color="auto"/>
                    <w:left w:val="none" w:sz="0" w:space="0" w:color="auto"/>
                    <w:bottom w:val="none" w:sz="0" w:space="0" w:color="auto"/>
                    <w:right w:val="none" w:sz="0" w:space="0" w:color="auto"/>
                  </w:divBdr>
                </w:div>
                <w:div w:id="741832279">
                  <w:marLeft w:val="0"/>
                  <w:marRight w:val="0"/>
                  <w:marTop w:val="0"/>
                  <w:marBottom w:val="0"/>
                  <w:divBdr>
                    <w:top w:val="none" w:sz="0" w:space="0" w:color="auto"/>
                    <w:left w:val="none" w:sz="0" w:space="0" w:color="auto"/>
                    <w:bottom w:val="none" w:sz="0" w:space="0" w:color="auto"/>
                    <w:right w:val="none" w:sz="0" w:space="0" w:color="auto"/>
                  </w:divBdr>
                </w:div>
                <w:div w:id="753747627">
                  <w:marLeft w:val="0"/>
                  <w:marRight w:val="0"/>
                  <w:marTop w:val="0"/>
                  <w:marBottom w:val="0"/>
                  <w:divBdr>
                    <w:top w:val="none" w:sz="0" w:space="0" w:color="auto"/>
                    <w:left w:val="none" w:sz="0" w:space="0" w:color="auto"/>
                    <w:bottom w:val="none" w:sz="0" w:space="0" w:color="auto"/>
                    <w:right w:val="none" w:sz="0" w:space="0" w:color="auto"/>
                  </w:divBdr>
                </w:div>
                <w:div w:id="843740272">
                  <w:marLeft w:val="0"/>
                  <w:marRight w:val="0"/>
                  <w:marTop w:val="0"/>
                  <w:marBottom w:val="0"/>
                  <w:divBdr>
                    <w:top w:val="none" w:sz="0" w:space="0" w:color="auto"/>
                    <w:left w:val="none" w:sz="0" w:space="0" w:color="auto"/>
                    <w:bottom w:val="none" w:sz="0" w:space="0" w:color="auto"/>
                    <w:right w:val="none" w:sz="0" w:space="0" w:color="auto"/>
                  </w:divBdr>
                </w:div>
                <w:div w:id="1171259871">
                  <w:marLeft w:val="0"/>
                  <w:marRight w:val="0"/>
                  <w:marTop w:val="0"/>
                  <w:marBottom w:val="0"/>
                  <w:divBdr>
                    <w:top w:val="none" w:sz="0" w:space="0" w:color="auto"/>
                    <w:left w:val="none" w:sz="0" w:space="0" w:color="auto"/>
                    <w:bottom w:val="none" w:sz="0" w:space="0" w:color="auto"/>
                    <w:right w:val="none" w:sz="0" w:space="0" w:color="auto"/>
                  </w:divBdr>
                </w:div>
                <w:div w:id="1221289881">
                  <w:marLeft w:val="0"/>
                  <w:marRight w:val="0"/>
                  <w:marTop w:val="0"/>
                  <w:marBottom w:val="0"/>
                  <w:divBdr>
                    <w:top w:val="none" w:sz="0" w:space="0" w:color="auto"/>
                    <w:left w:val="none" w:sz="0" w:space="0" w:color="auto"/>
                    <w:bottom w:val="none" w:sz="0" w:space="0" w:color="auto"/>
                    <w:right w:val="none" w:sz="0" w:space="0" w:color="auto"/>
                  </w:divBdr>
                </w:div>
                <w:div w:id="1223565540">
                  <w:marLeft w:val="0"/>
                  <w:marRight w:val="0"/>
                  <w:marTop w:val="0"/>
                  <w:marBottom w:val="0"/>
                  <w:divBdr>
                    <w:top w:val="none" w:sz="0" w:space="0" w:color="auto"/>
                    <w:left w:val="none" w:sz="0" w:space="0" w:color="auto"/>
                    <w:bottom w:val="none" w:sz="0" w:space="0" w:color="auto"/>
                    <w:right w:val="none" w:sz="0" w:space="0" w:color="auto"/>
                  </w:divBdr>
                </w:div>
                <w:div w:id="1227764475">
                  <w:marLeft w:val="0"/>
                  <w:marRight w:val="0"/>
                  <w:marTop w:val="0"/>
                  <w:marBottom w:val="0"/>
                  <w:divBdr>
                    <w:top w:val="none" w:sz="0" w:space="0" w:color="auto"/>
                    <w:left w:val="none" w:sz="0" w:space="0" w:color="auto"/>
                    <w:bottom w:val="none" w:sz="0" w:space="0" w:color="auto"/>
                    <w:right w:val="none" w:sz="0" w:space="0" w:color="auto"/>
                  </w:divBdr>
                </w:div>
                <w:div w:id="1230925797">
                  <w:marLeft w:val="0"/>
                  <w:marRight w:val="0"/>
                  <w:marTop w:val="0"/>
                  <w:marBottom w:val="0"/>
                  <w:divBdr>
                    <w:top w:val="none" w:sz="0" w:space="0" w:color="auto"/>
                    <w:left w:val="none" w:sz="0" w:space="0" w:color="auto"/>
                    <w:bottom w:val="none" w:sz="0" w:space="0" w:color="auto"/>
                    <w:right w:val="none" w:sz="0" w:space="0" w:color="auto"/>
                  </w:divBdr>
                </w:div>
                <w:div w:id="1251548830">
                  <w:marLeft w:val="0"/>
                  <w:marRight w:val="0"/>
                  <w:marTop w:val="0"/>
                  <w:marBottom w:val="0"/>
                  <w:divBdr>
                    <w:top w:val="none" w:sz="0" w:space="0" w:color="auto"/>
                    <w:left w:val="none" w:sz="0" w:space="0" w:color="auto"/>
                    <w:bottom w:val="none" w:sz="0" w:space="0" w:color="auto"/>
                    <w:right w:val="none" w:sz="0" w:space="0" w:color="auto"/>
                  </w:divBdr>
                </w:div>
                <w:div w:id="1286890676">
                  <w:marLeft w:val="0"/>
                  <w:marRight w:val="0"/>
                  <w:marTop w:val="0"/>
                  <w:marBottom w:val="0"/>
                  <w:divBdr>
                    <w:top w:val="none" w:sz="0" w:space="0" w:color="auto"/>
                    <w:left w:val="none" w:sz="0" w:space="0" w:color="auto"/>
                    <w:bottom w:val="none" w:sz="0" w:space="0" w:color="auto"/>
                    <w:right w:val="none" w:sz="0" w:space="0" w:color="auto"/>
                  </w:divBdr>
                </w:div>
                <w:div w:id="1305499638">
                  <w:marLeft w:val="0"/>
                  <w:marRight w:val="0"/>
                  <w:marTop w:val="0"/>
                  <w:marBottom w:val="0"/>
                  <w:divBdr>
                    <w:top w:val="none" w:sz="0" w:space="0" w:color="auto"/>
                    <w:left w:val="none" w:sz="0" w:space="0" w:color="auto"/>
                    <w:bottom w:val="none" w:sz="0" w:space="0" w:color="auto"/>
                    <w:right w:val="none" w:sz="0" w:space="0" w:color="auto"/>
                  </w:divBdr>
                </w:div>
                <w:div w:id="1423837065">
                  <w:marLeft w:val="0"/>
                  <w:marRight w:val="0"/>
                  <w:marTop w:val="0"/>
                  <w:marBottom w:val="0"/>
                  <w:divBdr>
                    <w:top w:val="none" w:sz="0" w:space="0" w:color="auto"/>
                    <w:left w:val="none" w:sz="0" w:space="0" w:color="auto"/>
                    <w:bottom w:val="none" w:sz="0" w:space="0" w:color="auto"/>
                    <w:right w:val="none" w:sz="0" w:space="0" w:color="auto"/>
                  </w:divBdr>
                </w:div>
                <w:div w:id="1522235995">
                  <w:marLeft w:val="0"/>
                  <w:marRight w:val="0"/>
                  <w:marTop w:val="0"/>
                  <w:marBottom w:val="0"/>
                  <w:divBdr>
                    <w:top w:val="none" w:sz="0" w:space="0" w:color="auto"/>
                    <w:left w:val="none" w:sz="0" w:space="0" w:color="auto"/>
                    <w:bottom w:val="none" w:sz="0" w:space="0" w:color="auto"/>
                    <w:right w:val="none" w:sz="0" w:space="0" w:color="auto"/>
                  </w:divBdr>
                </w:div>
                <w:div w:id="1571379929">
                  <w:marLeft w:val="0"/>
                  <w:marRight w:val="0"/>
                  <w:marTop w:val="0"/>
                  <w:marBottom w:val="0"/>
                  <w:divBdr>
                    <w:top w:val="none" w:sz="0" w:space="0" w:color="auto"/>
                    <w:left w:val="none" w:sz="0" w:space="0" w:color="auto"/>
                    <w:bottom w:val="none" w:sz="0" w:space="0" w:color="auto"/>
                    <w:right w:val="none" w:sz="0" w:space="0" w:color="auto"/>
                  </w:divBdr>
                </w:div>
                <w:div w:id="1580216724">
                  <w:marLeft w:val="0"/>
                  <w:marRight w:val="0"/>
                  <w:marTop w:val="0"/>
                  <w:marBottom w:val="0"/>
                  <w:divBdr>
                    <w:top w:val="none" w:sz="0" w:space="0" w:color="auto"/>
                    <w:left w:val="none" w:sz="0" w:space="0" w:color="auto"/>
                    <w:bottom w:val="none" w:sz="0" w:space="0" w:color="auto"/>
                    <w:right w:val="none" w:sz="0" w:space="0" w:color="auto"/>
                  </w:divBdr>
                </w:div>
                <w:div w:id="1601525792">
                  <w:marLeft w:val="0"/>
                  <w:marRight w:val="0"/>
                  <w:marTop w:val="0"/>
                  <w:marBottom w:val="0"/>
                  <w:divBdr>
                    <w:top w:val="none" w:sz="0" w:space="0" w:color="auto"/>
                    <w:left w:val="none" w:sz="0" w:space="0" w:color="auto"/>
                    <w:bottom w:val="none" w:sz="0" w:space="0" w:color="auto"/>
                    <w:right w:val="none" w:sz="0" w:space="0" w:color="auto"/>
                  </w:divBdr>
                </w:div>
                <w:div w:id="1605116653">
                  <w:marLeft w:val="0"/>
                  <w:marRight w:val="0"/>
                  <w:marTop w:val="0"/>
                  <w:marBottom w:val="0"/>
                  <w:divBdr>
                    <w:top w:val="none" w:sz="0" w:space="0" w:color="auto"/>
                    <w:left w:val="none" w:sz="0" w:space="0" w:color="auto"/>
                    <w:bottom w:val="none" w:sz="0" w:space="0" w:color="auto"/>
                    <w:right w:val="none" w:sz="0" w:space="0" w:color="auto"/>
                  </w:divBdr>
                </w:div>
                <w:div w:id="1622495119">
                  <w:marLeft w:val="0"/>
                  <w:marRight w:val="0"/>
                  <w:marTop w:val="0"/>
                  <w:marBottom w:val="0"/>
                  <w:divBdr>
                    <w:top w:val="none" w:sz="0" w:space="0" w:color="auto"/>
                    <w:left w:val="none" w:sz="0" w:space="0" w:color="auto"/>
                    <w:bottom w:val="none" w:sz="0" w:space="0" w:color="auto"/>
                    <w:right w:val="none" w:sz="0" w:space="0" w:color="auto"/>
                  </w:divBdr>
                </w:div>
                <w:div w:id="1692950583">
                  <w:marLeft w:val="0"/>
                  <w:marRight w:val="0"/>
                  <w:marTop w:val="0"/>
                  <w:marBottom w:val="0"/>
                  <w:divBdr>
                    <w:top w:val="none" w:sz="0" w:space="0" w:color="auto"/>
                    <w:left w:val="none" w:sz="0" w:space="0" w:color="auto"/>
                    <w:bottom w:val="none" w:sz="0" w:space="0" w:color="auto"/>
                    <w:right w:val="none" w:sz="0" w:space="0" w:color="auto"/>
                  </w:divBdr>
                </w:div>
                <w:div w:id="1834831093">
                  <w:marLeft w:val="0"/>
                  <w:marRight w:val="0"/>
                  <w:marTop w:val="0"/>
                  <w:marBottom w:val="0"/>
                  <w:divBdr>
                    <w:top w:val="none" w:sz="0" w:space="0" w:color="auto"/>
                    <w:left w:val="none" w:sz="0" w:space="0" w:color="auto"/>
                    <w:bottom w:val="none" w:sz="0" w:space="0" w:color="auto"/>
                    <w:right w:val="none" w:sz="0" w:space="0" w:color="auto"/>
                  </w:divBdr>
                </w:div>
                <w:div w:id="1836845753">
                  <w:marLeft w:val="0"/>
                  <w:marRight w:val="0"/>
                  <w:marTop w:val="0"/>
                  <w:marBottom w:val="0"/>
                  <w:divBdr>
                    <w:top w:val="none" w:sz="0" w:space="0" w:color="auto"/>
                    <w:left w:val="none" w:sz="0" w:space="0" w:color="auto"/>
                    <w:bottom w:val="none" w:sz="0" w:space="0" w:color="auto"/>
                    <w:right w:val="none" w:sz="0" w:space="0" w:color="auto"/>
                  </w:divBdr>
                </w:div>
                <w:div w:id="1921282561">
                  <w:marLeft w:val="0"/>
                  <w:marRight w:val="0"/>
                  <w:marTop w:val="0"/>
                  <w:marBottom w:val="0"/>
                  <w:divBdr>
                    <w:top w:val="none" w:sz="0" w:space="0" w:color="auto"/>
                    <w:left w:val="none" w:sz="0" w:space="0" w:color="auto"/>
                    <w:bottom w:val="none" w:sz="0" w:space="0" w:color="auto"/>
                    <w:right w:val="none" w:sz="0" w:space="0" w:color="auto"/>
                  </w:divBdr>
                </w:div>
                <w:div w:id="1964384195">
                  <w:marLeft w:val="0"/>
                  <w:marRight w:val="0"/>
                  <w:marTop w:val="0"/>
                  <w:marBottom w:val="0"/>
                  <w:divBdr>
                    <w:top w:val="none" w:sz="0" w:space="0" w:color="auto"/>
                    <w:left w:val="none" w:sz="0" w:space="0" w:color="auto"/>
                    <w:bottom w:val="none" w:sz="0" w:space="0" w:color="auto"/>
                    <w:right w:val="none" w:sz="0" w:space="0" w:color="auto"/>
                  </w:divBdr>
                </w:div>
                <w:div w:id="20703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99614">
      <w:bodyDiv w:val="1"/>
      <w:marLeft w:val="0"/>
      <w:marRight w:val="0"/>
      <w:marTop w:val="0"/>
      <w:marBottom w:val="0"/>
      <w:divBdr>
        <w:top w:val="none" w:sz="0" w:space="0" w:color="auto"/>
        <w:left w:val="none" w:sz="0" w:space="0" w:color="auto"/>
        <w:bottom w:val="none" w:sz="0" w:space="0" w:color="auto"/>
        <w:right w:val="none" w:sz="0" w:space="0" w:color="auto"/>
      </w:divBdr>
      <w:divsChild>
        <w:div w:id="648246887">
          <w:marLeft w:val="0"/>
          <w:marRight w:val="0"/>
          <w:marTop w:val="0"/>
          <w:marBottom w:val="0"/>
          <w:divBdr>
            <w:top w:val="none" w:sz="0" w:space="0" w:color="auto"/>
            <w:left w:val="none" w:sz="0" w:space="0" w:color="auto"/>
            <w:bottom w:val="none" w:sz="0" w:space="0" w:color="auto"/>
            <w:right w:val="none" w:sz="0" w:space="0" w:color="auto"/>
          </w:divBdr>
        </w:div>
        <w:div w:id="1733498959">
          <w:marLeft w:val="0"/>
          <w:marRight w:val="0"/>
          <w:marTop w:val="0"/>
          <w:marBottom w:val="0"/>
          <w:divBdr>
            <w:top w:val="none" w:sz="0" w:space="0" w:color="auto"/>
            <w:left w:val="none" w:sz="0" w:space="0" w:color="auto"/>
            <w:bottom w:val="none" w:sz="0" w:space="0" w:color="auto"/>
            <w:right w:val="none" w:sz="0" w:space="0" w:color="auto"/>
          </w:divBdr>
        </w:div>
      </w:divsChild>
    </w:div>
    <w:div w:id="1864443149">
      <w:bodyDiv w:val="1"/>
      <w:marLeft w:val="0"/>
      <w:marRight w:val="0"/>
      <w:marTop w:val="0"/>
      <w:marBottom w:val="0"/>
      <w:divBdr>
        <w:top w:val="none" w:sz="0" w:space="0" w:color="auto"/>
        <w:left w:val="none" w:sz="0" w:space="0" w:color="auto"/>
        <w:bottom w:val="none" w:sz="0" w:space="0" w:color="auto"/>
        <w:right w:val="none" w:sz="0" w:space="0" w:color="auto"/>
      </w:divBdr>
    </w:div>
    <w:div w:id="1869567972">
      <w:bodyDiv w:val="1"/>
      <w:marLeft w:val="0"/>
      <w:marRight w:val="0"/>
      <w:marTop w:val="0"/>
      <w:marBottom w:val="0"/>
      <w:divBdr>
        <w:top w:val="none" w:sz="0" w:space="0" w:color="auto"/>
        <w:left w:val="none" w:sz="0" w:space="0" w:color="auto"/>
        <w:bottom w:val="none" w:sz="0" w:space="0" w:color="auto"/>
        <w:right w:val="none" w:sz="0" w:space="0" w:color="auto"/>
      </w:divBdr>
      <w:divsChild>
        <w:div w:id="376663247">
          <w:marLeft w:val="0"/>
          <w:marRight w:val="0"/>
          <w:marTop w:val="0"/>
          <w:marBottom w:val="0"/>
          <w:divBdr>
            <w:top w:val="none" w:sz="0" w:space="0" w:color="auto"/>
            <w:left w:val="none" w:sz="0" w:space="0" w:color="auto"/>
            <w:bottom w:val="none" w:sz="0" w:space="0" w:color="auto"/>
            <w:right w:val="none" w:sz="0" w:space="0" w:color="auto"/>
          </w:divBdr>
        </w:div>
      </w:divsChild>
    </w:div>
    <w:div w:id="1883125765">
      <w:bodyDiv w:val="1"/>
      <w:marLeft w:val="0"/>
      <w:marRight w:val="0"/>
      <w:marTop w:val="0"/>
      <w:marBottom w:val="0"/>
      <w:divBdr>
        <w:top w:val="none" w:sz="0" w:space="0" w:color="auto"/>
        <w:left w:val="none" w:sz="0" w:space="0" w:color="auto"/>
        <w:bottom w:val="none" w:sz="0" w:space="0" w:color="auto"/>
        <w:right w:val="none" w:sz="0" w:space="0" w:color="auto"/>
      </w:divBdr>
      <w:divsChild>
        <w:div w:id="606812707">
          <w:marLeft w:val="0"/>
          <w:marRight w:val="0"/>
          <w:marTop w:val="0"/>
          <w:marBottom w:val="0"/>
          <w:divBdr>
            <w:top w:val="none" w:sz="0" w:space="0" w:color="auto"/>
            <w:left w:val="none" w:sz="0" w:space="0" w:color="auto"/>
            <w:bottom w:val="none" w:sz="0" w:space="0" w:color="auto"/>
            <w:right w:val="none" w:sz="0" w:space="0" w:color="auto"/>
          </w:divBdr>
          <w:divsChild>
            <w:div w:id="68774748">
              <w:marLeft w:val="0"/>
              <w:marRight w:val="0"/>
              <w:marTop w:val="0"/>
              <w:marBottom w:val="0"/>
              <w:divBdr>
                <w:top w:val="none" w:sz="0" w:space="0" w:color="auto"/>
                <w:left w:val="none" w:sz="0" w:space="0" w:color="auto"/>
                <w:bottom w:val="none" w:sz="0" w:space="0" w:color="auto"/>
                <w:right w:val="none" w:sz="0" w:space="0" w:color="auto"/>
              </w:divBdr>
            </w:div>
            <w:div w:id="116532737">
              <w:marLeft w:val="0"/>
              <w:marRight w:val="0"/>
              <w:marTop w:val="0"/>
              <w:marBottom w:val="0"/>
              <w:divBdr>
                <w:top w:val="none" w:sz="0" w:space="0" w:color="auto"/>
                <w:left w:val="none" w:sz="0" w:space="0" w:color="auto"/>
                <w:bottom w:val="none" w:sz="0" w:space="0" w:color="auto"/>
                <w:right w:val="none" w:sz="0" w:space="0" w:color="auto"/>
              </w:divBdr>
            </w:div>
            <w:div w:id="261110125">
              <w:marLeft w:val="0"/>
              <w:marRight w:val="0"/>
              <w:marTop w:val="0"/>
              <w:marBottom w:val="0"/>
              <w:divBdr>
                <w:top w:val="none" w:sz="0" w:space="0" w:color="auto"/>
                <w:left w:val="none" w:sz="0" w:space="0" w:color="auto"/>
                <w:bottom w:val="none" w:sz="0" w:space="0" w:color="auto"/>
                <w:right w:val="none" w:sz="0" w:space="0" w:color="auto"/>
              </w:divBdr>
            </w:div>
            <w:div w:id="319625352">
              <w:marLeft w:val="0"/>
              <w:marRight w:val="0"/>
              <w:marTop w:val="0"/>
              <w:marBottom w:val="0"/>
              <w:divBdr>
                <w:top w:val="none" w:sz="0" w:space="0" w:color="auto"/>
                <w:left w:val="none" w:sz="0" w:space="0" w:color="auto"/>
                <w:bottom w:val="none" w:sz="0" w:space="0" w:color="auto"/>
                <w:right w:val="none" w:sz="0" w:space="0" w:color="auto"/>
              </w:divBdr>
            </w:div>
            <w:div w:id="323433139">
              <w:marLeft w:val="0"/>
              <w:marRight w:val="0"/>
              <w:marTop w:val="0"/>
              <w:marBottom w:val="0"/>
              <w:divBdr>
                <w:top w:val="none" w:sz="0" w:space="0" w:color="auto"/>
                <w:left w:val="none" w:sz="0" w:space="0" w:color="auto"/>
                <w:bottom w:val="none" w:sz="0" w:space="0" w:color="auto"/>
                <w:right w:val="none" w:sz="0" w:space="0" w:color="auto"/>
              </w:divBdr>
            </w:div>
            <w:div w:id="351420819">
              <w:marLeft w:val="0"/>
              <w:marRight w:val="0"/>
              <w:marTop w:val="0"/>
              <w:marBottom w:val="0"/>
              <w:divBdr>
                <w:top w:val="none" w:sz="0" w:space="0" w:color="auto"/>
                <w:left w:val="none" w:sz="0" w:space="0" w:color="auto"/>
                <w:bottom w:val="none" w:sz="0" w:space="0" w:color="auto"/>
                <w:right w:val="none" w:sz="0" w:space="0" w:color="auto"/>
              </w:divBdr>
            </w:div>
            <w:div w:id="378433707">
              <w:marLeft w:val="0"/>
              <w:marRight w:val="0"/>
              <w:marTop w:val="0"/>
              <w:marBottom w:val="0"/>
              <w:divBdr>
                <w:top w:val="none" w:sz="0" w:space="0" w:color="auto"/>
                <w:left w:val="none" w:sz="0" w:space="0" w:color="auto"/>
                <w:bottom w:val="none" w:sz="0" w:space="0" w:color="auto"/>
                <w:right w:val="none" w:sz="0" w:space="0" w:color="auto"/>
              </w:divBdr>
            </w:div>
            <w:div w:id="427164423">
              <w:marLeft w:val="0"/>
              <w:marRight w:val="0"/>
              <w:marTop w:val="0"/>
              <w:marBottom w:val="0"/>
              <w:divBdr>
                <w:top w:val="none" w:sz="0" w:space="0" w:color="auto"/>
                <w:left w:val="none" w:sz="0" w:space="0" w:color="auto"/>
                <w:bottom w:val="none" w:sz="0" w:space="0" w:color="auto"/>
                <w:right w:val="none" w:sz="0" w:space="0" w:color="auto"/>
              </w:divBdr>
            </w:div>
            <w:div w:id="462626338">
              <w:marLeft w:val="0"/>
              <w:marRight w:val="0"/>
              <w:marTop w:val="0"/>
              <w:marBottom w:val="0"/>
              <w:divBdr>
                <w:top w:val="none" w:sz="0" w:space="0" w:color="auto"/>
                <w:left w:val="none" w:sz="0" w:space="0" w:color="auto"/>
                <w:bottom w:val="none" w:sz="0" w:space="0" w:color="auto"/>
                <w:right w:val="none" w:sz="0" w:space="0" w:color="auto"/>
              </w:divBdr>
            </w:div>
            <w:div w:id="530648277">
              <w:marLeft w:val="0"/>
              <w:marRight w:val="0"/>
              <w:marTop w:val="0"/>
              <w:marBottom w:val="0"/>
              <w:divBdr>
                <w:top w:val="none" w:sz="0" w:space="0" w:color="auto"/>
                <w:left w:val="none" w:sz="0" w:space="0" w:color="auto"/>
                <w:bottom w:val="none" w:sz="0" w:space="0" w:color="auto"/>
                <w:right w:val="none" w:sz="0" w:space="0" w:color="auto"/>
              </w:divBdr>
            </w:div>
            <w:div w:id="560021936">
              <w:marLeft w:val="0"/>
              <w:marRight w:val="0"/>
              <w:marTop w:val="0"/>
              <w:marBottom w:val="0"/>
              <w:divBdr>
                <w:top w:val="none" w:sz="0" w:space="0" w:color="auto"/>
                <w:left w:val="none" w:sz="0" w:space="0" w:color="auto"/>
                <w:bottom w:val="none" w:sz="0" w:space="0" w:color="auto"/>
                <w:right w:val="none" w:sz="0" w:space="0" w:color="auto"/>
              </w:divBdr>
            </w:div>
            <w:div w:id="597180018">
              <w:marLeft w:val="0"/>
              <w:marRight w:val="0"/>
              <w:marTop w:val="0"/>
              <w:marBottom w:val="0"/>
              <w:divBdr>
                <w:top w:val="none" w:sz="0" w:space="0" w:color="auto"/>
                <w:left w:val="none" w:sz="0" w:space="0" w:color="auto"/>
                <w:bottom w:val="none" w:sz="0" w:space="0" w:color="auto"/>
                <w:right w:val="none" w:sz="0" w:space="0" w:color="auto"/>
              </w:divBdr>
            </w:div>
            <w:div w:id="626594615">
              <w:marLeft w:val="0"/>
              <w:marRight w:val="0"/>
              <w:marTop w:val="0"/>
              <w:marBottom w:val="0"/>
              <w:divBdr>
                <w:top w:val="none" w:sz="0" w:space="0" w:color="auto"/>
                <w:left w:val="none" w:sz="0" w:space="0" w:color="auto"/>
                <w:bottom w:val="none" w:sz="0" w:space="0" w:color="auto"/>
                <w:right w:val="none" w:sz="0" w:space="0" w:color="auto"/>
              </w:divBdr>
            </w:div>
            <w:div w:id="695697082">
              <w:marLeft w:val="0"/>
              <w:marRight w:val="0"/>
              <w:marTop w:val="0"/>
              <w:marBottom w:val="0"/>
              <w:divBdr>
                <w:top w:val="none" w:sz="0" w:space="0" w:color="auto"/>
                <w:left w:val="none" w:sz="0" w:space="0" w:color="auto"/>
                <w:bottom w:val="none" w:sz="0" w:space="0" w:color="auto"/>
                <w:right w:val="none" w:sz="0" w:space="0" w:color="auto"/>
              </w:divBdr>
            </w:div>
            <w:div w:id="747653920">
              <w:marLeft w:val="0"/>
              <w:marRight w:val="0"/>
              <w:marTop w:val="0"/>
              <w:marBottom w:val="0"/>
              <w:divBdr>
                <w:top w:val="none" w:sz="0" w:space="0" w:color="auto"/>
                <w:left w:val="none" w:sz="0" w:space="0" w:color="auto"/>
                <w:bottom w:val="none" w:sz="0" w:space="0" w:color="auto"/>
                <w:right w:val="none" w:sz="0" w:space="0" w:color="auto"/>
              </w:divBdr>
            </w:div>
            <w:div w:id="832532741">
              <w:marLeft w:val="0"/>
              <w:marRight w:val="0"/>
              <w:marTop w:val="0"/>
              <w:marBottom w:val="0"/>
              <w:divBdr>
                <w:top w:val="none" w:sz="0" w:space="0" w:color="auto"/>
                <w:left w:val="none" w:sz="0" w:space="0" w:color="auto"/>
                <w:bottom w:val="none" w:sz="0" w:space="0" w:color="auto"/>
                <w:right w:val="none" w:sz="0" w:space="0" w:color="auto"/>
              </w:divBdr>
            </w:div>
            <w:div w:id="867764044">
              <w:marLeft w:val="0"/>
              <w:marRight w:val="0"/>
              <w:marTop w:val="0"/>
              <w:marBottom w:val="0"/>
              <w:divBdr>
                <w:top w:val="none" w:sz="0" w:space="0" w:color="auto"/>
                <w:left w:val="none" w:sz="0" w:space="0" w:color="auto"/>
                <w:bottom w:val="none" w:sz="0" w:space="0" w:color="auto"/>
                <w:right w:val="none" w:sz="0" w:space="0" w:color="auto"/>
              </w:divBdr>
            </w:div>
            <w:div w:id="885457388">
              <w:marLeft w:val="0"/>
              <w:marRight w:val="0"/>
              <w:marTop w:val="0"/>
              <w:marBottom w:val="0"/>
              <w:divBdr>
                <w:top w:val="none" w:sz="0" w:space="0" w:color="auto"/>
                <w:left w:val="none" w:sz="0" w:space="0" w:color="auto"/>
                <w:bottom w:val="none" w:sz="0" w:space="0" w:color="auto"/>
                <w:right w:val="none" w:sz="0" w:space="0" w:color="auto"/>
              </w:divBdr>
            </w:div>
            <w:div w:id="961767408">
              <w:marLeft w:val="0"/>
              <w:marRight w:val="0"/>
              <w:marTop w:val="0"/>
              <w:marBottom w:val="0"/>
              <w:divBdr>
                <w:top w:val="none" w:sz="0" w:space="0" w:color="auto"/>
                <w:left w:val="none" w:sz="0" w:space="0" w:color="auto"/>
                <w:bottom w:val="none" w:sz="0" w:space="0" w:color="auto"/>
                <w:right w:val="none" w:sz="0" w:space="0" w:color="auto"/>
              </w:divBdr>
            </w:div>
            <w:div w:id="1145969658">
              <w:marLeft w:val="0"/>
              <w:marRight w:val="0"/>
              <w:marTop w:val="0"/>
              <w:marBottom w:val="0"/>
              <w:divBdr>
                <w:top w:val="none" w:sz="0" w:space="0" w:color="auto"/>
                <w:left w:val="none" w:sz="0" w:space="0" w:color="auto"/>
                <w:bottom w:val="none" w:sz="0" w:space="0" w:color="auto"/>
                <w:right w:val="none" w:sz="0" w:space="0" w:color="auto"/>
              </w:divBdr>
            </w:div>
            <w:div w:id="1150053638">
              <w:marLeft w:val="0"/>
              <w:marRight w:val="0"/>
              <w:marTop w:val="0"/>
              <w:marBottom w:val="0"/>
              <w:divBdr>
                <w:top w:val="none" w:sz="0" w:space="0" w:color="auto"/>
                <w:left w:val="none" w:sz="0" w:space="0" w:color="auto"/>
                <w:bottom w:val="none" w:sz="0" w:space="0" w:color="auto"/>
                <w:right w:val="none" w:sz="0" w:space="0" w:color="auto"/>
              </w:divBdr>
            </w:div>
            <w:div w:id="1213274916">
              <w:marLeft w:val="0"/>
              <w:marRight w:val="0"/>
              <w:marTop w:val="0"/>
              <w:marBottom w:val="0"/>
              <w:divBdr>
                <w:top w:val="none" w:sz="0" w:space="0" w:color="auto"/>
                <w:left w:val="none" w:sz="0" w:space="0" w:color="auto"/>
                <w:bottom w:val="none" w:sz="0" w:space="0" w:color="auto"/>
                <w:right w:val="none" w:sz="0" w:space="0" w:color="auto"/>
              </w:divBdr>
            </w:div>
            <w:div w:id="1313365331">
              <w:marLeft w:val="0"/>
              <w:marRight w:val="0"/>
              <w:marTop w:val="0"/>
              <w:marBottom w:val="0"/>
              <w:divBdr>
                <w:top w:val="none" w:sz="0" w:space="0" w:color="auto"/>
                <w:left w:val="none" w:sz="0" w:space="0" w:color="auto"/>
                <w:bottom w:val="none" w:sz="0" w:space="0" w:color="auto"/>
                <w:right w:val="none" w:sz="0" w:space="0" w:color="auto"/>
              </w:divBdr>
            </w:div>
            <w:div w:id="1333681898">
              <w:marLeft w:val="0"/>
              <w:marRight w:val="0"/>
              <w:marTop w:val="0"/>
              <w:marBottom w:val="0"/>
              <w:divBdr>
                <w:top w:val="none" w:sz="0" w:space="0" w:color="auto"/>
                <w:left w:val="none" w:sz="0" w:space="0" w:color="auto"/>
                <w:bottom w:val="none" w:sz="0" w:space="0" w:color="auto"/>
                <w:right w:val="none" w:sz="0" w:space="0" w:color="auto"/>
              </w:divBdr>
            </w:div>
            <w:div w:id="1442140742">
              <w:marLeft w:val="0"/>
              <w:marRight w:val="0"/>
              <w:marTop w:val="0"/>
              <w:marBottom w:val="0"/>
              <w:divBdr>
                <w:top w:val="none" w:sz="0" w:space="0" w:color="auto"/>
                <w:left w:val="none" w:sz="0" w:space="0" w:color="auto"/>
                <w:bottom w:val="none" w:sz="0" w:space="0" w:color="auto"/>
                <w:right w:val="none" w:sz="0" w:space="0" w:color="auto"/>
              </w:divBdr>
            </w:div>
            <w:div w:id="1481001362">
              <w:marLeft w:val="0"/>
              <w:marRight w:val="0"/>
              <w:marTop w:val="0"/>
              <w:marBottom w:val="0"/>
              <w:divBdr>
                <w:top w:val="none" w:sz="0" w:space="0" w:color="auto"/>
                <w:left w:val="none" w:sz="0" w:space="0" w:color="auto"/>
                <w:bottom w:val="none" w:sz="0" w:space="0" w:color="auto"/>
                <w:right w:val="none" w:sz="0" w:space="0" w:color="auto"/>
              </w:divBdr>
            </w:div>
            <w:div w:id="1683244034">
              <w:marLeft w:val="0"/>
              <w:marRight w:val="0"/>
              <w:marTop w:val="0"/>
              <w:marBottom w:val="0"/>
              <w:divBdr>
                <w:top w:val="none" w:sz="0" w:space="0" w:color="auto"/>
                <w:left w:val="none" w:sz="0" w:space="0" w:color="auto"/>
                <w:bottom w:val="none" w:sz="0" w:space="0" w:color="auto"/>
                <w:right w:val="none" w:sz="0" w:space="0" w:color="auto"/>
              </w:divBdr>
            </w:div>
            <w:div w:id="1699895950">
              <w:marLeft w:val="0"/>
              <w:marRight w:val="0"/>
              <w:marTop w:val="0"/>
              <w:marBottom w:val="0"/>
              <w:divBdr>
                <w:top w:val="none" w:sz="0" w:space="0" w:color="auto"/>
                <w:left w:val="none" w:sz="0" w:space="0" w:color="auto"/>
                <w:bottom w:val="none" w:sz="0" w:space="0" w:color="auto"/>
                <w:right w:val="none" w:sz="0" w:space="0" w:color="auto"/>
              </w:divBdr>
            </w:div>
            <w:div w:id="1832912282">
              <w:marLeft w:val="0"/>
              <w:marRight w:val="0"/>
              <w:marTop w:val="0"/>
              <w:marBottom w:val="0"/>
              <w:divBdr>
                <w:top w:val="none" w:sz="0" w:space="0" w:color="auto"/>
                <w:left w:val="none" w:sz="0" w:space="0" w:color="auto"/>
                <w:bottom w:val="none" w:sz="0" w:space="0" w:color="auto"/>
                <w:right w:val="none" w:sz="0" w:space="0" w:color="auto"/>
              </w:divBdr>
            </w:div>
            <w:div w:id="1872494613">
              <w:marLeft w:val="0"/>
              <w:marRight w:val="0"/>
              <w:marTop w:val="0"/>
              <w:marBottom w:val="0"/>
              <w:divBdr>
                <w:top w:val="none" w:sz="0" w:space="0" w:color="auto"/>
                <w:left w:val="none" w:sz="0" w:space="0" w:color="auto"/>
                <w:bottom w:val="none" w:sz="0" w:space="0" w:color="auto"/>
                <w:right w:val="none" w:sz="0" w:space="0" w:color="auto"/>
              </w:divBdr>
            </w:div>
            <w:div w:id="1892954700">
              <w:marLeft w:val="0"/>
              <w:marRight w:val="0"/>
              <w:marTop w:val="0"/>
              <w:marBottom w:val="0"/>
              <w:divBdr>
                <w:top w:val="none" w:sz="0" w:space="0" w:color="auto"/>
                <w:left w:val="none" w:sz="0" w:space="0" w:color="auto"/>
                <w:bottom w:val="none" w:sz="0" w:space="0" w:color="auto"/>
                <w:right w:val="none" w:sz="0" w:space="0" w:color="auto"/>
              </w:divBdr>
            </w:div>
            <w:div w:id="1999651340">
              <w:marLeft w:val="0"/>
              <w:marRight w:val="0"/>
              <w:marTop w:val="0"/>
              <w:marBottom w:val="0"/>
              <w:divBdr>
                <w:top w:val="none" w:sz="0" w:space="0" w:color="auto"/>
                <w:left w:val="none" w:sz="0" w:space="0" w:color="auto"/>
                <w:bottom w:val="none" w:sz="0" w:space="0" w:color="auto"/>
                <w:right w:val="none" w:sz="0" w:space="0" w:color="auto"/>
              </w:divBdr>
            </w:div>
            <w:div w:id="20733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4132">
      <w:bodyDiv w:val="1"/>
      <w:marLeft w:val="0"/>
      <w:marRight w:val="0"/>
      <w:marTop w:val="0"/>
      <w:marBottom w:val="0"/>
      <w:divBdr>
        <w:top w:val="none" w:sz="0" w:space="0" w:color="auto"/>
        <w:left w:val="none" w:sz="0" w:space="0" w:color="auto"/>
        <w:bottom w:val="none" w:sz="0" w:space="0" w:color="auto"/>
        <w:right w:val="none" w:sz="0" w:space="0" w:color="auto"/>
      </w:divBdr>
    </w:div>
    <w:div w:id="1908882394">
      <w:bodyDiv w:val="1"/>
      <w:marLeft w:val="0"/>
      <w:marRight w:val="0"/>
      <w:marTop w:val="0"/>
      <w:marBottom w:val="0"/>
      <w:divBdr>
        <w:top w:val="none" w:sz="0" w:space="0" w:color="auto"/>
        <w:left w:val="none" w:sz="0" w:space="0" w:color="auto"/>
        <w:bottom w:val="none" w:sz="0" w:space="0" w:color="auto"/>
        <w:right w:val="none" w:sz="0" w:space="0" w:color="auto"/>
      </w:divBdr>
    </w:div>
    <w:div w:id="1912885504">
      <w:bodyDiv w:val="1"/>
      <w:marLeft w:val="0"/>
      <w:marRight w:val="0"/>
      <w:marTop w:val="0"/>
      <w:marBottom w:val="0"/>
      <w:divBdr>
        <w:top w:val="none" w:sz="0" w:space="0" w:color="auto"/>
        <w:left w:val="none" w:sz="0" w:space="0" w:color="auto"/>
        <w:bottom w:val="none" w:sz="0" w:space="0" w:color="auto"/>
        <w:right w:val="none" w:sz="0" w:space="0" w:color="auto"/>
      </w:divBdr>
    </w:div>
    <w:div w:id="1915696635">
      <w:bodyDiv w:val="1"/>
      <w:marLeft w:val="0"/>
      <w:marRight w:val="0"/>
      <w:marTop w:val="0"/>
      <w:marBottom w:val="0"/>
      <w:divBdr>
        <w:top w:val="none" w:sz="0" w:space="0" w:color="auto"/>
        <w:left w:val="none" w:sz="0" w:space="0" w:color="auto"/>
        <w:bottom w:val="none" w:sz="0" w:space="0" w:color="auto"/>
        <w:right w:val="none" w:sz="0" w:space="0" w:color="auto"/>
      </w:divBdr>
    </w:div>
    <w:div w:id="1934318910">
      <w:bodyDiv w:val="1"/>
      <w:marLeft w:val="0"/>
      <w:marRight w:val="0"/>
      <w:marTop w:val="0"/>
      <w:marBottom w:val="0"/>
      <w:divBdr>
        <w:top w:val="none" w:sz="0" w:space="0" w:color="auto"/>
        <w:left w:val="none" w:sz="0" w:space="0" w:color="auto"/>
        <w:bottom w:val="none" w:sz="0" w:space="0" w:color="auto"/>
        <w:right w:val="none" w:sz="0" w:space="0" w:color="auto"/>
      </w:divBdr>
    </w:div>
    <w:div w:id="1950043347">
      <w:bodyDiv w:val="1"/>
      <w:marLeft w:val="0"/>
      <w:marRight w:val="0"/>
      <w:marTop w:val="0"/>
      <w:marBottom w:val="0"/>
      <w:divBdr>
        <w:top w:val="none" w:sz="0" w:space="0" w:color="auto"/>
        <w:left w:val="none" w:sz="0" w:space="0" w:color="auto"/>
        <w:bottom w:val="none" w:sz="0" w:space="0" w:color="auto"/>
        <w:right w:val="none" w:sz="0" w:space="0" w:color="auto"/>
      </w:divBdr>
    </w:div>
    <w:div w:id="1978140519">
      <w:bodyDiv w:val="1"/>
      <w:marLeft w:val="0"/>
      <w:marRight w:val="0"/>
      <w:marTop w:val="0"/>
      <w:marBottom w:val="0"/>
      <w:divBdr>
        <w:top w:val="none" w:sz="0" w:space="0" w:color="auto"/>
        <w:left w:val="none" w:sz="0" w:space="0" w:color="auto"/>
        <w:bottom w:val="none" w:sz="0" w:space="0" w:color="auto"/>
        <w:right w:val="none" w:sz="0" w:space="0" w:color="auto"/>
      </w:divBdr>
    </w:div>
    <w:div w:id="1979651273">
      <w:bodyDiv w:val="1"/>
      <w:marLeft w:val="0"/>
      <w:marRight w:val="0"/>
      <w:marTop w:val="0"/>
      <w:marBottom w:val="0"/>
      <w:divBdr>
        <w:top w:val="none" w:sz="0" w:space="0" w:color="auto"/>
        <w:left w:val="none" w:sz="0" w:space="0" w:color="auto"/>
        <w:bottom w:val="none" w:sz="0" w:space="0" w:color="auto"/>
        <w:right w:val="none" w:sz="0" w:space="0" w:color="auto"/>
      </w:divBdr>
      <w:divsChild>
        <w:div w:id="249121038">
          <w:marLeft w:val="0"/>
          <w:marRight w:val="0"/>
          <w:marTop w:val="0"/>
          <w:marBottom w:val="0"/>
          <w:divBdr>
            <w:top w:val="none" w:sz="0" w:space="0" w:color="auto"/>
            <w:left w:val="none" w:sz="0" w:space="0" w:color="auto"/>
            <w:bottom w:val="none" w:sz="0" w:space="0" w:color="auto"/>
            <w:right w:val="none" w:sz="0" w:space="0" w:color="auto"/>
          </w:divBdr>
        </w:div>
        <w:div w:id="706687343">
          <w:marLeft w:val="0"/>
          <w:marRight w:val="0"/>
          <w:marTop w:val="0"/>
          <w:marBottom w:val="0"/>
          <w:divBdr>
            <w:top w:val="none" w:sz="0" w:space="0" w:color="auto"/>
            <w:left w:val="none" w:sz="0" w:space="0" w:color="auto"/>
            <w:bottom w:val="none" w:sz="0" w:space="0" w:color="auto"/>
            <w:right w:val="none" w:sz="0" w:space="0" w:color="auto"/>
          </w:divBdr>
        </w:div>
        <w:div w:id="718407462">
          <w:marLeft w:val="0"/>
          <w:marRight w:val="0"/>
          <w:marTop w:val="0"/>
          <w:marBottom w:val="0"/>
          <w:divBdr>
            <w:top w:val="none" w:sz="0" w:space="0" w:color="auto"/>
            <w:left w:val="none" w:sz="0" w:space="0" w:color="auto"/>
            <w:bottom w:val="none" w:sz="0" w:space="0" w:color="auto"/>
            <w:right w:val="none" w:sz="0" w:space="0" w:color="auto"/>
          </w:divBdr>
        </w:div>
        <w:div w:id="1167745598">
          <w:marLeft w:val="0"/>
          <w:marRight w:val="0"/>
          <w:marTop w:val="0"/>
          <w:marBottom w:val="0"/>
          <w:divBdr>
            <w:top w:val="none" w:sz="0" w:space="0" w:color="auto"/>
            <w:left w:val="none" w:sz="0" w:space="0" w:color="auto"/>
            <w:bottom w:val="none" w:sz="0" w:space="0" w:color="auto"/>
            <w:right w:val="none" w:sz="0" w:space="0" w:color="auto"/>
          </w:divBdr>
        </w:div>
        <w:div w:id="1477524655">
          <w:marLeft w:val="0"/>
          <w:marRight w:val="0"/>
          <w:marTop w:val="0"/>
          <w:marBottom w:val="0"/>
          <w:divBdr>
            <w:top w:val="none" w:sz="0" w:space="0" w:color="auto"/>
            <w:left w:val="none" w:sz="0" w:space="0" w:color="auto"/>
            <w:bottom w:val="none" w:sz="0" w:space="0" w:color="auto"/>
            <w:right w:val="none" w:sz="0" w:space="0" w:color="auto"/>
          </w:divBdr>
        </w:div>
        <w:div w:id="2006858198">
          <w:marLeft w:val="0"/>
          <w:marRight w:val="0"/>
          <w:marTop w:val="0"/>
          <w:marBottom w:val="0"/>
          <w:divBdr>
            <w:top w:val="none" w:sz="0" w:space="0" w:color="auto"/>
            <w:left w:val="none" w:sz="0" w:space="0" w:color="auto"/>
            <w:bottom w:val="none" w:sz="0" w:space="0" w:color="auto"/>
            <w:right w:val="none" w:sz="0" w:space="0" w:color="auto"/>
          </w:divBdr>
        </w:div>
      </w:divsChild>
    </w:div>
    <w:div w:id="1986424263">
      <w:bodyDiv w:val="1"/>
      <w:marLeft w:val="0"/>
      <w:marRight w:val="0"/>
      <w:marTop w:val="0"/>
      <w:marBottom w:val="0"/>
      <w:divBdr>
        <w:top w:val="none" w:sz="0" w:space="0" w:color="auto"/>
        <w:left w:val="none" w:sz="0" w:space="0" w:color="auto"/>
        <w:bottom w:val="none" w:sz="0" w:space="0" w:color="auto"/>
        <w:right w:val="none" w:sz="0" w:space="0" w:color="auto"/>
      </w:divBdr>
      <w:divsChild>
        <w:div w:id="2134207563">
          <w:marLeft w:val="0"/>
          <w:marRight w:val="0"/>
          <w:marTop w:val="0"/>
          <w:marBottom w:val="0"/>
          <w:divBdr>
            <w:top w:val="none" w:sz="0" w:space="0" w:color="auto"/>
            <w:left w:val="none" w:sz="0" w:space="0" w:color="auto"/>
            <w:bottom w:val="none" w:sz="0" w:space="0" w:color="auto"/>
            <w:right w:val="none" w:sz="0" w:space="0" w:color="auto"/>
          </w:divBdr>
        </w:div>
        <w:div w:id="335691862">
          <w:marLeft w:val="0"/>
          <w:marRight w:val="0"/>
          <w:marTop w:val="0"/>
          <w:marBottom w:val="0"/>
          <w:divBdr>
            <w:top w:val="none" w:sz="0" w:space="0" w:color="auto"/>
            <w:left w:val="none" w:sz="0" w:space="0" w:color="auto"/>
            <w:bottom w:val="none" w:sz="0" w:space="0" w:color="auto"/>
            <w:right w:val="none" w:sz="0" w:space="0" w:color="auto"/>
          </w:divBdr>
        </w:div>
        <w:div w:id="1310094888">
          <w:marLeft w:val="0"/>
          <w:marRight w:val="0"/>
          <w:marTop w:val="0"/>
          <w:marBottom w:val="0"/>
          <w:divBdr>
            <w:top w:val="none" w:sz="0" w:space="0" w:color="auto"/>
            <w:left w:val="none" w:sz="0" w:space="0" w:color="auto"/>
            <w:bottom w:val="none" w:sz="0" w:space="0" w:color="auto"/>
            <w:right w:val="none" w:sz="0" w:space="0" w:color="auto"/>
          </w:divBdr>
        </w:div>
      </w:divsChild>
    </w:div>
    <w:div w:id="1988897035">
      <w:bodyDiv w:val="1"/>
      <w:marLeft w:val="0"/>
      <w:marRight w:val="0"/>
      <w:marTop w:val="0"/>
      <w:marBottom w:val="0"/>
      <w:divBdr>
        <w:top w:val="none" w:sz="0" w:space="0" w:color="auto"/>
        <w:left w:val="none" w:sz="0" w:space="0" w:color="auto"/>
        <w:bottom w:val="none" w:sz="0" w:space="0" w:color="auto"/>
        <w:right w:val="none" w:sz="0" w:space="0" w:color="auto"/>
      </w:divBdr>
      <w:divsChild>
        <w:div w:id="1734501643">
          <w:marLeft w:val="0"/>
          <w:marRight w:val="0"/>
          <w:marTop w:val="0"/>
          <w:marBottom w:val="0"/>
          <w:divBdr>
            <w:top w:val="none" w:sz="0" w:space="0" w:color="auto"/>
            <w:left w:val="none" w:sz="0" w:space="0" w:color="auto"/>
            <w:bottom w:val="none" w:sz="0" w:space="0" w:color="auto"/>
            <w:right w:val="none" w:sz="0" w:space="0" w:color="auto"/>
          </w:divBdr>
          <w:divsChild>
            <w:div w:id="421873138">
              <w:marLeft w:val="0"/>
              <w:marRight w:val="0"/>
              <w:marTop w:val="0"/>
              <w:marBottom w:val="0"/>
              <w:divBdr>
                <w:top w:val="none" w:sz="0" w:space="0" w:color="auto"/>
                <w:left w:val="none" w:sz="0" w:space="0" w:color="auto"/>
                <w:bottom w:val="none" w:sz="0" w:space="0" w:color="auto"/>
                <w:right w:val="none" w:sz="0" w:space="0" w:color="auto"/>
              </w:divBdr>
              <w:divsChild>
                <w:div w:id="230971969">
                  <w:marLeft w:val="0"/>
                  <w:marRight w:val="0"/>
                  <w:marTop w:val="0"/>
                  <w:marBottom w:val="0"/>
                  <w:divBdr>
                    <w:top w:val="none" w:sz="0" w:space="0" w:color="auto"/>
                    <w:left w:val="none" w:sz="0" w:space="0" w:color="auto"/>
                    <w:bottom w:val="none" w:sz="0" w:space="0" w:color="auto"/>
                    <w:right w:val="none" w:sz="0" w:space="0" w:color="auto"/>
                  </w:divBdr>
                </w:div>
                <w:div w:id="4314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4155">
          <w:marLeft w:val="0"/>
          <w:marRight w:val="0"/>
          <w:marTop w:val="0"/>
          <w:marBottom w:val="0"/>
          <w:divBdr>
            <w:top w:val="none" w:sz="0" w:space="0" w:color="auto"/>
            <w:left w:val="none" w:sz="0" w:space="0" w:color="auto"/>
            <w:bottom w:val="none" w:sz="0" w:space="0" w:color="auto"/>
            <w:right w:val="none" w:sz="0" w:space="0" w:color="auto"/>
          </w:divBdr>
          <w:divsChild>
            <w:div w:id="1264849558">
              <w:marLeft w:val="0"/>
              <w:marRight w:val="0"/>
              <w:marTop w:val="0"/>
              <w:marBottom w:val="0"/>
              <w:divBdr>
                <w:top w:val="none" w:sz="0" w:space="0" w:color="auto"/>
                <w:left w:val="none" w:sz="0" w:space="0" w:color="auto"/>
                <w:bottom w:val="none" w:sz="0" w:space="0" w:color="auto"/>
                <w:right w:val="none" w:sz="0" w:space="0" w:color="auto"/>
              </w:divBdr>
              <w:divsChild>
                <w:div w:id="14802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3361">
      <w:bodyDiv w:val="1"/>
      <w:marLeft w:val="0"/>
      <w:marRight w:val="0"/>
      <w:marTop w:val="0"/>
      <w:marBottom w:val="0"/>
      <w:divBdr>
        <w:top w:val="none" w:sz="0" w:space="0" w:color="auto"/>
        <w:left w:val="none" w:sz="0" w:space="0" w:color="auto"/>
        <w:bottom w:val="none" w:sz="0" w:space="0" w:color="auto"/>
        <w:right w:val="none" w:sz="0" w:space="0" w:color="auto"/>
      </w:divBdr>
    </w:div>
    <w:div w:id="2029137279">
      <w:bodyDiv w:val="1"/>
      <w:marLeft w:val="0"/>
      <w:marRight w:val="0"/>
      <w:marTop w:val="0"/>
      <w:marBottom w:val="0"/>
      <w:divBdr>
        <w:top w:val="none" w:sz="0" w:space="0" w:color="auto"/>
        <w:left w:val="none" w:sz="0" w:space="0" w:color="auto"/>
        <w:bottom w:val="none" w:sz="0" w:space="0" w:color="auto"/>
        <w:right w:val="none" w:sz="0" w:space="0" w:color="auto"/>
      </w:divBdr>
    </w:div>
    <w:div w:id="2031374829">
      <w:bodyDiv w:val="1"/>
      <w:marLeft w:val="0"/>
      <w:marRight w:val="0"/>
      <w:marTop w:val="0"/>
      <w:marBottom w:val="0"/>
      <w:divBdr>
        <w:top w:val="none" w:sz="0" w:space="0" w:color="auto"/>
        <w:left w:val="none" w:sz="0" w:space="0" w:color="auto"/>
        <w:bottom w:val="none" w:sz="0" w:space="0" w:color="auto"/>
        <w:right w:val="none" w:sz="0" w:space="0" w:color="auto"/>
      </w:divBdr>
      <w:divsChild>
        <w:div w:id="384333015">
          <w:marLeft w:val="0"/>
          <w:marRight w:val="0"/>
          <w:marTop w:val="0"/>
          <w:marBottom w:val="0"/>
          <w:divBdr>
            <w:top w:val="none" w:sz="0" w:space="0" w:color="auto"/>
            <w:left w:val="none" w:sz="0" w:space="0" w:color="auto"/>
            <w:bottom w:val="none" w:sz="0" w:space="0" w:color="auto"/>
            <w:right w:val="none" w:sz="0" w:space="0" w:color="auto"/>
          </w:divBdr>
          <w:divsChild>
            <w:div w:id="23870468">
              <w:marLeft w:val="0"/>
              <w:marRight w:val="0"/>
              <w:marTop w:val="0"/>
              <w:marBottom w:val="0"/>
              <w:divBdr>
                <w:top w:val="none" w:sz="0" w:space="0" w:color="auto"/>
                <w:left w:val="none" w:sz="0" w:space="0" w:color="auto"/>
                <w:bottom w:val="none" w:sz="0" w:space="0" w:color="auto"/>
                <w:right w:val="none" w:sz="0" w:space="0" w:color="auto"/>
              </w:divBdr>
            </w:div>
            <w:div w:id="126315818">
              <w:marLeft w:val="0"/>
              <w:marRight w:val="0"/>
              <w:marTop w:val="0"/>
              <w:marBottom w:val="0"/>
              <w:divBdr>
                <w:top w:val="none" w:sz="0" w:space="0" w:color="auto"/>
                <w:left w:val="none" w:sz="0" w:space="0" w:color="auto"/>
                <w:bottom w:val="none" w:sz="0" w:space="0" w:color="auto"/>
                <w:right w:val="none" w:sz="0" w:space="0" w:color="auto"/>
              </w:divBdr>
            </w:div>
            <w:div w:id="229779687">
              <w:marLeft w:val="0"/>
              <w:marRight w:val="0"/>
              <w:marTop w:val="0"/>
              <w:marBottom w:val="0"/>
              <w:divBdr>
                <w:top w:val="none" w:sz="0" w:space="0" w:color="auto"/>
                <w:left w:val="none" w:sz="0" w:space="0" w:color="auto"/>
                <w:bottom w:val="none" w:sz="0" w:space="0" w:color="auto"/>
                <w:right w:val="none" w:sz="0" w:space="0" w:color="auto"/>
              </w:divBdr>
            </w:div>
            <w:div w:id="271475952">
              <w:marLeft w:val="0"/>
              <w:marRight w:val="0"/>
              <w:marTop w:val="0"/>
              <w:marBottom w:val="0"/>
              <w:divBdr>
                <w:top w:val="none" w:sz="0" w:space="0" w:color="auto"/>
                <w:left w:val="none" w:sz="0" w:space="0" w:color="auto"/>
                <w:bottom w:val="none" w:sz="0" w:space="0" w:color="auto"/>
                <w:right w:val="none" w:sz="0" w:space="0" w:color="auto"/>
              </w:divBdr>
            </w:div>
            <w:div w:id="272904193">
              <w:marLeft w:val="0"/>
              <w:marRight w:val="0"/>
              <w:marTop w:val="0"/>
              <w:marBottom w:val="0"/>
              <w:divBdr>
                <w:top w:val="none" w:sz="0" w:space="0" w:color="auto"/>
                <w:left w:val="none" w:sz="0" w:space="0" w:color="auto"/>
                <w:bottom w:val="none" w:sz="0" w:space="0" w:color="auto"/>
                <w:right w:val="none" w:sz="0" w:space="0" w:color="auto"/>
              </w:divBdr>
            </w:div>
            <w:div w:id="384958596">
              <w:marLeft w:val="0"/>
              <w:marRight w:val="0"/>
              <w:marTop w:val="0"/>
              <w:marBottom w:val="0"/>
              <w:divBdr>
                <w:top w:val="none" w:sz="0" w:space="0" w:color="auto"/>
                <w:left w:val="none" w:sz="0" w:space="0" w:color="auto"/>
                <w:bottom w:val="none" w:sz="0" w:space="0" w:color="auto"/>
                <w:right w:val="none" w:sz="0" w:space="0" w:color="auto"/>
              </w:divBdr>
            </w:div>
            <w:div w:id="442306590">
              <w:marLeft w:val="0"/>
              <w:marRight w:val="0"/>
              <w:marTop w:val="0"/>
              <w:marBottom w:val="0"/>
              <w:divBdr>
                <w:top w:val="none" w:sz="0" w:space="0" w:color="auto"/>
                <w:left w:val="none" w:sz="0" w:space="0" w:color="auto"/>
                <w:bottom w:val="none" w:sz="0" w:space="0" w:color="auto"/>
                <w:right w:val="none" w:sz="0" w:space="0" w:color="auto"/>
              </w:divBdr>
            </w:div>
            <w:div w:id="471750294">
              <w:marLeft w:val="0"/>
              <w:marRight w:val="0"/>
              <w:marTop w:val="0"/>
              <w:marBottom w:val="0"/>
              <w:divBdr>
                <w:top w:val="none" w:sz="0" w:space="0" w:color="auto"/>
                <w:left w:val="none" w:sz="0" w:space="0" w:color="auto"/>
                <w:bottom w:val="none" w:sz="0" w:space="0" w:color="auto"/>
                <w:right w:val="none" w:sz="0" w:space="0" w:color="auto"/>
              </w:divBdr>
            </w:div>
            <w:div w:id="487132821">
              <w:marLeft w:val="0"/>
              <w:marRight w:val="0"/>
              <w:marTop w:val="0"/>
              <w:marBottom w:val="0"/>
              <w:divBdr>
                <w:top w:val="none" w:sz="0" w:space="0" w:color="auto"/>
                <w:left w:val="none" w:sz="0" w:space="0" w:color="auto"/>
                <w:bottom w:val="none" w:sz="0" w:space="0" w:color="auto"/>
                <w:right w:val="none" w:sz="0" w:space="0" w:color="auto"/>
              </w:divBdr>
            </w:div>
            <w:div w:id="663633868">
              <w:marLeft w:val="0"/>
              <w:marRight w:val="0"/>
              <w:marTop w:val="0"/>
              <w:marBottom w:val="0"/>
              <w:divBdr>
                <w:top w:val="none" w:sz="0" w:space="0" w:color="auto"/>
                <w:left w:val="none" w:sz="0" w:space="0" w:color="auto"/>
                <w:bottom w:val="none" w:sz="0" w:space="0" w:color="auto"/>
                <w:right w:val="none" w:sz="0" w:space="0" w:color="auto"/>
              </w:divBdr>
            </w:div>
            <w:div w:id="708184876">
              <w:marLeft w:val="0"/>
              <w:marRight w:val="0"/>
              <w:marTop w:val="0"/>
              <w:marBottom w:val="0"/>
              <w:divBdr>
                <w:top w:val="none" w:sz="0" w:space="0" w:color="auto"/>
                <w:left w:val="none" w:sz="0" w:space="0" w:color="auto"/>
                <w:bottom w:val="none" w:sz="0" w:space="0" w:color="auto"/>
                <w:right w:val="none" w:sz="0" w:space="0" w:color="auto"/>
              </w:divBdr>
            </w:div>
            <w:div w:id="824902271">
              <w:marLeft w:val="0"/>
              <w:marRight w:val="0"/>
              <w:marTop w:val="0"/>
              <w:marBottom w:val="0"/>
              <w:divBdr>
                <w:top w:val="none" w:sz="0" w:space="0" w:color="auto"/>
                <w:left w:val="none" w:sz="0" w:space="0" w:color="auto"/>
                <w:bottom w:val="none" w:sz="0" w:space="0" w:color="auto"/>
                <w:right w:val="none" w:sz="0" w:space="0" w:color="auto"/>
              </w:divBdr>
            </w:div>
            <w:div w:id="940065222">
              <w:marLeft w:val="0"/>
              <w:marRight w:val="0"/>
              <w:marTop w:val="0"/>
              <w:marBottom w:val="0"/>
              <w:divBdr>
                <w:top w:val="none" w:sz="0" w:space="0" w:color="auto"/>
                <w:left w:val="none" w:sz="0" w:space="0" w:color="auto"/>
                <w:bottom w:val="none" w:sz="0" w:space="0" w:color="auto"/>
                <w:right w:val="none" w:sz="0" w:space="0" w:color="auto"/>
              </w:divBdr>
            </w:div>
            <w:div w:id="965620607">
              <w:marLeft w:val="0"/>
              <w:marRight w:val="0"/>
              <w:marTop w:val="0"/>
              <w:marBottom w:val="0"/>
              <w:divBdr>
                <w:top w:val="none" w:sz="0" w:space="0" w:color="auto"/>
                <w:left w:val="none" w:sz="0" w:space="0" w:color="auto"/>
                <w:bottom w:val="none" w:sz="0" w:space="0" w:color="auto"/>
                <w:right w:val="none" w:sz="0" w:space="0" w:color="auto"/>
              </w:divBdr>
            </w:div>
            <w:div w:id="1009285039">
              <w:marLeft w:val="0"/>
              <w:marRight w:val="0"/>
              <w:marTop w:val="0"/>
              <w:marBottom w:val="0"/>
              <w:divBdr>
                <w:top w:val="none" w:sz="0" w:space="0" w:color="auto"/>
                <w:left w:val="none" w:sz="0" w:space="0" w:color="auto"/>
                <w:bottom w:val="none" w:sz="0" w:space="0" w:color="auto"/>
                <w:right w:val="none" w:sz="0" w:space="0" w:color="auto"/>
              </w:divBdr>
            </w:div>
            <w:div w:id="1113012194">
              <w:marLeft w:val="0"/>
              <w:marRight w:val="0"/>
              <w:marTop w:val="0"/>
              <w:marBottom w:val="0"/>
              <w:divBdr>
                <w:top w:val="none" w:sz="0" w:space="0" w:color="auto"/>
                <w:left w:val="none" w:sz="0" w:space="0" w:color="auto"/>
                <w:bottom w:val="none" w:sz="0" w:space="0" w:color="auto"/>
                <w:right w:val="none" w:sz="0" w:space="0" w:color="auto"/>
              </w:divBdr>
            </w:div>
            <w:div w:id="1152327280">
              <w:marLeft w:val="0"/>
              <w:marRight w:val="0"/>
              <w:marTop w:val="0"/>
              <w:marBottom w:val="0"/>
              <w:divBdr>
                <w:top w:val="none" w:sz="0" w:space="0" w:color="auto"/>
                <w:left w:val="none" w:sz="0" w:space="0" w:color="auto"/>
                <w:bottom w:val="none" w:sz="0" w:space="0" w:color="auto"/>
                <w:right w:val="none" w:sz="0" w:space="0" w:color="auto"/>
              </w:divBdr>
            </w:div>
            <w:div w:id="1250044014">
              <w:marLeft w:val="0"/>
              <w:marRight w:val="0"/>
              <w:marTop w:val="0"/>
              <w:marBottom w:val="0"/>
              <w:divBdr>
                <w:top w:val="none" w:sz="0" w:space="0" w:color="auto"/>
                <w:left w:val="none" w:sz="0" w:space="0" w:color="auto"/>
                <w:bottom w:val="none" w:sz="0" w:space="0" w:color="auto"/>
                <w:right w:val="none" w:sz="0" w:space="0" w:color="auto"/>
              </w:divBdr>
            </w:div>
            <w:div w:id="1343894642">
              <w:marLeft w:val="0"/>
              <w:marRight w:val="0"/>
              <w:marTop w:val="0"/>
              <w:marBottom w:val="0"/>
              <w:divBdr>
                <w:top w:val="none" w:sz="0" w:space="0" w:color="auto"/>
                <w:left w:val="none" w:sz="0" w:space="0" w:color="auto"/>
                <w:bottom w:val="none" w:sz="0" w:space="0" w:color="auto"/>
                <w:right w:val="none" w:sz="0" w:space="0" w:color="auto"/>
              </w:divBdr>
            </w:div>
            <w:div w:id="1470633133">
              <w:marLeft w:val="0"/>
              <w:marRight w:val="0"/>
              <w:marTop w:val="0"/>
              <w:marBottom w:val="0"/>
              <w:divBdr>
                <w:top w:val="none" w:sz="0" w:space="0" w:color="auto"/>
                <w:left w:val="none" w:sz="0" w:space="0" w:color="auto"/>
                <w:bottom w:val="none" w:sz="0" w:space="0" w:color="auto"/>
                <w:right w:val="none" w:sz="0" w:space="0" w:color="auto"/>
              </w:divBdr>
            </w:div>
            <w:div w:id="1557400137">
              <w:marLeft w:val="0"/>
              <w:marRight w:val="0"/>
              <w:marTop w:val="0"/>
              <w:marBottom w:val="0"/>
              <w:divBdr>
                <w:top w:val="none" w:sz="0" w:space="0" w:color="auto"/>
                <w:left w:val="none" w:sz="0" w:space="0" w:color="auto"/>
                <w:bottom w:val="none" w:sz="0" w:space="0" w:color="auto"/>
                <w:right w:val="none" w:sz="0" w:space="0" w:color="auto"/>
              </w:divBdr>
            </w:div>
            <w:div w:id="1626152958">
              <w:marLeft w:val="0"/>
              <w:marRight w:val="0"/>
              <w:marTop w:val="0"/>
              <w:marBottom w:val="0"/>
              <w:divBdr>
                <w:top w:val="none" w:sz="0" w:space="0" w:color="auto"/>
                <w:left w:val="none" w:sz="0" w:space="0" w:color="auto"/>
                <w:bottom w:val="none" w:sz="0" w:space="0" w:color="auto"/>
                <w:right w:val="none" w:sz="0" w:space="0" w:color="auto"/>
              </w:divBdr>
            </w:div>
            <w:div w:id="1642268221">
              <w:marLeft w:val="0"/>
              <w:marRight w:val="0"/>
              <w:marTop w:val="0"/>
              <w:marBottom w:val="0"/>
              <w:divBdr>
                <w:top w:val="none" w:sz="0" w:space="0" w:color="auto"/>
                <w:left w:val="none" w:sz="0" w:space="0" w:color="auto"/>
                <w:bottom w:val="none" w:sz="0" w:space="0" w:color="auto"/>
                <w:right w:val="none" w:sz="0" w:space="0" w:color="auto"/>
              </w:divBdr>
            </w:div>
            <w:div w:id="1678921426">
              <w:marLeft w:val="0"/>
              <w:marRight w:val="0"/>
              <w:marTop w:val="0"/>
              <w:marBottom w:val="0"/>
              <w:divBdr>
                <w:top w:val="none" w:sz="0" w:space="0" w:color="auto"/>
                <w:left w:val="none" w:sz="0" w:space="0" w:color="auto"/>
                <w:bottom w:val="none" w:sz="0" w:space="0" w:color="auto"/>
                <w:right w:val="none" w:sz="0" w:space="0" w:color="auto"/>
              </w:divBdr>
            </w:div>
            <w:div w:id="1680541742">
              <w:marLeft w:val="0"/>
              <w:marRight w:val="0"/>
              <w:marTop w:val="0"/>
              <w:marBottom w:val="0"/>
              <w:divBdr>
                <w:top w:val="none" w:sz="0" w:space="0" w:color="auto"/>
                <w:left w:val="none" w:sz="0" w:space="0" w:color="auto"/>
                <w:bottom w:val="none" w:sz="0" w:space="0" w:color="auto"/>
                <w:right w:val="none" w:sz="0" w:space="0" w:color="auto"/>
              </w:divBdr>
            </w:div>
            <w:div w:id="1684939142">
              <w:marLeft w:val="0"/>
              <w:marRight w:val="0"/>
              <w:marTop w:val="0"/>
              <w:marBottom w:val="0"/>
              <w:divBdr>
                <w:top w:val="none" w:sz="0" w:space="0" w:color="auto"/>
                <w:left w:val="none" w:sz="0" w:space="0" w:color="auto"/>
                <w:bottom w:val="none" w:sz="0" w:space="0" w:color="auto"/>
                <w:right w:val="none" w:sz="0" w:space="0" w:color="auto"/>
              </w:divBdr>
            </w:div>
            <w:div w:id="1692418709">
              <w:marLeft w:val="0"/>
              <w:marRight w:val="0"/>
              <w:marTop w:val="0"/>
              <w:marBottom w:val="0"/>
              <w:divBdr>
                <w:top w:val="none" w:sz="0" w:space="0" w:color="auto"/>
                <w:left w:val="none" w:sz="0" w:space="0" w:color="auto"/>
                <w:bottom w:val="none" w:sz="0" w:space="0" w:color="auto"/>
                <w:right w:val="none" w:sz="0" w:space="0" w:color="auto"/>
              </w:divBdr>
            </w:div>
            <w:div w:id="1760326623">
              <w:marLeft w:val="0"/>
              <w:marRight w:val="0"/>
              <w:marTop w:val="0"/>
              <w:marBottom w:val="0"/>
              <w:divBdr>
                <w:top w:val="none" w:sz="0" w:space="0" w:color="auto"/>
                <w:left w:val="none" w:sz="0" w:space="0" w:color="auto"/>
                <w:bottom w:val="none" w:sz="0" w:space="0" w:color="auto"/>
                <w:right w:val="none" w:sz="0" w:space="0" w:color="auto"/>
              </w:divBdr>
            </w:div>
            <w:div w:id="1793598440">
              <w:marLeft w:val="0"/>
              <w:marRight w:val="0"/>
              <w:marTop w:val="0"/>
              <w:marBottom w:val="0"/>
              <w:divBdr>
                <w:top w:val="none" w:sz="0" w:space="0" w:color="auto"/>
                <w:left w:val="none" w:sz="0" w:space="0" w:color="auto"/>
                <w:bottom w:val="none" w:sz="0" w:space="0" w:color="auto"/>
                <w:right w:val="none" w:sz="0" w:space="0" w:color="auto"/>
              </w:divBdr>
            </w:div>
            <w:div w:id="1893617015">
              <w:marLeft w:val="0"/>
              <w:marRight w:val="0"/>
              <w:marTop w:val="0"/>
              <w:marBottom w:val="0"/>
              <w:divBdr>
                <w:top w:val="none" w:sz="0" w:space="0" w:color="auto"/>
                <w:left w:val="none" w:sz="0" w:space="0" w:color="auto"/>
                <w:bottom w:val="none" w:sz="0" w:space="0" w:color="auto"/>
                <w:right w:val="none" w:sz="0" w:space="0" w:color="auto"/>
              </w:divBdr>
            </w:div>
            <w:div w:id="1985961555">
              <w:marLeft w:val="0"/>
              <w:marRight w:val="0"/>
              <w:marTop w:val="0"/>
              <w:marBottom w:val="0"/>
              <w:divBdr>
                <w:top w:val="none" w:sz="0" w:space="0" w:color="auto"/>
                <w:left w:val="none" w:sz="0" w:space="0" w:color="auto"/>
                <w:bottom w:val="none" w:sz="0" w:space="0" w:color="auto"/>
                <w:right w:val="none" w:sz="0" w:space="0" w:color="auto"/>
              </w:divBdr>
            </w:div>
            <w:div w:id="2004581046">
              <w:marLeft w:val="0"/>
              <w:marRight w:val="0"/>
              <w:marTop w:val="0"/>
              <w:marBottom w:val="0"/>
              <w:divBdr>
                <w:top w:val="none" w:sz="0" w:space="0" w:color="auto"/>
                <w:left w:val="none" w:sz="0" w:space="0" w:color="auto"/>
                <w:bottom w:val="none" w:sz="0" w:space="0" w:color="auto"/>
                <w:right w:val="none" w:sz="0" w:space="0" w:color="auto"/>
              </w:divBdr>
            </w:div>
            <w:div w:id="20374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000">
      <w:bodyDiv w:val="1"/>
      <w:marLeft w:val="0"/>
      <w:marRight w:val="0"/>
      <w:marTop w:val="0"/>
      <w:marBottom w:val="0"/>
      <w:divBdr>
        <w:top w:val="none" w:sz="0" w:space="0" w:color="auto"/>
        <w:left w:val="none" w:sz="0" w:space="0" w:color="auto"/>
        <w:bottom w:val="none" w:sz="0" w:space="0" w:color="auto"/>
        <w:right w:val="none" w:sz="0" w:space="0" w:color="auto"/>
      </w:divBdr>
      <w:divsChild>
        <w:div w:id="1424645109">
          <w:marLeft w:val="0"/>
          <w:marRight w:val="0"/>
          <w:marTop w:val="0"/>
          <w:marBottom w:val="0"/>
          <w:divBdr>
            <w:top w:val="none" w:sz="0" w:space="0" w:color="auto"/>
            <w:left w:val="none" w:sz="0" w:space="0" w:color="auto"/>
            <w:bottom w:val="none" w:sz="0" w:space="0" w:color="auto"/>
            <w:right w:val="none" w:sz="0" w:space="0" w:color="auto"/>
          </w:divBdr>
        </w:div>
        <w:div w:id="1762676273">
          <w:marLeft w:val="0"/>
          <w:marRight w:val="0"/>
          <w:marTop w:val="0"/>
          <w:marBottom w:val="0"/>
          <w:divBdr>
            <w:top w:val="none" w:sz="0" w:space="0" w:color="auto"/>
            <w:left w:val="none" w:sz="0" w:space="0" w:color="auto"/>
            <w:bottom w:val="none" w:sz="0" w:space="0" w:color="auto"/>
            <w:right w:val="none" w:sz="0" w:space="0" w:color="auto"/>
          </w:divBdr>
        </w:div>
      </w:divsChild>
    </w:div>
    <w:div w:id="2060738698">
      <w:bodyDiv w:val="1"/>
      <w:marLeft w:val="0"/>
      <w:marRight w:val="0"/>
      <w:marTop w:val="0"/>
      <w:marBottom w:val="0"/>
      <w:divBdr>
        <w:top w:val="none" w:sz="0" w:space="0" w:color="auto"/>
        <w:left w:val="none" w:sz="0" w:space="0" w:color="auto"/>
        <w:bottom w:val="none" w:sz="0" w:space="0" w:color="auto"/>
        <w:right w:val="none" w:sz="0" w:space="0" w:color="auto"/>
      </w:divBdr>
      <w:divsChild>
        <w:div w:id="3827881">
          <w:marLeft w:val="0"/>
          <w:marRight w:val="0"/>
          <w:marTop w:val="0"/>
          <w:marBottom w:val="0"/>
          <w:divBdr>
            <w:top w:val="none" w:sz="0" w:space="0" w:color="auto"/>
            <w:left w:val="none" w:sz="0" w:space="0" w:color="auto"/>
            <w:bottom w:val="none" w:sz="0" w:space="0" w:color="auto"/>
            <w:right w:val="none" w:sz="0" w:space="0" w:color="auto"/>
          </w:divBdr>
        </w:div>
        <w:div w:id="28189322">
          <w:marLeft w:val="0"/>
          <w:marRight w:val="0"/>
          <w:marTop w:val="0"/>
          <w:marBottom w:val="0"/>
          <w:divBdr>
            <w:top w:val="none" w:sz="0" w:space="0" w:color="auto"/>
            <w:left w:val="none" w:sz="0" w:space="0" w:color="auto"/>
            <w:bottom w:val="none" w:sz="0" w:space="0" w:color="auto"/>
            <w:right w:val="none" w:sz="0" w:space="0" w:color="auto"/>
          </w:divBdr>
        </w:div>
        <w:div w:id="60177504">
          <w:marLeft w:val="0"/>
          <w:marRight w:val="0"/>
          <w:marTop w:val="0"/>
          <w:marBottom w:val="0"/>
          <w:divBdr>
            <w:top w:val="none" w:sz="0" w:space="0" w:color="auto"/>
            <w:left w:val="none" w:sz="0" w:space="0" w:color="auto"/>
            <w:bottom w:val="none" w:sz="0" w:space="0" w:color="auto"/>
            <w:right w:val="none" w:sz="0" w:space="0" w:color="auto"/>
          </w:divBdr>
        </w:div>
        <w:div w:id="88476212">
          <w:marLeft w:val="0"/>
          <w:marRight w:val="0"/>
          <w:marTop w:val="0"/>
          <w:marBottom w:val="0"/>
          <w:divBdr>
            <w:top w:val="none" w:sz="0" w:space="0" w:color="auto"/>
            <w:left w:val="none" w:sz="0" w:space="0" w:color="auto"/>
            <w:bottom w:val="none" w:sz="0" w:space="0" w:color="auto"/>
            <w:right w:val="none" w:sz="0" w:space="0" w:color="auto"/>
          </w:divBdr>
        </w:div>
        <w:div w:id="119764599">
          <w:marLeft w:val="0"/>
          <w:marRight w:val="0"/>
          <w:marTop w:val="0"/>
          <w:marBottom w:val="0"/>
          <w:divBdr>
            <w:top w:val="none" w:sz="0" w:space="0" w:color="auto"/>
            <w:left w:val="none" w:sz="0" w:space="0" w:color="auto"/>
            <w:bottom w:val="none" w:sz="0" w:space="0" w:color="auto"/>
            <w:right w:val="none" w:sz="0" w:space="0" w:color="auto"/>
          </w:divBdr>
        </w:div>
        <w:div w:id="271864111">
          <w:marLeft w:val="0"/>
          <w:marRight w:val="0"/>
          <w:marTop w:val="0"/>
          <w:marBottom w:val="0"/>
          <w:divBdr>
            <w:top w:val="none" w:sz="0" w:space="0" w:color="auto"/>
            <w:left w:val="none" w:sz="0" w:space="0" w:color="auto"/>
            <w:bottom w:val="none" w:sz="0" w:space="0" w:color="auto"/>
            <w:right w:val="none" w:sz="0" w:space="0" w:color="auto"/>
          </w:divBdr>
        </w:div>
        <w:div w:id="397558418">
          <w:marLeft w:val="0"/>
          <w:marRight w:val="0"/>
          <w:marTop w:val="0"/>
          <w:marBottom w:val="0"/>
          <w:divBdr>
            <w:top w:val="none" w:sz="0" w:space="0" w:color="auto"/>
            <w:left w:val="none" w:sz="0" w:space="0" w:color="auto"/>
            <w:bottom w:val="none" w:sz="0" w:space="0" w:color="auto"/>
            <w:right w:val="none" w:sz="0" w:space="0" w:color="auto"/>
          </w:divBdr>
        </w:div>
        <w:div w:id="437531905">
          <w:marLeft w:val="0"/>
          <w:marRight w:val="0"/>
          <w:marTop w:val="0"/>
          <w:marBottom w:val="0"/>
          <w:divBdr>
            <w:top w:val="none" w:sz="0" w:space="0" w:color="auto"/>
            <w:left w:val="none" w:sz="0" w:space="0" w:color="auto"/>
            <w:bottom w:val="none" w:sz="0" w:space="0" w:color="auto"/>
            <w:right w:val="none" w:sz="0" w:space="0" w:color="auto"/>
          </w:divBdr>
        </w:div>
        <w:div w:id="469326746">
          <w:marLeft w:val="0"/>
          <w:marRight w:val="0"/>
          <w:marTop w:val="0"/>
          <w:marBottom w:val="0"/>
          <w:divBdr>
            <w:top w:val="none" w:sz="0" w:space="0" w:color="auto"/>
            <w:left w:val="none" w:sz="0" w:space="0" w:color="auto"/>
            <w:bottom w:val="none" w:sz="0" w:space="0" w:color="auto"/>
            <w:right w:val="none" w:sz="0" w:space="0" w:color="auto"/>
          </w:divBdr>
        </w:div>
        <w:div w:id="484783998">
          <w:marLeft w:val="0"/>
          <w:marRight w:val="0"/>
          <w:marTop w:val="0"/>
          <w:marBottom w:val="0"/>
          <w:divBdr>
            <w:top w:val="none" w:sz="0" w:space="0" w:color="auto"/>
            <w:left w:val="none" w:sz="0" w:space="0" w:color="auto"/>
            <w:bottom w:val="none" w:sz="0" w:space="0" w:color="auto"/>
            <w:right w:val="none" w:sz="0" w:space="0" w:color="auto"/>
          </w:divBdr>
        </w:div>
        <w:div w:id="569272350">
          <w:marLeft w:val="0"/>
          <w:marRight w:val="0"/>
          <w:marTop w:val="0"/>
          <w:marBottom w:val="0"/>
          <w:divBdr>
            <w:top w:val="none" w:sz="0" w:space="0" w:color="auto"/>
            <w:left w:val="none" w:sz="0" w:space="0" w:color="auto"/>
            <w:bottom w:val="none" w:sz="0" w:space="0" w:color="auto"/>
            <w:right w:val="none" w:sz="0" w:space="0" w:color="auto"/>
          </w:divBdr>
        </w:div>
        <w:div w:id="602569752">
          <w:marLeft w:val="0"/>
          <w:marRight w:val="0"/>
          <w:marTop w:val="0"/>
          <w:marBottom w:val="0"/>
          <w:divBdr>
            <w:top w:val="none" w:sz="0" w:space="0" w:color="auto"/>
            <w:left w:val="none" w:sz="0" w:space="0" w:color="auto"/>
            <w:bottom w:val="none" w:sz="0" w:space="0" w:color="auto"/>
            <w:right w:val="none" w:sz="0" w:space="0" w:color="auto"/>
          </w:divBdr>
        </w:div>
        <w:div w:id="707531928">
          <w:marLeft w:val="0"/>
          <w:marRight w:val="0"/>
          <w:marTop w:val="0"/>
          <w:marBottom w:val="0"/>
          <w:divBdr>
            <w:top w:val="none" w:sz="0" w:space="0" w:color="auto"/>
            <w:left w:val="none" w:sz="0" w:space="0" w:color="auto"/>
            <w:bottom w:val="none" w:sz="0" w:space="0" w:color="auto"/>
            <w:right w:val="none" w:sz="0" w:space="0" w:color="auto"/>
          </w:divBdr>
        </w:div>
        <w:div w:id="1043795027">
          <w:marLeft w:val="0"/>
          <w:marRight w:val="0"/>
          <w:marTop w:val="0"/>
          <w:marBottom w:val="0"/>
          <w:divBdr>
            <w:top w:val="none" w:sz="0" w:space="0" w:color="auto"/>
            <w:left w:val="none" w:sz="0" w:space="0" w:color="auto"/>
            <w:bottom w:val="none" w:sz="0" w:space="0" w:color="auto"/>
            <w:right w:val="none" w:sz="0" w:space="0" w:color="auto"/>
          </w:divBdr>
        </w:div>
        <w:div w:id="1157771593">
          <w:marLeft w:val="0"/>
          <w:marRight w:val="0"/>
          <w:marTop w:val="0"/>
          <w:marBottom w:val="0"/>
          <w:divBdr>
            <w:top w:val="none" w:sz="0" w:space="0" w:color="auto"/>
            <w:left w:val="none" w:sz="0" w:space="0" w:color="auto"/>
            <w:bottom w:val="none" w:sz="0" w:space="0" w:color="auto"/>
            <w:right w:val="none" w:sz="0" w:space="0" w:color="auto"/>
          </w:divBdr>
        </w:div>
        <w:div w:id="1238518021">
          <w:marLeft w:val="0"/>
          <w:marRight w:val="0"/>
          <w:marTop w:val="0"/>
          <w:marBottom w:val="0"/>
          <w:divBdr>
            <w:top w:val="none" w:sz="0" w:space="0" w:color="auto"/>
            <w:left w:val="none" w:sz="0" w:space="0" w:color="auto"/>
            <w:bottom w:val="none" w:sz="0" w:space="0" w:color="auto"/>
            <w:right w:val="none" w:sz="0" w:space="0" w:color="auto"/>
          </w:divBdr>
        </w:div>
        <w:div w:id="1242375143">
          <w:marLeft w:val="0"/>
          <w:marRight w:val="0"/>
          <w:marTop w:val="0"/>
          <w:marBottom w:val="0"/>
          <w:divBdr>
            <w:top w:val="none" w:sz="0" w:space="0" w:color="auto"/>
            <w:left w:val="none" w:sz="0" w:space="0" w:color="auto"/>
            <w:bottom w:val="none" w:sz="0" w:space="0" w:color="auto"/>
            <w:right w:val="none" w:sz="0" w:space="0" w:color="auto"/>
          </w:divBdr>
        </w:div>
        <w:div w:id="1243222012">
          <w:marLeft w:val="0"/>
          <w:marRight w:val="0"/>
          <w:marTop w:val="0"/>
          <w:marBottom w:val="0"/>
          <w:divBdr>
            <w:top w:val="none" w:sz="0" w:space="0" w:color="auto"/>
            <w:left w:val="none" w:sz="0" w:space="0" w:color="auto"/>
            <w:bottom w:val="none" w:sz="0" w:space="0" w:color="auto"/>
            <w:right w:val="none" w:sz="0" w:space="0" w:color="auto"/>
          </w:divBdr>
        </w:div>
        <w:div w:id="1244487244">
          <w:marLeft w:val="0"/>
          <w:marRight w:val="0"/>
          <w:marTop w:val="0"/>
          <w:marBottom w:val="0"/>
          <w:divBdr>
            <w:top w:val="none" w:sz="0" w:space="0" w:color="auto"/>
            <w:left w:val="none" w:sz="0" w:space="0" w:color="auto"/>
            <w:bottom w:val="none" w:sz="0" w:space="0" w:color="auto"/>
            <w:right w:val="none" w:sz="0" w:space="0" w:color="auto"/>
          </w:divBdr>
        </w:div>
        <w:div w:id="1338967418">
          <w:marLeft w:val="0"/>
          <w:marRight w:val="0"/>
          <w:marTop w:val="0"/>
          <w:marBottom w:val="0"/>
          <w:divBdr>
            <w:top w:val="none" w:sz="0" w:space="0" w:color="auto"/>
            <w:left w:val="none" w:sz="0" w:space="0" w:color="auto"/>
            <w:bottom w:val="none" w:sz="0" w:space="0" w:color="auto"/>
            <w:right w:val="none" w:sz="0" w:space="0" w:color="auto"/>
          </w:divBdr>
        </w:div>
        <w:div w:id="1421633627">
          <w:marLeft w:val="0"/>
          <w:marRight w:val="0"/>
          <w:marTop w:val="0"/>
          <w:marBottom w:val="0"/>
          <w:divBdr>
            <w:top w:val="none" w:sz="0" w:space="0" w:color="auto"/>
            <w:left w:val="none" w:sz="0" w:space="0" w:color="auto"/>
            <w:bottom w:val="none" w:sz="0" w:space="0" w:color="auto"/>
            <w:right w:val="none" w:sz="0" w:space="0" w:color="auto"/>
          </w:divBdr>
        </w:div>
        <w:div w:id="1573345309">
          <w:marLeft w:val="0"/>
          <w:marRight w:val="0"/>
          <w:marTop w:val="0"/>
          <w:marBottom w:val="0"/>
          <w:divBdr>
            <w:top w:val="none" w:sz="0" w:space="0" w:color="auto"/>
            <w:left w:val="none" w:sz="0" w:space="0" w:color="auto"/>
            <w:bottom w:val="none" w:sz="0" w:space="0" w:color="auto"/>
            <w:right w:val="none" w:sz="0" w:space="0" w:color="auto"/>
          </w:divBdr>
        </w:div>
        <w:div w:id="1622688392">
          <w:marLeft w:val="0"/>
          <w:marRight w:val="0"/>
          <w:marTop w:val="0"/>
          <w:marBottom w:val="0"/>
          <w:divBdr>
            <w:top w:val="none" w:sz="0" w:space="0" w:color="auto"/>
            <w:left w:val="none" w:sz="0" w:space="0" w:color="auto"/>
            <w:bottom w:val="none" w:sz="0" w:space="0" w:color="auto"/>
            <w:right w:val="none" w:sz="0" w:space="0" w:color="auto"/>
          </w:divBdr>
        </w:div>
        <w:div w:id="1739018402">
          <w:marLeft w:val="0"/>
          <w:marRight w:val="0"/>
          <w:marTop w:val="0"/>
          <w:marBottom w:val="0"/>
          <w:divBdr>
            <w:top w:val="none" w:sz="0" w:space="0" w:color="auto"/>
            <w:left w:val="none" w:sz="0" w:space="0" w:color="auto"/>
            <w:bottom w:val="none" w:sz="0" w:space="0" w:color="auto"/>
            <w:right w:val="none" w:sz="0" w:space="0" w:color="auto"/>
          </w:divBdr>
        </w:div>
        <w:div w:id="1759280065">
          <w:marLeft w:val="0"/>
          <w:marRight w:val="0"/>
          <w:marTop w:val="0"/>
          <w:marBottom w:val="0"/>
          <w:divBdr>
            <w:top w:val="none" w:sz="0" w:space="0" w:color="auto"/>
            <w:left w:val="none" w:sz="0" w:space="0" w:color="auto"/>
            <w:bottom w:val="none" w:sz="0" w:space="0" w:color="auto"/>
            <w:right w:val="none" w:sz="0" w:space="0" w:color="auto"/>
          </w:divBdr>
        </w:div>
        <w:div w:id="1832260055">
          <w:marLeft w:val="0"/>
          <w:marRight w:val="0"/>
          <w:marTop w:val="0"/>
          <w:marBottom w:val="0"/>
          <w:divBdr>
            <w:top w:val="none" w:sz="0" w:space="0" w:color="auto"/>
            <w:left w:val="none" w:sz="0" w:space="0" w:color="auto"/>
            <w:bottom w:val="none" w:sz="0" w:space="0" w:color="auto"/>
            <w:right w:val="none" w:sz="0" w:space="0" w:color="auto"/>
          </w:divBdr>
        </w:div>
        <w:div w:id="2044331269">
          <w:marLeft w:val="0"/>
          <w:marRight w:val="0"/>
          <w:marTop w:val="0"/>
          <w:marBottom w:val="0"/>
          <w:divBdr>
            <w:top w:val="none" w:sz="0" w:space="0" w:color="auto"/>
            <w:left w:val="none" w:sz="0" w:space="0" w:color="auto"/>
            <w:bottom w:val="none" w:sz="0" w:space="0" w:color="auto"/>
            <w:right w:val="none" w:sz="0" w:space="0" w:color="auto"/>
          </w:divBdr>
        </w:div>
      </w:divsChild>
    </w:div>
    <w:div w:id="2060934894">
      <w:bodyDiv w:val="1"/>
      <w:marLeft w:val="0"/>
      <w:marRight w:val="0"/>
      <w:marTop w:val="0"/>
      <w:marBottom w:val="0"/>
      <w:divBdr>
        <w:top w:val="none" w:sz="0" w:space="0" w:color="auto"/>
        <w:left w:val="none" w:sz="0" w:space="0" w:color="auto"/>
        <w:bottom w:val="none" w:sz="0" w:space="0" w:color="auto"/>
        <w:right w:val="none" w:sz="0" w:space="0" w:color="auto"/>
      </w:divBdr>
      <w:divsChild>
        <w:div w:id="535509416">
          <w:marLeft w:val="0"/>
          <w:marRight w:val="0"/>
          <w:marTop w:val="0"/>
          <w:marBottom w:val="0"/>
          <w:divBdr>
            <w:top w:val="none" w:sz="0" w:space="0" w:color="auto"/>
            <w:left w:val="none" w:sz="0" w:space="0" w:color="auto"/>
            <w:bottom w:val="none" w:sz="0" w:space="0" w:color="auto"/>
            <w:right w:val="none" w:sz="0" w:space="0" w:color="auto"/>
          </w:divBdr>
          <w:divsChild>
            <w:div w:id="226577197">
              <w:marLeft w:val="0"/>
              <w:marRight w:val="0"/>
              <w:marTop w:val="0"/>
              <w:marBottom w:val="0"/>
              <w:divBdr>
                <w:top w:val="none" w:sz="0" w:space="0" w:color="auto"/>
                <w:left w:val="none" w:sz="0" w:space="0" w:color="auto"/>
                <w:bottom w:val="none" w:sz="0" w:space="0" w:color="auto"/>
                <w:right w:val="none" w:sz="0" w:space="0" w:color="auto"/>
              </w:divBdr>
            </w:div>
            <w:div w:id="409233091">
              <w:marLeft w:val="0"/>
              <w:marRight w:val="0"/>
              <w:marTop w:val="0"/>
              <w:marBottom w:val="0"/>
              <w:divBdr>
                <w:top w:val="none" w:sz="0" w:space="0" w:color="auto"/>
                <w:left w:val="none" w:sz="0" w:space="0" w:color="auto"/>
                <w:bottom w:val="none" w:sz="0" w:space="0" w:color="auto"/>
                <w:right w:val="none" w:sz="0" w:space="0" w:color="auto"/>
              </w:divBdr>
            </w:div>
            <w:div w:id="1271277441">
              <w:marLeft w:val="0"/>
              <w:marRight w:val="0"/>
              <w:marTop w:val="0"/>
              <w:marBottom w:val="0"/>
              <w:divBdr>
                <w:top w:val="none" w:sz="0" w:space="0" w:color="auto"/>
                <w:left w:val="none" w:sz="0" w:space="0" w:color="auto"/>
                <w:bottom w:val="none" w:sz="0" w:space="0" w:color="auto"/>
                <w:right w:val="none" w:sz="0" w:space="0" w:color="auto"/>
              </w:divBdr>
            </w:div>
            <w:div w:id="1356274152">
              <w:marLeft w:val="0"/>
              <w:marRight w:val="0"/>
              <w:marTop w:val="0"/>
              <w:marBottom w:val="0"/>
              <w:divBdr>
                <w:top w:val="none" w:sz="0" w:space="0" w:color="auto"/>
                <w:left w:val="none" w:sz="0" w:space="0" w:color="auto"/>
                <w:bottom w:val="none" w:sz="0" w:space="0" w:color="auto"/>
                <w:right w:val="none" w:sz="0" w:space="0" w:color="auto"/>
              </w:divBdr>
            </w:div>
            <w:div w:id="1360273437">
              <w:marLeft w:val="0"/>
              <w:marRight w:val="0"/>
              <w:marTop w:val="0"/>
              <w:marBottom w:val="0"/>
              <w:divBdr>
                <w:top w:val="none" w:sz="0" w:space="0" w:color="auto"/>
                <w:left w:val="none" w:sz="0" w:space="0" w:color="auto"/>
                <w:bottom w:val="none" w:sz="0" w:space="0" w:color="auto"/>
                <w:right w:val="none" w:sz="0" w:space="0" w:color="auto"/>
              </w:divBdr>
            </w:div>
            <w:div w:id="1462844862">
              <w:marLeft w:val="0"/>
              <w:marRight w:val="0"/>
              <w:marTop w:val="0"/>
              <w:marBottom w:val="0"/>
              <w:divBdr>
                <w:top w:val="none" w:sz="0" w:space="0" w:color="auto"/>
                <w:left w:val="none" w:sz="0" w:space="0" w:color="auto"/>
                <w:bottom w:val="none" w:sz="0" w:space="0" w:color="auto"/>
                <w:right w:val="none" w:sz="0" w:space="0" w:color="auto"/>
              </w:divBdr>
            </w:div>
            <w:div w:id="1524242449">
              <w:marLeft w:val="0"/>
              <w:marRight w:val="0"/>
              <w:marTop w:val="0"/>
              <w:marBottom w:val="0"/>
              <w:divBdr>
                <w:top w:val="none" w:sz="0" w:space="0" w:color="auto"/>
                <w:left w:val="none" w:sz="0" w:space="0" w:color="auto"/>
                <w:bottom w:val="none" w:sz="0" w:space="0" w:color="auto"/>
                <w:right w:val="none" w:sz="0" w:space="0" w:color="auto"/>
              </w:divBdr>
            </w:div>
            <w:div w:id="1676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3561">
      <w:bodyDiv w:val="1"/>
      <w:marLeft w:val="0"/>
      <w:marRight w:val="0"/>
      <w:marTop w:val="0"/>
      <w:marBottom w:val="0"/>
      <w:divBdr>
        <w:top w:val="none" w:sz="0" w:space="0" w:color="auto"/>
        <w:left w:val="none" w:sz="0" w:space="0" w:color="auto"/>
        <w:bottom w:val="none" w:sz="0" w:space="0" w:color="auto"/>
        <w:right w:val="none" w:sz="0" w:space="0" w:color="auto"/>
      </w:divBdr>
    </w:div>
    <w:div w:id="2079939484">
      <w:bodyDiv w:val="1"/>
      <w:marLeft w:val="0"/>
      <w:marRight w:val="0"/>
      <w:marTop w:val="0"/>
      <w:marBottom w:val="0"/>
      <w:divBdr>
        <w:top w:val="none" w:sz="0" w:space="0" w:color="auto"/>
        <w:left w:val="none" w:sz="0" w:space="0" w:color="auto"/>
        <w:bottom w:val="none" w:sz="0" w:space="0" w:color="auto"/>
        <w:right w:val="none" w:sz="0" w:space="0" w:color="auto"/>
      </w:divBdr>
      <w:divsChild>
        <w:div w:id="817579490">
          <w:marLeft w:val="0"/>
          <w:marRight w:val="0"/>
          <w:marTop w:val="0"/>
          <w:marBottom w:val="0"/>
          <w:divBdr>
            <w:top w:val="none" w:sz="0" w:space="0" w:color="auto"/>
            <w:left w:val="none" w:sz="0" w:space="0" w:color="auto"/>
            <w:bottom w:val="none" w:sz="0" w:space="0" w:color="auto"/>
            <w:right w:val="none" w:sz="0" w:space="0" w:color="auto"/>
          </w:divBdr>
          <w:divsChild>
            <w:div w:id="1914509782">
              <w:marLeft w:val="0"/>
              <w:marRight w:val="0"/>
              <w:marTop w:val="0"/>
              <w:marBottom w:val="0"/>
              <w:divBdr>
                <w:top w:val="none" w:sz="0" w:space="0" w:color="auto"/>
                <w:left w:val="none" w:sz="0" w:space="0" w:color="auto"/>
                <w:bottom w:val="none" w:sz="0" w:space="0" w:color="auto"/>
                <w:right w:val="none" w:sz="0" w:space="0" w:color="auto"/>
              </w:divBdr>
              <w:divsChild>
                <w:div w:id="1509052938">
                  <w:marLeft w:val="0"/>
                  <w:marRight w:val="0"/>
                  <w:marTop w:val="0"/>
                  <w:marBottom w:val="0"/>
                  <w:divBdr>
                    <w:top w:val="none" w:sz="0" w:space="0" w:color="auto"/>
                    <w:left w:val="none" w:sz="0" w:space="0" w:color="auto"/>
                    <w:bottom w:val="none" w:sz="0" w:space="0" w:color="auto"/>
                    <w:right w:val="none" w:sz="0" w:space="0" w:color="auto"/>
                  </w:divBdr>
                  <w:divsChild>
                    <w:div w:id="3733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87384">
      <w:bodyDiv w:val="1"/>
      <w:marLeft w:val="0"/>
      <w:marRight w:val="0"/>
      <w:marTop w:val="0"/>
      <w:marBottom w:val="0"/>
      <w:divBdr>
        <w:top w:val="none" w:sz="0" w:space="0" w:color="auto"/>
        <w:left w:val="none" w:sz="0" w:space="0" w:color="auto"/>
        <w:bottom w:val="none" w:sz="0" w:space="0" w:color="auto"/>
        <w:right w:val="none" w:sz="0" w:space="0" w:color="auto"/>
      </w:divBdr>
    </w:div>
    <w:div w:id="2099251053">
      <w:bodyDiv w:val="1"/>
      <w:marLeft w:val="0"/>
      <w:marRight w:val="0"/>
      <w:marTop w:val="0"/>
      <w:marBottom w:val="0"/>
      <w:divBdr>
        <w:top w:val="none" w:sz="0" w:space="0" w:color="auto"/>
        <w:left w:val="none" w:sz="0" w:space="0" w:color="auto"/>
        <w:bottom w:val="none" w:sz="0" w:space="0" w:color="auto"/>
        <w:right w:val="none" w:sz="0" w:space="0" w:color="auto"/>
      </w:divBdr>
    </w:div>
    <w:div w:id="213713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ante.dz/insp/ENQUET-NLE-CANCER-RESULTATS-NATIONAUX.pdf" TargetMode="External"/><Relationship Id="rId21" Type="http://schemas.openxmlformats.org/officeDocument/2006/relationships/hyperlink" Target="http://cancer.iaea.org/agart.asp" TargetMode="External"/><Relationship Id="rId22" Type="http://schemas.openxmlformats.org/officeDocument/2006/relationships/hyperlink" Target="http://cancer.iaea.org/index.asp" TargetMode="External"/><Relationship Id="rId23" Type="http://schemas.openxmlformats.org/officeDocument/2006/relationships/hyperlink" Target="http://www.lagosstateministryofhealth.com/programmes/breast-cancer-screening-and-awareness-programme" TargetMode="External"/><Relationship Id="rId24" Type="http://schemas.openxmlformats.org/officeDocument/2006/relationships/hyperlink" Target="http://cancermauritius.com/" TargetMode="External"/><Relationship Id="rId25" Type="http://schemas.openxmlformats.org/officeDocument/2006/relationships/hyperlink" Target="http://www.cancerzimbabwe.org/articles/Nat%20Cancer%20Prevention%20and%20Control%20Doc_18_3_14.pdf" TargetMode="External"/><Relationship Id="rId26" Type="http://schemas.openxmlformats.org/officeDocument/2006/relationships/hyperlink" Target="http://www.ipcrc.net/pdfs/Kenya-National-Cancer-Control-strategy.pdf" TargetMode="External"/><Relationship Id="rId27" Type="http://schemas.openxmlformats.org/officeDocument/2006/relationships/hyperlink" Target="http://www.nioh.ac.za/?page=national_cancer_registry&amp;id=41" TargetMode="External"/><Relationship Id="rId28" Type="http://schemas.openxmlformats.org/officeDocument/2006/relationships/hyperlink" Target="http://www.cancerregistry.gov.eg" TargetMode="External"/><Relationship Id="rId29" Type="http://schemas.openxmlformats.org/officeDocument/2006/relationships/hyperlink" Target="http://health.gov.mu/English/Documents/cancer-ap.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ochimiocm.org/sochimio/index.php/en/actions-et-realisations" TargetMode="External"/><Relationship Id="rId31" Type="http://schemas.openxmlformats.org/officeDocument/2006/relationships/hyperlink" Target="http://www.breastcancernet.org.sz/index.html" TargetMode="External"/><Relationship Id="rId32" Type="http://schemas.openxmlformats.org/officeDocument/2006/relationships/hyperlink" Target="http://www.cancerzimbabwe.org/index.html" TargetMode="External"/><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contrelecancer.ma/en/" TargetMode="External"/><Relationship Id="rId34" Type="http://schemas.openxmlformats.org/officeDocument/2006/relationships/hyperlink" Target="http://data.worldbank.org/" TargetMode="External"/><Relationship Id="rId35" Type="http://schemas.openxmlformats.org/officeDocument/2006/relationships/hyperlink" Target="http://www.aho.afro.who.int/profiles_information/index.php/Sierra_Leone:Analytical_summary_-_Non-communicable_diseases_and_conditions" TargetMode="External"/><Relationship Id="rId36" Type="http://schemas.openxmlformats.org/officeDocument/2006/relationships/hyperlink" Target="http://www.whop.gov.eg/" TargetMode="External"/><Relationship Id="rId10" Type="http://schemas.openxmlformats.org/officeDocument/2006/relationships/hyperlink" Target="http://www.4awoman-madagascar.org/" TargetMode="External"/><Relationship Id="rId11" Type="http://schemas.openxmlformats.org/officeDocument/2006/relationships/hyperlink" Target="http://www.afra-iaea.org.dz/" TargetMode="External"/><Relationship Id="rId12" Type="http://schemas.openxmlformats.org/officeDocument/2006/relationships/hyperlink" Target="http://afcrn.org/" TargetMode="External"/><Relationship Id="rId13" Type="http://schemas.openxmlformats.org/officeDocument/2006/relationships/hyperlink" Target="http://www.insp.rns.tn/doc/cancer/plan_cancer_monastir_13_04_2014.pdf" TargetMode="External"/><Relationship Id="rId14" Type="http://schemas.openxmlformats.org/officeDocument/2006/relationships/hyperlink" Target="http://www.cansa.org.za/screening-and-cancer-control/" TargetMode="External"/><Relationship Id="rId15" Type="http://schemas.openxmlformats.org/officeDocument/2006/relationships/hyperlink" Target="http://cancerfreewomen.org/" TargetMode="External"/><Relationship Id="rId16" Type="http://schemas.openxmlformats.org/officeDocument/2006/relationships/hyperlink" Target="http://www.jhuccp.org/resource_center/media/breast-cancer-egypt-situation-analysis-focus-early-detection." TargetMode="External"/><Relationship Id="rId17" Type="http://schemas.openxmlformats.org/officeDocument/2006/relationships/hyperlink" Target="http://www.measuredhs.com/pubs/pdf/FR220/FR220.pdf" TargetMode="External"/><Relationship Id="rId18" Type="http://schemas.openxmlformats.org/officeDocument/2006/relationships/hyperlink" Target="http://globocan.iarc.fr" TargetMode="External"/><Relationship Id="rId19" Type="http://schemas.openxmlformats.org/officeDocument/2006/relationships/hyperlink" Target="http://ci5.iarc.fr" TargetMode="External"/><Relationship Id="rId37" Type="http://schemas.openxmlformats.org/officeDocument/2006/relationships/hyperlink" Target="http://gicr.iarc.fr/"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F2441-56C1-8540-B095-CA647B49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36787</Words>
  <Characters>209692</Characters>
  <Application>Microsoft Macintosh Word</Application>
  <DocSecurity>0</DocSecurity>
  <Lines>1747</Lines>
  <Paragraphs>491</Paragraphs>
  <ScaleCrop>false</ScaleCrop>
  <HeadingPairs>
    <vt:vector size="2" baseType="variant">
      <vt:variant>
        <vt:lpstr>Title</vt:lpstr>
      </vt:variant>
      <vt:variant>
        <vt:i4>1</vt:i4>
      </vt:variant>
    </vt:vector>
  </HeadingPairs>
  <TitlesOfParts>
    <vt:vector size="1" baseType="lpstr">
      <vt:lpstr/>
    </vt:vector>
  </TitlesOfParts>
  <Company>Fred Hutchinson Cancer Research Center</Company>
  <LinksUpToDate>false</LinksUpToDate>
  <CharactersWithSpaces>245988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Duggan, Catherine R</dc:creator>
  <cp:lastModifiedBy>Jeanette</cp:lastModifiedBy>
  <cp:revision>2</cp:revision>
  <dcterms:created xsi:type="dcterms:W3CDTF">2016-07-22T21:42:00Z</dcterms:created>
  <dcterms:modified xsi:type="dcterms:W3CDTF">2016-07-22T21:42:00Z</dcterms:modified>
</cp:coreProperties>
</file>